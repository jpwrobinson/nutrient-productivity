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Yashika Nand</w:t>
      </w:r>
      <w:r>
        <w:rPr>
          <w:rFonts w:ascii="Times New Roman" w:eastAsia="Times New Roman" w:hAnsi="Times New Roman" w:cs="Times New Roman"/>
          <w:sz w:val="24"/>
          <w:szCs w:val="24"/>
          <w:vertAlign w:val="superscript"/>
        </w:rPr>
        <w:t>4</w:t>
      </w:r>
      <w:ins w:id="0" w:author="Robinson, James (robins64)" w:date="2023-06-30T10:19:00Z">
        <w:r w:rsidR="00133A4B">
          <w:rPr>
            <w:rFonts w:ascii="Times New Roman" w:eastAsia="Times New Roman" w:hAnsi="Times New Roman" w:cs="Times New Roman"/>
            <w:sz w:val="24"/>
            <w:szCs w:val="24"/>
            <w:vertAlign w:val="superscript"/>
          </w:rPr>
          <w:t>,6</w:t>
        </w:r>
      </w:ins>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Lancaster Environment Centre, Lancaster University, Lancaster, LA1 4YQ, UK</w:t>
      </w:r>
    </w:p>
    <w:p w14:paraId="4979A202"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Marine Program, Wildlife Conservation Society, New York, NY, USA</w:t>
      </w:r>
    </w:p>
    <w:p w14:paraId="5A48F6C0"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Melanesia Program, Wildlife Conservation Society, 11 Ma’afu St, Suva, Fiji</w:t>
      </w:r>
    </w:p>
    <w:p w14:paraId="71B7DC0B" w14:textId="77777777" w:rsidR="00E429D0" w:rsidRDefault="00000000">
      <w:pPr>
        <w:numPr>
          <w:ilvl w:val="0"/>
          <w:numId w:val="1"/>
        </w:numPr>
        <w:rPr>
          <w:ins w:id="1" w:author="Robinson, James (robins64)" w:date="2023-06-30T10:18:00Z"/>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ins w:id="2" w:author="Robinson, James (robins64)" w:date="2023-06-30T10:19:00Z">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ins>
    </w:p>
    <w:p w14:paraId="36989A5F" w14:textId="77777777" w:rsidR="00E429D0" w:rsidRDefault="00E429D0">
      <w:pPr>
        <w:rPr>
          <w:sz w:val="24"/>
          <w:szCs w:val="24"/>
        </w:rPr>
      </w:pPr>
    </w:p>
    <w:p w14:paraId="1766FC11"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4D190986"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 fisheries supply nutritious catch to tropical coastal communities, where the quality of reef seafood is determined by both the rate of biomass production and nutritional value of reef fishes. Yet our understanding of reef fisheries has largely used fish biomass, rather than individual growth (i.e. biomass production) and nutrient concentration (i.e. nutritional value</w:t>
      </w:r>
      <w:ins w:id="3" w:author="Robinson, James (robins64)" w:date="2023-06-30T10:50:00Z">
        <w:r w:rsidR="001E3CFE">
          <w:rPr>
            <w:rFonts w:ascii="Times New Roman" w:eastAsia="Times New Roman" w:hAnsi="Times New Roman" w:cs="Times New Roman"/>
            <w:sz w:val="24"/>
            <w:szCs w:val="24"/>
          </w:rPr>
          <w:t xml:space="preserve"> of seafood</w:t>
        </w:r>
      </w:ins>
      <w:r>
        <w:rPr>
          <w:rFonts w:ascii="Times New Roman" w:eastAsia="Times New Roman" w:hAnsi="Times New Roman" w:cs="Times New Roman"/>
          <w:sz w:val="24"/>
          <w:szCs w:val="24"/>
        </w:rPr>
        <w:t>), limiting the ability of management to protect fisheries productivity and nutritious catches. Here, we use modelled growth coefficients and nutrient concentrations to understand the nutrient productivity of coral reef fishes, and combine these predictions with surveys from four tropical countries to examine the distribution of fishery services among trophic groups. Species’ growth coefficients were associated with size-linked nutrients (calcium, iron, selenium, zinc), but not total nutrient density, showing that both slow- and fast-growing species can be nutritious for people. We integrated these values with fish abundance data to show that herbivorous species dominated standing biomass, biomass turnover, and nutrient production on most reefs. Such bottom-heavy trophic distributions of nutrients were observed across fishing and benthic composition gradients. Management restrictions that promote sustainability of low-trophic-level species, including time, gear, and area restrictions, can help to protect biomass and nutrient production from reef fisheries.</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77777777" w:rsidR="00E429D0" w:rsidRDefault="00000000">
      <w:pPr>
        <w:rPr>
          <w:rFonts w:ascii="Times New Roman" w:eastAsia="Times New Roman" w:hAnsi="Times New Roman" w:cs="Times New Roman"/>
          <w:sz w:val="24"/>
          <w:szCs w:val="24"/>
        </w:rPr>
      </w:pPr>
      <w:commentRangeStart w:id="4"/>
      <w:r>
        <w:rPr>
          <w:rFonts w:ascii="Times New Roman" w:eastAsia="Times New Roman" w:hAnsi="Times New Roman" w:cs="Times New Roman"/>
          <w:b/>
          <w:sz w:val="24"/>
          <w:szCs w:val="24"/>
        </w:rPr>
        <w:t>Introduction</w:t>
      </w:r>
      <w:commentRangeEnd w:id="4"/>
      <w:r w:rsidR="00DD5F5E">
        <w:rPr>
          <w:rStyle w:val="CommentReference"/>
        </w:rPr>
        <w:commentReference w:id="4"/>
      </w:r>
    </w:p>
    <w:p w14:paraId="6122DFB4" w14:textId="77777777" w:rsidR="00E429D0" w:rsidRDefault="00E429D0">
      <w:pPr>
        <w:rPr>
          <w:rFonts w:ascii="Times New Roman" w:eastAsia="Times New Roman" w:hAnsi="Times New Roman" w:cs="Times New Roman"/>
          <w:sz w:val="24"/>
          <w:szCs w:val="24"/>
        </w:rPr>
      </w:pPr>
    </w:p>
    <w:p w14:paraId="11ECDB67" w14:textId="3607462D"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ins w:id="5" w:author="Robinson, James (robins64)" w:date="2023-06-30T11:24:00Z">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ins>
      <w:del w:id="6" w:author="Robinson, James (robins64)" w:date="2023-06-30T11:24:00Z">
        <w:r w:rsidDel="00DD5F5E">
          <w:delInstrText>HYPERLINK "https://paperpile.com/c/Io64Wc/O9uK+OQ8b" \h</w:delInstrText>
        </w:r>
      </w:del>
      <w:r>
        <w:fldChar w:fldCharType="separate"/>
      </w:r>
      <w:ins w:id="7" w:author="Robinson, James (robins64)" w:date="2023-06-30T11:24:00Z">
        <w:r w:rsidR="00DD5F5E">
          <w:rPr>
            <w:rFonts w:ascii="Times New Roman" w:eastAsia="Times New Roman" w:hAnsi="Times New Roman" w:cs="Times New Roman"/>
            <w:noProof/>
            <w:color w:val="000000"/>
            <w:sz w:val="24"/>
            <w:szCs w:val="24"/>
          </w:rPr>
          <w:t>[1,2]</w:t>
        </w:r>
      </w:ins>
      <w:del w:id="8"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reveals impacts of anthropogenic stressors on ecosystem services </w:t>
      </w:r>
      <w:r>
        <w:fldChar w:fldCharType="begin" w:fldLock="1"/>
      </w:r>
      <w:ins w:id="9" w:author="Robinson, James (robins64)" w:date="2023-06-30T11:24:00Z">
        <w:r w:rsidR="00DD5F5E">
          <w:instrText>ADDIN paperpile_citation &lt;clusterId&gt;A835O284D675H386&lt;/clusterId&gt;&lt;metadata&gt;&lt;citation&gt;&lt;id&gt;1665A6F474B211ED9757B678D2A92DCC&lt;/id&gt;&lt;/citation&gt;&lt;citation&gt;&lt;id&gt;C41EF632CA3F11EDBDDDF48BD2A92DCC&lt;/id&gt;&lt;/citation&gt;&lt;/metadata&gt;&lt;data&gt;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&lt;/data&gt; \* MERGEFORMAT</w:instrText>
        </w:r>
      </w:ins>
      <w:del w:id="10" w:author="Robinson, James (robins64)" w:date="2023-06-30T11:24:00Z">
        <w:r w:rsidDel="00DD5F5E">
          <w:delInstrText>HYPERLINK "https://paperpile.com/c/Io64Wc/g9uu+zUeN" \h</w:delInstrText>
        </w:r>
      </w:del>
      <w:r>
        <w:fldChar w:fldCharType="separate"/>
      </w:r>
      <w:ins w:id="11" w:author="Robinson, James (robins64)" w:date="2023-06-30T11:24:00Z">
        <w:r w:rsidR="00DD5F5E">
          <w:rPr>
            <w:rFonts w:ascii="Times New Roman" w:eastAsia="Times New Roman" w:hAnsi="Times New Roman" w:cs="Times New Roman"/>
            <w:noProof/>
            <w:color w:val="000000"/>
            <w:sz w:val="24"/>
            <w:szCs w:val="24"/>
          </w:rPr>
          <w:t>[3,4]</w:t>
        </w:r>
      </w:ins>
      <w:del w:id="12" w:author="Robinson, James (robins64)" w:date="2023-06-30T11:24:00Z">
        <w:r w:rsidDel="00DD5F5E">
          <w:rPr>
            <w:rFonts w:ascii="Times New Roman" w:eastAsia="Times New Roman" w:hAnsi="Times New Roman" w:cs="Times New Roman"/>
            <w:noProof/>
            <w:color w:val="000000"/>
            <w:sz w:val="24"/>
            <w:szCs w:val="24"/>
          </w:rPr>
          <w:delText>[3,4]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Many aquatic ecosystems provide services through fisheries </w:t>
      </w:r>
      <w:r>
        <w:fldChar w:fldCharType="begin" w:fldLock="1"/>
      </w:r>
      <w:ins w:id="13" w:author="Robinson, James (robins64)" w:date="2023-06-30T11:24:00Z">
        <w:r w:rsidR="00DD5F5E">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14" w:author="Robinson, James (robins64)" w:date="2023-06-30T11:24:00Z">
        <w:r w:rsidDel="00DD5F5E">
          <w:delInstrText>HYPERLINK "https://paperpile.com/c/Io64Wc/JZDi" \h</w:delInstrText>
        </w:r>
      </w:del>
      <w:r>
        <w:fldChar w:fldCharType="separate"/>
      </w:r>
      <w:ins w:id="15" w:author="Robinson, James (robins64)" w:date="2023-06-30T11:24:00Z">
        <w:r w:rsidR="00DD5F5E">
          <w:rPr>
            <w:rFonts w:ascii="Times New Roman" w:eastAsia="Times New Roman" w:hAnsi="Times New Roman" w:cs="Times New Roman"/>
            <w:noProof/>
            <w:color w:val="000000"/>
            <w:sz w:val="24"/>
            <w:szCs w:val="24"/>
          </w:rPr>
          <w:t>[5]</w:t>
        </w:r>
      </w:ins>
      <w:del w:id="16"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the tropics where coastal habitats such as coral reefs contribute to local food systems </w:t>
      </w:r>
      <w:r>
        <w:fldChar w:fldCharType="begin" w:fldLock="1"/>
      </w:r>
      <w:ins w:id="17" w:author="Robinson, James (robins64)" w:date="2023-06-30T11:24:00Z">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ins>
      <w:del w:id="18" w:author="Robinson, James (robins64)" w:date="2023-06-30T11:24:00Z">
        <w:r w:rsidDel="00DD5F5E">
          <w:delInstrText>HYPERLINK "https://paperpile.com/c/Io64Wc/NHek" \h</w:delInstrText>
        </w:r>
      </w:del>
      <w:r>
        <w:fldChar w:fldCharType="separate"/>
      </w:r>
      <w:ins w:id="19" w:author="Robinson, James (robins64)" w:date="2023-06-30T11:24:00Z">
        <w:r w:rsidR="00DD5F5E">
          <w:rPr>
            <w:rFonts w:ascii="Times New Roman" w:eastAsia="Times New Roman" w:hAnsi="Times New Roman" w:cs="Times New Roman"/>
            <w:noProof/>
            <w:color w:val="000000"/>
            <w:sz w:val="24"/>
            <w:szCs w:val="24"/>
          </w:rPr>
          <w:t>[6]</w:t>
        </w:r>
      </w:ins>
      <w:del w:id="20" w:author="Robinson, James (robins64)" w:date="2023-06-30T11:24:00Z">
        <w:r w:rsidDel="00DD5F5E">
          <w:rPr>
            <w:rFonts w:ascii="Times New Roman" w:eastAsia="Times New Roman" w:hAnsi="Times New Roman" w:cs="Times New Roman"/>
            <w:noProof/>
            <w:color w:val="000000"/>
            <w:sz w:val="24"/>
            <w:szCs w:val="24"/>
          </w:rPr>
          <w:delText>[6]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Much of our understanding of how coral reef fishes contribute to fisheries is based on studies measuring fish biomass at one point in time in multiple places, </w:t>
      </w:r>
      <w:r>
        <w:rPr>
          <w:rFonts w:ascii="Times New Roman" w:eastAsia="Times New Roman" w:hAnsi="Times New Roman" w:cs="Times New Roman"/>
          <w:sz w:val="24"/>
          <w:szCs w:val="24"/>
        </w:rPr>
        <w:lastRenderedPageBreak/>
        <w:t xml:space="preserve">such as regional analyses that reveal how fish assemblage composition changes along gradients in fishing pressure </w:t>
      </w:r>
      <w:r>
        <w:fldChar w:fldCharType="begin" w:fldLock="1"/>
      </w:r>
      <w:ins w:id="21" w:author="Robinson, James (robins64)" w:date="2023-06-30T11:34:00Z">
        <w:r w:rsidR="001F3B38">
          <w:instrText>ADDIN paperpile_citation &lt;clusterId&gt;O345C623Y183V717&lt;/clusterId&gt;&lt;metadata&gt;&lt;citation&gt;&lt;id&gt;90C973E274B411EDBFFFDE7D945E4932&lt;/id&gt;&lt;/citation&gt;&lt;citation&gt;&lt;id&gt;CC45474A9D7A11ED9C3E3E84945E4932&lt;/id&gt;&lt;/citation&gt;&lt;/metadata&gt;&lt;data&gt;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&lt;/data&gt; \* MERGEFORMAT</w:instrText>
        </w:r>
      </w:ins>
      <w:del w:id="22" w:author="Robinson, James (robins64)" w:date="2023-06-30T11:24:00Z">
        <w:r w:rsidDel="00DD5F5E">
          <w:delInstrText>HYPERLINK "https://paperpile.com/c/Io64Wc/zPdq+NbZp" \h</w:delInstrText>
        </w:r>
      </w:del>
      <w:r>
        <w:fldChar w:fldCharType="separate"/>
      </w:r>
      <w:ins w:id="23" w:author="Robinson, James (robins64)" w:date="2023-06-30T11:24:00Z">
        <w:r w:rsidR="00DD5F5E">
          <w:rPr>
            <w:rFonts w:ascii="Times New Roman" w:eastAsia="Times New Roman" w:hAnsi="Times New Roman" w:cs="Times New Roman"/>
            <w:noProof/>
            <w:color w:val="000000"/>
            <w:sz w:val="24"/>
            <w:szCs w:val="24"/>
          </w:rPr>
          <w:t>[7,8]</w:t>
        </w:r>
      </w:ins>
      <w:del w:id="24" w:author="Robinson, James (robins64)" w:date="2023-06-30T11:24:00Z">
        <w:r w:rsidDel="00DD5F5E">
          <w:rPr>
            <w:rFonts w:ascii="Times New Roman" w:eastAsia="Times New Roman" w:hAnsi="Times New Roman" w:cs="Times New Roman"/>
            <w:noProof/>
            <w:color w:val="000000"/>
            <w:sz w:val="24"/>
            <w:szCs w:val="24"/>
          </w:rPr>
          <w:delText>[7,8]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abiotic processes, such as temperature </w:t>
      </w:r>
      <w:r>
        <w:fldChar w:fldCharType="begin" w:fldLock="1"/>
      </w:r>
      <w:ins w:id="25" w:author="Robinson, James (robins64)" w:date="2023-06-30T11:24:00Z">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26" w:author="Robinson, James (robins64)" w:date="2023-06-30T11:24:00Z">
        <w:r w:rsidDel="00DD5F5E">
          <w:delInstrText>HYPERLINK "https://paperpile.com/c/Io64Wc/Uc4E" \h</w:delInstrText>
        </w:r>
      </w:del>
      <w:r>
        <w:fldChar w:fldCharType="separate"/>
      </w:r>
      <w:ins w:id="27" w:author="Robinson, James (robins64)" w:date="2023-06-30T11:24:00Z">
        <w:r w:rsidR="00DD5F5E">
          <w:rPr>
            <w:rFonts w:ascii="Times New Roman" w:eastAsia="Times New Roman" w:hAnsi="Times New Roman" w:cs="Times New Roman"/>
            <w:noProof/>
            <w:color w:val="000000"/>
            <w:sz w:val="24"/>
            <w:szCs w:val="24"/>
          </w:rPr>
          <w:t>[9]</w:t>
        </w:r>
      </w:ins>
      <w:del w:id="28" w:author="Robinson, James (robins64)" w:date="2023-06-30T11:24:00Z">
        <w:r w:rsidDel="00DD5F5E">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However, fish biomass is a static snapshot of a coral reef assemblage that fails to capture the growth of targeted populations </w:t>
      </w:r>
      <w:r>
        <w:fldChar w:fldCharType="begin" w:fldLock="1"/>
      </w:r>
      <w:ins w:id="29" w:author="Robinson, James (robins64)" w:date="2023-06-30T11:24:00Z">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ins>
      <w:del w:id="30" w:author="Robinson, James (robins64)" w:date="2023-06-30T11:24:00Z">
        <w:r w:rsidDel="00DD5F5E">
          <w:delInstrText>HYPERLINK "https://paperpile.com/c/Io64Wc/kUUX+SQFx" \h</w:delInstrText>
        </w:r>
      </w:del>
      <w:r>
        <w:fldChar w:fldCharType="separate"/>
      </w:r>
      <w:ins w:id="31" w:author="Robinson, James (robins64)" w:date="2023-06-30T11:24:00Z">
        <w:r w:rsidR="00DD5F5E">
          <w:rPr>
            <w:rFonts w:ascii="Times New Roman" w:eastAsia="Times New Roman" w:hAnsi="Times New Roman" w:cs="Times New Roman"/>
            <w:noProof/>
            <w:color w:val="000000"/>
            <w:sz w:val="24"/>
            <w:szCs w:val="24"/>
          </w:rPr>
          <w:t>[10,11]</w:t>
        </w:r>
      </w:ins>
      <w:del w:id="32" w:author="Robinson, James (robins64)" w:date="2023-06-30T11:24:00Z">
        <w:r w:rsidDel="00DD5F5E">
          <w:rPr>
            <w:rFonts w:ascii="Times New Roman" w:eastAsia="Times New Roman" w:hAnsi="Times New Roman" w:cs="Times New Roman"/>
            <w:noProof/>
            <w:color w:val="000000"/>
            <w:sz w:val="24"/>
            <w:szCs w:val="24"/>
          </w:rPr>
          <w:delText>[10,11]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which determines the rate of biomass production, and turnover over time </w:t>
      </w:r>
      <w:r>
        <w:fldChar w:fldCharType="begin" w:fldLock="1"/>
      </w:r>
      <w:ins w:id="33" w:author="Robinson, James (robins64)" w:date="2023-06-30T11:24:00Z">
        <w:r w:rsidR="00DD5F5E">
          <w:instrText>ADDIN paperpile_citation &lt;clusterId&gt;N976B163Q754V447&lt;/clusterId&gt;&lt;metadata&gt;&lt;citation&gt;&lt;id&gt;1FBE76107BA411EDBB123E84945E4932&lt;/id&gt;&lt;/citation&gt;&lt;/metadata&gt;&lt;data&gt;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&lt;/data&gt; \* MERGEFORMAT</w:instrText>
        </w:r>
      </w:ins>
      <w:del w:id="34" w:author="Robinson, James (robins64)" w:date="2023-06-30T11:24:00Z">
        <w:r w:rsidDel="00DD5F5E">
          <w:delInstrText>HYPERLINK "https://paperpile.com/c/Io64Wc/9dKj" \h</w:delInstrText>
        </w:r>
      </w:del>
      <w:r>
        <w:fldChar w:fldCharType="separate"/>
      </w:r>
      <w:ins w:id="35" w:author="Robinson, James (robins64)" w:date="2023-06-30T11:24:00Z">
        <w:r w:rsidR="00DD5F5E">
          <w:rPr>
            <w:rFonts w:ascii="Times New Roman" w:eastAsia="Times New Roman" w:hAnsi="Times New Roman" w:cs="Times New Roman"/>
            <w:noProof/>
            <w:color w:val="000000"/>
            <w:sz w:val="24"/>
            <w:szCs w:val="24"/>
          </w:rPr>
          <w:t>[12]</w:t>
        </w:r>
      </w:ins>
      <w:del w:id="36"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Start w:id="37"/>
      <w:r>
        <w:rPr>
          <w:rFonts w:ascii="Times New Roman" w:eastAsia="Times New Roman" w:hAnsi="Times New Roman" w:cs="Times New Roman"/>
          <w:sz w:val="24"/>
          <w:szCs w:val="24"/>
        </w:rPr>
        <w:t xml:space="preserve">Analyses of fish biomass </w:t>
      </w:r>
      <w:ins w:id="38" w:author="Robinson, James (robins64)" w:date="2023-06-30T10:47:00Z">
        <w:r w:rsidR="001E3CFE">
          <w:rPr>
            <w:rFonts w:ascii="Times New Roman" w:eastAsia="Times New Roman" w:hAnsi="Times New Roman" w:cs="Times New Roman"/>
            <w:sz w:val="24"/>
            <w:szCs w:val="24"/>
          </w:rPr>
          <w:t xml:space="preserve">can </w:t>
        </w:r>
      </w:ins>
      <w:r>
        <w:rPr>
          <w:rFonts w:ascii="Times New Roman" w:eastAsia="Times New Roman" w:hAnsi="Times New Roman" w:cs="Times New Roman"/>
          <w:sz w:val="24"/>
          <w:szCs w:val="24"/>
        </w:rPr>
        <w:t xml:space="preserve">also overlook social aspects of reef fisheries, such as the </w:t>
      </w:r>
      <w:del w:id="39" w:author="Robinson, James (robins64)" w:date="2023-06-30T10:49:00Z">
        <w:r w:rsidDel="001E3CFE">
          <w:rPr>
            <w:rFonts w:ascii="Times New Roman" w:eastAsia="Times New Roman" w:hAnsi="Times New Roman" w:cs="Times New Roman"/>
            <w:sz w:val="24"/>
            <w:szCs w:val="24"/>
          </w:rPr>
          <w:delText xml:space="preserve">nutritional </w:delText>
        </w:r>
      </w:del>
      <w:ins w:id="40" w:author="Robinson, James (robins64)" w:date="2023-06-30T10:49:00Z">
        <w:r w:rsidR="001E3CFE">
          <w:rPr>
            <w:rFonts w:ascii="Times New Roman" w:eastAsia="Times New Roman" w:hAnsi="Times New Roman" w:cs="Times New Roman"/>
            <w:sz w:val="24"/>
            <w:szCs w:val="24"/>
          </w:rPr>
          <w:t>nutrient</w:t>
        </w:r>
        <w:r w:rsidR="001E3CFE">
          <w:rPr>
            <w:rFonts w:ascii="Times New Roman" w:eastAsia="Times New Roman" w:hAnsi="Times New Roman" w:cs="Times New Roman"/>
            <w:sz w:val="24"/>
            <w:szCs w:val="24"/>
          </w:rPr>
          <w:t xml:space="preserve"> </w:t>
        </w:r>
      </w:ins>
      <w:del w:id="41" w:author="Robinson, James (robins64)" w:date="2023-06-30T10:49:00Z">
        <w:r w:rsidDel="001E3CFE">
          <w:rPr>
            <w:rFonts w:ascii="Times New Roman" w:eastAsia="Times New Roman" w:hAnsi="Times New Roman" w:cs="Times New Roman"/>
            <w:sz w:val="24"/>
            <w:szCs w:val="24"/>
          </w:rPr>
          <w:delText xml:space="preserve">quality </w:delText>
        </w:r>
      </w:del>
      <w:ins w:id="42" w:author="Robinson, James (robins64)" w:date="2023-06-30T10:49:00Z">
        <w:r w:rsidR="001E3CFE">
          <w:rPr>
            <w:rFonts w:ascii="Times New Roman" w:eastAsia="Times New Roman" w:hAnsi="Times New Roman" w:cs="Times New Roman"/>
            <w:sz w:val="24"/>
            <w:szCs w:val="24"/>
          </w:rPr>
          <w:t>concentration</w:t>
        </w:r>
        <w:r w:rsidR="001E3CF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of fisheries catches </w:t>
      </w:r>
      <w:r>
        <w:fldChar w:fldCharType="begin" w:fldLock="1"/>
      </w:r>
      <w:ins w:id="43" w:author="Robinson, James (robins64)" w:date="2023-06-30T11:34:00Z">
        <w:r w:rsidR="001F3B38">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44" w:author="Robinson, James (robins64)" w:date="2023-06-30T11:24:00Z">
        <w:r w:rsidDel="00DD5F5E">
          <w:delInstrText>HYPERLINK "https://paperpile.com/c/Io64Wc/jlt3" \h</w:delInstrText>
        </w:r>
      </w:del>
      <w:r>
        <w:fldChar w:fldCharType="separate"/>
      </w:r>
      <w:ins w:id="45" w:author="Robinson, James (robins64)" w:date="2023-06-30T11:24:00Z">
        <w:r w:rsidR="00DD5F5E">
          <w:rPr>
            <w:rFonts w:ascii="Times New Roman" w:eastAsia="Times New Roman" w:hAnsi="Times New Roman" w:cs="Times New Roman"/>
            <w:noProof/>
            <w:color w:val="000000"/>
            <w:sz w:val="24"/>
            <w:szCs w:val="24"/>
          </w:rPr>
          <w:t>[13]</w:t>
        </w:r>
      </w:ins>
      <w:del w:id="46"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commentRangeEnd w:id="37"/>
      <w:r w:rsidR="00B65C8D">
        <w:rPr>
          <w:rStyle w:val="CommentReference"/>
        </w:rPr>
        <w:commentReference w:id="37"/>
      </w:r>
      <w:ins w:id="47" w:author="Robinson, James (robins64)" w:date="2023-06-30T10:47:00Z">
        <w:r w:rsidR="001E3CFE">
          <w:rPr>
            <w:rFonts w:ascii="Times New Roman" w:eastAsia="Times New Roman" w:hAnsi="Times New Roman" w:cs="Times New Roman"/>
            <w:sz w:val="24"/>
            <w:szCs w:val="24"/>
          </w:rPr>
          <w:t xml:space="preserve">. As a result, </w:t>
        </w:r>
      </w:ins>
      <w:del w:id="48" w:author="Robinson, James (robins64)" w:date="2023-06-30T10:47:00Z">
        <w:r w:rsidDel="001E3CFE">
          <w:rPr>
            <w:rFonts w:ascii="Times New Roman" w:eastAsia="Times New Roman" w:hAnsi="Times New Roman" w:cs="Times New Roman"/>
            <w:sz w:val="24"/>
            <w:szCs w:val="24"/>
          </w:rPr>
          <w:delText xml:space="preserve">, limiting the usefulness of biomass in quantifying fisheries contributions to food and nutrition security. </w:delText>
        </w:r>
      </w:del>
      <w:ins w:id="49" w:author="Robinson, James (robins64)" w:date="2023-06-30T10:47:00Z">
        <w:r w:rsidR="001E3CFE">
          <w:rPr>
            <w:rFonts w:ascii="Times New Roman" w:eastAsia="Times New Roman" w:hAnsi="Times New Roman" w:cs="Times New Roman"/>
            <w:sz w:val="24"/>
            <w:szCs w:val="24"/>
          </w:rPr>
          <w:t>c</w:t>
        </w:r>
      </w:ins>
      <w:del w:id="50" w:author="Robinson, James (robins64)" w:date="2023-06-30T10:47:00Z">
        <w:r w:rsidDel="001E3CFE">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 xml:space="preserve">onsidering associations between </w:t>
      </w:r>
      <w:ins w:id="51" w:author="Robinson, James (robins64)" w:date="2023-06-30T10:47:00Z">
        <w:r w:rsidR="001E3CFE">
          <w:rPr>
            <w:rFonts w:ascii="Times New Roman" w:eastAsia="Times New Roman" w:hAnsi="Times New Roman" w:cs="Times New Roman"/>
            <w:sz w:val="24"/>
            <w:szCs w:val="24"/>
          </w:rPr>
          <w:t xml:space="preserve">biomass, biomass </w:t>
        </w:r>
      </w:ins>
      <w:r>
        <w:rPr>
          <w:rFonts w:ascii="Times New Roman" w:eastAsia="Times New Roman" w:hAnsi="Times New Roman" w:cs="Times New Roman"/>
          <w:sz w:val="24"/>
          <w:szCs w:val="24"/>
        </w:rPr>
        <w:t>production</w:t>
      </w:r>
      <w:ins w:id="52" w:author="Robinson, James (robins64)" w:date="2023-06-30T10:47:00Z">
        <w:r w:rsidR="001E3CFE">
          <w:rPr>
            <w:rFonts w:ascii="Times New Roman" w:eastAsia="Times New Roman" w:hAnsi="Times New Roman" w:cs="Times New Roman"/>
            <w:sz w:val="24"/>
            <w:szCs w:val="24"/>
          </w:rPr>
          <w:t xml:space="preserve">, </w:t>
        </w:r>
      </w:ins>
      <w:del w:id="53" w:author="Robinson, James (robins64)" w:date="2023-06-30T10:47:00Z">
        <w:r w:rsidDel="001E3CFE">
          <w:rPr>
            <w:rFonts w:ascii="Times New Roman" w:eastAsia="Times New Roman" w:hAnsi="Times New Roman" w:cs="Times New Roman"/>
            <w:sz w:val="24"/>
            <w:szCs w:val="24"/>
          </w:rPr>
          <w:delText xml:space="preserve"> of biomass </w:delText>
        </w:r>
      </w:del>
      <w:r>
        <w:rPr>
          <w:rFonts w:ascii="Times New Roman" w:eastAsia="Times New Roman" w:hAnsi="Times New Roman" w:cs="Times New Roman"/>
          <w:sz w:val="24"/>
          <w:szCs w:val="24"/>
        </w:rPr>
        <w:t>and nutrient</w:t>
      </w:r>
      <w:ins w:id="54" w:author="Robinson, James (robins64)" w:date="2023-06-30T10:47:00Z">
        <w:r w:rsidR="001E3CFE">
          <w:rPr>
            <w:rFonts w:ascii="Times New Roman" w:eastAsia="Times New Roman" w:hAnsi="Times New Roman" w:cs="Times New Roman"/>
            <w:sz w:val="24"/>
            <w:szCs w:val="24"/>
          </w:rPr>
          <w:t xml:space="preserve"> concentrations</w:t>
        </w:r>
      </w:ins>
      <w:del w:id="55" w:author="Robinson, James (robins64)" w:date="2023-06-30T10:47:00Z">
        <w:r w:rsidDel="001E3CFE">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and how these processes vary between fish species, will more accurately capture potential fisheries service contributions in tropical food systems. </w:t>
      </w:r>
    </w:p>
    <w:p w14:paraId="46A9BE2F" w14:textId="77777777" w:rsidR="00E429D0" w:rsidRDefault="00E429D0">
      <w:pPr>
        <w:rPr>
          <w:rFonts w:ascii="Times New Roman" w:eastAsia="Times New Roman" w:hAnsi="Times New Roman" w:cs="Times New Roman"/>
          <w:sz w:val="24"/>
          <w:szCs w:val="24"/>
        </w:rPr>
      </w:pPr>
    </w:p>
    <w:p w14:paraId="78F1DAA7" w14:textId="5BC1072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ins w:id="56" w:author="Robinson, James (robins64)" w:date="2023-06-30T11:24:00Z">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57" w:author="Robinson, James (robins64)" w:date="2023-06-30T11:24:00Z">
        <w:r w:rsidDel="00DD5F5E">
          <w:delInstrText>HYPERLINK "https://paperpile.com/c/Io64Wc/uPw9" \h</w:delInstrText>
        </w:r>
      </w:del>
      <w:r>
        <w:fldChar w:fldCharType="separate"/>
      </w:r>
      <w:ins w:id="58" w:author="Robinson, James (robins64)" w:date="2023-06-30T11:24:00Z">
        <w:r w:rsidR="00DD5F5E">
          <w:rPr>
            <w:rFonts w:ascii="Times New Roman" w:eastAsia="Times New Roman" w:hAnsi="Times New Roman" w:cs="Times New Roman"/>
            <w:noProof/>
            <w:color w:val="000000"/>
            <w:sz w:val="24"/>
            <w:szCs w:val="24"/>
          </w:rPr>
          <w:t>[14]</w:t>
        </w:r>
      </w:ins>
      <w:del w:id="59"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ins w:id="60" w:author="Robinson, James (robins64)" w:date="2023-06-30T11:34:00Z">
        <w:r w:rsidR="001F3B38">
          <w:instrText>ADDIN paperpile_citation &lt;clusterId&gt;N949B129X419U191&lt;/clusterId&gt;&lt;metadata&gt;&lt;citation&gt;&lt;id&gt;F30923B4203111ECBB2F57A29D9F4BF5&lt;/id&gt;&lt;/citation&gt;&lt;citation&gt;&lt;id&gt;C877B3E47A0911EDB132B678D2A92DCC&lt;/id&gt;&lt;/citation&gt;&lt;/metadata&gt;&lt;data&gt;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&lt;/data&gt; \* MERGEFORMAT</w:instrText>
        </w:r>
      </w:ins>
      <w:del w:id="61" w:author="Robinson, James (robins64)" w:date="2023-06-30T11:24:00Z">
        <w:r w:rsidDel="00DD5F5E">
          <w:delInstrText>HYPERLINK "https://paperpile.com/c/Io64Wc/JZDi+jlt3" \h</w:delInstrText>
        </w:r>
      </w:del>
      <w:r>
        <w:fldChar w:fldCharType="separate"/>
      </w:r>
      <w:ins w:id="62" w:author="Robinson, James (robins64)" w:date="2023-06-30T11:24:00Z">
        <w:r w:rsidR="00DD5F5E">
          <w:rPr>
            <w:rFonts w:ascii="Times New Roman" w:eastAsia="Times New Roman" w:hAnsi="Times New Roman" w:cs="Times New Roman"/>
            <w:noProof/>
            <w:color w:val="000000"/>
            <w:sz w:val="24"/>
            <w:szCs w:val="24"/>
          </w:rPr>
          <w:t>[5,13]</w:t>
        </w:r>
      </w:ins>
      <w:del w:id="63"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r>
        <w:fldChar w:fldCharType="begin" w:fldLock="1"/>
      </w:r>
      <w:ins w:id="64" w:author="Robinson, James (robins64)" w:date="2023-06-30T11:24:00Z">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ins>
      <w:del w:id="65" w:author="Robinson, James (robins64)" w:date="2023-06-30T11:24:00Z">
        <w:r w:rsidDel="00DD5F5E">
          <w:delInstrText>HYPERLINK "https://paperpile.com/c/Io64Wc/KRmi" \h</w:delInstrText>
        </w:r>
      </w:del>
      <w:r>
        <w:fldChar w:fldCharType="separate"/>
      </w:r>
      <w:ins w:id="66" w:author="Robinson, James (robins64)" w:date="2023-06-30T11:34:00Z">
        <w:r w:rsidR="001F3B38">
          <w:rPr>
            <w:rFonts w:ascii="Times New Roman" w:eastAsia="Times New Roman" w:hAnsi="Times New Roman" w:cs="Times New Roman"/>
            <w:noProof/>
            <w:color w:val="000000"/>
            <w:sz w:val="24"/>
            <w:szCs w:val="24"/>
          </w:rPr>
          <w:t>[10,14]</w:t>
        </w:r>
      </w:ins>
      <w:del w:id="67" w:author="Robinson, James (robins64)" w:date="2023-06-30T11:24:00Z">
        <w:r w:rsidDel="00DD5F5E">
          <w:rPr>
            <w:rFonts w:ascii="Times New Roman" w:eastAsia="Times New Roman" w:hAnsi="Times New Roman" w:cs="Times New Roman"/>
            <w:noProof/>
            <w:color w:val="000000"/>
            <w:sz w:val="24"/>
            <w:szCs w:val="24"/>
          </w:rPr>
          <w:delText>[15]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fldChar w:fldCharType="begin" w:fldLock="1"/>
      </w:r>
      <w:ins w:id="68" w:author="Robinson, James (robins64)" w:date="2023-06-30T11:34:00Z">
        <w:r w:rsidR="001F3B38">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69" w:author="Robinson, James (robins64)" w:date="2023-06-30T11:24:00Z">
        <w:r w:rsidDel="00DD5F5E">
          <w:delInstrText>HYPERLINK "https://paperpile.com/c/Io64Wc/jlt3" \h</w:delInstrText>
        </w:r>
      </w:del>
      <w:r>
        <w:fldChar w:fldCharType="separate"/>
      </w:r>
      <w:ins w:id="70" w:author="Robinson, James (robins64)" w:date="2023-06-30T11:24:00Z">
        <w:r w:rsidR="00DD5F5E">
          <w:rPr>
            <w:rFonts w:ascii="Times New Roman" w:eastAsia="Times New Roman" w:hAnsi="Times New Roman" w:cs="Times New Roman"/>
            <w:noProof/>
            <w:color w:val="000000"/>
            <w:sz w:val="24"/>
            <w:szCs w:val="24"/>
          </w:rPr>
          <w:t>[13]</w:t>
        </w:r>
      </w:ins>
      <w:del w:id="71"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can be combined with abundance and size survey data to estimate assemblage-level biomass production </w:t>
      </w:r>
      <w:r>
        <w:fldChar w:fldCharType="begin" w:fldLock="1"/>
      </w:r>
      <w:ins w:id="72" w:author="Robinson, James (robins64)" w:date="2023-06-30T11:24:00Z">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ins>
      <w:del w:id="73" w:author="Robinson, James (robins64)" w:date="2023-06-30T11:24:00Z">
        <w:r w:rsidDel="00DD5F5E">
          <w:delInstrText>HYPERLINK "https://paperpile.com/c/Io64Wc/kUUX+uPw9" \h</w:delInstrText>
        </w:r>
      </w:del>
      <w:r>
        <w:fldChar w:fldCharType="separate"/>
      </w:r>
      <w:ins w:id="74" w:author="Robinson, James (robins64)" w:date="2023-06-30T11:34:00Z">
        <w:r w:rsidR="001F3B38">
          <w:rPr>
            <w:rFonts w:ascii="Times New Roman" w:eastAsia="Times New Roman" w:hAnsi="Times New Roman" w:cs="Times New Roman"/>
            <w:noProof/>
            <w:color w:val="000000"/>
            <w:sz w:val="24"/>
            <w:szCs w:val="24"/>
          </w:rPr>
          <w:t>[14]</w:t>
        </w:r>
      </w:ins>
      <w:del w:id="75"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Similarly, nutrient models use ecological and environmental trait information to predict the concentration of essential dietary nutrients contained in fish muscle tissue, and can be combined with species’ biomass (or catch) data to estimate the nutrient availability (or yield) for fisheries, providing information on the nutritional quality of reef seafood </w:t>
      </w:r>
      <w:r>
        <w:fldChar w:fldCharType="begin" w:fldLock="1"/>
      </w:r>
      <w:ins w:id="76" w:author="Robinson, James (robins64)" w:date="2023-06-30T11:34:00Z">
        <w:r w:rsidR="001F3B38">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77" w:author="Robinson, James (robins64)" w:date="2023-06-30T11:24:00Z">
        <w:r w:rsidDel="00DD5F5E">
          <w:delInstrText>HYPERLINK "https://paperpile.com/c/Io64Wc/jlt3" \h</w:delInstrText>
        </w:r>
      </w:del>
      <w:r>
        <w:fldChar w:fldCharType="separate"/>
      </w:r>
      <w:ins w:id="78" w:author="Robinson, James (robins64)" w:date="2023-06-30T11:24:00Z">
        <w:r w:rsidR="00DD5F5E">
          <w:rPr>
            <w:rFonts w:ascii="Times New Roman" w:eastAsia="Times New Roman" w:hAnsi="Times New Roman" w:cs="Times New Roman"/>
            <w:noProof/>
            <w:color w:val="000000"/>
            <w:sz w:val="24"/>
            <w:szCs w:val="24"/>
          </w:rPr>
          <w:t>[13]</w:t>
        </w:r>
      </w:ins>
      <w:del w:id="79"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Growth rates have been combined with elemental stoichiometry to model carbon and nitrogen flux in reef fish </w:t>
      </w:r>
      <w:r>
        <w:fldChar w:fldCharType="begin" w:fldLock="1"/>
      </w:r>
      <w:ins w:id="80" w:author="Robinson, James (robins64)" w:date="2023-06-30T11:24:00Z">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81" w:author="Robinson, James (robins64)" w:date="2023-06-30T11:24:00Z">
        <w:r w:rsidDel="00DD5F5E">
          <w:delInstrText>HYPERLINK "https://paperpile.com/c/Io64Wc/O5c0" \h</w:delInstrText>
        </w:r>
      </w:del>
      <w:r>
        <w:fldChar w:fldCharType="separate"/>
      </w:r>
      <w:ins w:id="82" w:author="Robinson, James (robins64)" w:date="2023-06-30T11:34:00Z">
        <w:r w:rsidR="001F3B38">
          <w:rPr>
            <w:rFonts w:ascii="Times New Roman" w:eastAsia="Times New Roman" w:hAnsi="Times New Roman" w:cs="Times New Roman"/>
            <w:noProof/>
            <w:color w:val="000000"/>
            <w:sz w:val="24"/>
            <w:szCs w:val="24"/>
          </w:rPr>
          <w:t>[14]</w:t>
        </w:r>
      </w:ins>
      <w:del w:id="83"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r>
        <w:fldChar w:fldCharType="begin" w:fldLock="1"/>
      </w:r>
      <w:ins w:id="84" w:author="Robinson, James (robins64)" w:date="2023-06-30T11:24:00Z">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85" w:author="Robinson, James (robins64)" w:date="2023-06-30T11:24:00Z">
        <w:r w:rsidDel="00DD5F5E">
          <w:delInstrText>HYPERLINK "https://paperpile.com/c/Io64Wc/uPw9" \h</w:delInstrText>
        </w:r>
      </w:del>
      <w:r>
        <w:fldChar w:fldCharType="separate"/>
      </w:r>
      <w:ins w:id="86" w:author="Robinson, James (robins64)" w:date="2023-06-30T11:34:00Z">
        <w:r w:rsidR="001F3B38">
          <w:rPr>
            <w:rFonts w:ascii="Times New Roman" w:eastAsia="Times New Roman" w:hAnsi="Times New Roman" w:cs="Times New Roman"/>
            <w:noProof/>
            <w:color w:val="000000"/>
            <w:sz w:val="24"/>
            <w:szCs w:val="24"/>
          </w:rPr>
          <w:t>[17]</w:t>
        </w:r>
      </w:ins>
      <w:del w:id="87"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ins w:id="88" w:author="Robinson, James (robins64)" w:date="2023-06-30T11:24:00Z">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89" w:author="Robinson, James (robins64)" w:date="2023-06-30T11:24:00Z">
        <w:r w:rsidDel="00DD5F5E">
          <w:delInstrText>HYPERLINK "https://paperpile.com/c/Io64Wc/JZDi" \h</w:delInstrText>
        </w:r>
      </w:del>
      <w:r>
        <w:fldChar w:fldCharType="separate"/>
      </w:r>
      <w:ins w:id="90" w:author="Robinson, James (robins64)" w:date="2023-06-30T11:34:00Z">
        <w:r w:rsidR="001F3B38">
          <w:rPr>
            <w:rFonts w:ascii="Times New Roman" w:eastAsia="Times New Roman" w:hAnsi="Times New Roman" w:cs="Times New Roman"/>
            <w:noProof/>
            <w:color w:val="000000"/>
            <w:sz w:val="24"/>
            <w:szCs w:val="24"/>
          </w:rPr>
          <w:t>[18]</w:t>
        </w:r>
      </w:ins>
      <w:del w:id="91"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7E3F38E9"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combine size-based growth models with trait-based nutrient models to estimate the nutrient productivity of coral reef fishes from standard biomass surveys. We use established predictive frameworks to estimate growth coefficients (Kmax, rate at which each species approaches its theoretical maximum size </w:t>
      </w:r>
      <w:r>
        <w:fldChar w:fldCharType="begin" w:fldLock="1"/>
      </w:r>
      <w:ins w:id="92" w:author="Robinson, James (robins64)" w:date="2023-06-30T11:24:00Z">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93" w:author="Robinson, James (robins64)" w:date="2023-06-30T11:24:00Z">
        <w:r w:rsidDel="00DD5F5E">
          <w:delInstrText>HYPERLINK "https://paperpile.com/c/Io64Wc/uPw9" \h</w:delInstrText>
        </w:r>
      </w:del>
      <w:r>
        <w:fldChar w:fldCharType="separate"/>
      </w:r>
      <w:ins w:id="94" w:author="Robinson, James (robins64)" w:date="2023-06-30T11:34:00Z">
        <w:r w:rsidR="001F3B38">
          <w:rPr>
            <w:rFonts w:ascii="Times New Roman" w:eastAsia="Times New Roman" w:hAnsi="Times New Roman" w:cs="Times New Roman"/>
            <w:noProof/>
            <w:color w:val="000000"/>
            <w:sz w:val="24"/>
            <w:szCs w:val="24"/>
          </w:rPr>
          <w:t>[5,17]</w:t>
        </w:r>
      </w:ins>
      <w:del w:id="95"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concentrations of six nutrients (calcium, iron, selenium, zinc, vitamin A, omega-3 fatty acids) for 541 fish species observed in Belize, Fiji, Madagascar, and Solomon Islands. Our new metric 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w:t>
      </w:r>
      <w:r>
        <w:rPr>
          <w:rFonts w:ascii="Times New Roman" w:eastAsia="Times New Roman" w:hAnsi="Times New Roman" w:cs="Times New Roman"/>
          <w:sz w:val="24"/>
          <w:szCs w:val="24"/>
        </w:rPr>
        <w:lastRenderedPageBreak/>
        <w:t>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rubble). We used Bayesian multivariate models to quantify fishing and benthic drivers of the trophic distribution of three key fishery services, and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314D9745"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(e.g. time and area closures, gear restrictions) and no-take zones. 22 sites were surveyed in Belize (2019, 2020), 168 sites in Fiji (2016-2019), 75 sites in Madagascar (2015, 2016, 2020) and 59 sites in the Solomon Islands (2016, 2018, 2019). Fish were surveyed using belt transects (5 x 50 m in 79% of surveys, 10 x 50 m in 14% of surveys, 2 x 30 m in 7% of surveys), for </w:t>
      </w:r>
      <w:commentRangeStart w:id="96"/>
      <w:r>
        <w:rPr>
          <w:rFonts w:ascii="Times New Roman" w:eastAsia="Times New Roman" w:hAnsi="Times New Roman" w:cs="Times New Roman"/>
          <w:sz w:val="24"/>
          <w:szCs w:val="24"/>
        </w:rPr>
        <w:t>1-8 tra</w:t>
      </w:r>
      <w:commentRangeEnd w:id="96"/>
      <w:r w:rsidR="00B65C8D">
        <w:rPr>
          <w:rStyle w:val="CommentReference"/>
        </w:rPr>
        <w:commentReference w:id="96"/>
      </w:r>
      <w:r>
        <w:rPr>
          <w:rFonts w:ascii="Times New Roman" w:eastAsia="Times New Roman" w:hAnsi="Times New Roman" w:cs="Times New Roman"/>
          <w:sz w:val="24"/>
          <w:szCs w:val="24"/>
        </w:rPr>
        <w:t>nsects at each site (median replicates = 3).</w:t>
      </w:r>
      <w:ins w:id="97" w:author="Robinson, James (robins64)" w:date="2023-06-30T10:57:00Z">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 xml:space="preserve">5-8 transects) had smaller transect areas (92% of sites = </w:t>
        </w:r>
      </w:ins>
      <w:ins w:id="98" w:author="Robinson, James (robins64)" w:date="2023-06-30T10:58:00Z">
        <w:r w:rsidR="002F4EA8">
          <w:rPr>
            <w:rFonts w:ascii="Times New Roman" w:eastAsia="Times New Roman" w:hAnsi="Times New Roman" w:cs="Times New Roman"/>
            <w:sz w:val="24"/>
            <w:szCs w:val="24"/>
          </w:rPr>
          <w:t xml:space="preserve">2 x 30 m), whereas </w:t>
        </w:r>
      </w:ins>
      <w:ins w:id="99" w:author="Robinson, James (robins64)" w:date="2023-06-30T11:00:00Z">
        <w:r w:rsidR="002F4EA8">
          <w:rPr>
            <w:rFonts w:ascii="Times New Roman" w:eastAsia="Times New Roman" w:hAnsi="Times New Roman" w:cs="Times New Roman"/>
            <w:sz w:val="24"/>
            <w:szCs w:val="24"/>
          </w:rPr>
          <w:t>countries with the</w:t>
        </w:r>
      </w:ins>
      <w:ins w:id="100" w:author="Robinson, James (robins64)" w:date="2023-06-30T10:58:00Z">
        <w:r w:rsidR="002F4EA8">
          <w:rPr>
            <w:rFonts w:ascii="Times New Roman" w:eastAsia="Times New Roman" w:hAnsi="Times New Roman" w:cs="Times New Roman"/>
            <w:sz w:val="24"/>
            <w:szCs w:val="24"/>
          </w:rPr>
          <w:t xml:space="preserve"> lowest replication (Madagascar, 1-3 transects) </w:t>
        </w:r>
      </w:ins>
      <w:ins w:id="101" w:author="Robinson, James (robins64)" w:date="2023-06-30T10:59:00Z">
        <w:r w:rsidR="002F4EA8">
          <w:rPr>
            <w:rFonts w:ascii="Times New Roman" w:eastAsia="Times New Roman" w:hAnsi="Times New Roman" w:cs="Times New Roman"/>
            <w:sz w:val="24"/>
            <w:szCs w:val="24"/>
          </w:rPr>
          <w:t xml:space="preserve">had </w:t>
        </w:r>
      </w:ins>
      <w:ins w:id="102" w:author="Robinson, James (robins64)" w:date="2023-06-30T11:00:00Z">
        <w:r w:rsidR="002F4EA8">
          <w:rPr>
            <w:rFonts w:ascii="Times New Roman" w:eastAsia="Times New Roman" w:hAnsi="Times New Roman" w:cs="Times New Roman"/>
            <w:sz w:val="24"/>
            <w:szCs w:val="24"/>
          </w:rPr>
          <w:t xml:space="preserve">the largest </w:t>
        </w:r>
      </w:ins>
      <w:ins w:id="103" w:author="Robinson, James (robins64)" w:date="2023-06-30T10:59:00Z">
        <w:r w:rsidR="002F4EA8">
          <w:rPr>
            <w:rFonts w:ascii="Times New Roman" w:eastAsia="Times New Roman" w:hAnsi="Times New Roman" w:cs="Times New Roman"/>
            <w:sz w:val="24"/>
            <w:szCs w:val="24"/>
          </w:rPr>
          <w:t xml:space="preserve">transects </w:t>
        </w:r>
      </w:ins>
      <w:ins w:id="104" w:author="Robinson, James (robins64)" w:date="2023-06-30T11:00:00Z">
        <w:r w:rsidR="002F4EA8">
          <w:rPr>
            <w:rFonts w:ascii="Times New Roman" w:eastAsia="Times New Roman" w:hAnsi="Times New Roman" w:cs="Times New Roman"/>
            <w:sz w:val="24"/>
            <w:szCs w:val="24"/>
          </w:rPr>
          <w:t>(≥</w:t>
        </w:r>
      </w:ins>
      <w:ins w:id="105" w:author="Robinson, James (robins64)" w:date="2023-06-30T10:58:00Z">
        <w:r w:rsidR="002F4EA8">
          <w:rPr>
            <w:rFonts w:ascii="Times New Roman" w:eastAsia="Times New Roman" w:hAnsi="Times New Roman" w:cs="Times New Roman"/>
            <w:sz w:val="24"/>
            <w:szCs w:val="24"/>
          </w:rPr>
          <w:t>250 m</w:t>
        </w:r>
        <w:r w:rsidR="002F4EA8" w:rsidRPr="002F4EA8">
          <w:rPr>
            <w:rFonts w:ascii="Times New Roman" w:eastAsia="Times New Roman" w:hAnsi="Times New Roman" w:cs="Times New Roman"/>
            <w:sz w:val="24"/>
            <w:szCs w:val="24"/>
            <w:vertAlign w:val="superscript"/>
            <w:rPrChange w:id="106" w:author="Robinson, James (robins64)" w:date="2023-06-30T10:58:00Z">
              <w:rPr>
                <w:rFonts w:ascii="Times New Roman" w:eastAsia="Times New Roman" w:hAnsi="Times New Roman" w:cs="Times New Roman"/>
                <w:sz w:val="24"/>
                <w:szCs w:val="24"/>
              </w:rPr>
            </w:rPrChange>
          </w:rPr>
          <w:t>2</w:t>
        </w:r>
      </w:ins>
      <w:ins w:id="107" w:author="Robinson, James (robins64)" w:date="2023-06-30T11:00:00Z">
        <w:r w:rsidR="002F4EA8">
          <w:rPr>
            <w:rFonts w:ascii="Times New Roman" w:eastAsia="Times New Roman" w:hAnsi="Times New Roman" w:cs="Times New Roman"/>
            <w:sz w:val="24"/>
            <w:szCs w:val="24"/>
          </w:rPr>
          <w:t>)</w:t>
        </w:r>
      </w:ins>
      <w:ins w:id="108" w:author="Robinson, James (robins64)" w:date="2023-06-30T10:58:00Z">
        <w:r w:rsidR="002F4EA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Fish were sized to the nearest cm, identified to species-level, and enumerated. We converted fish lengths to mass using published length-weight relationships </w:t>
      </w:r>
      <w:r>
        <w:fldChar w:fldCharType="begin" w:fldLock="1"/>
      </w:r>
      <w:ins w:id="109" w:author="Robinson, James (robins64)" w:date="2023-06-30T11:24:00Z">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110" w:author="Robinson, James (robins64)" w:date="2023-06-30T11:24:00Z">
        <w:r w:rsidDel="00DD5F5E">
          <w:delInstrText>HYPERLINK "https://paperpile.com/c/Io64Wc/BcHa" \h</w:delInstrText>
        </w:r>
      </w:del>
      <w:r>
        <w:fldChar w:fldCharType="separate"/>
      </w:r>
      <w:ins w:id="111" w:author="Robinson, James (robins64)" w:date="2023-06-30T11:34:00Z">
        <w:r w:rsidR="001F3B38">
          <w:rPr>
            <w:rFonts w:ascii="Times New Roman" w:eastAsia="Times New Roman" w:hAnsi="Times New Roman" w:cs="Times New Roman"/>
            <w:noProof/>
            <w:color w:val="000000"/>
            <w:sz w:val="24"/>
            <w:szCs w:val="24"/>
          </w:rPr>
          <w:t>[19]</w:t>
        </w:r>
      </w:ins>
      <w:del w:id="112"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r>
        <w:fldChar w:fldCharType="begin" w:fldLock="1"/>
      </w:r>
      <w:ins w:id="113" w:author="Robinson, James (robins64)" w:date="2023-06-30T11:24:00Z">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ins>
      <w:del w:id="114" w:author="Robinson, James (robins64)" w:date="2023-06-30T11:24:00Z">
        <w:r w:rsidDel="00DD5F5E">
          <w:delInstrText>HYPERLINK "https://paperpile.com/c/Io64Wc/pYxW" \h</w:delInstrText>
        </w:r>
      </w:del>
      <w:r>
        <w:fldChar w:fldCharType="separate"/>
      </w:r>
      <w:ins w:id="115" w:author="Robinson, James (robins64)" w:date="2023-06-30T11:34:00Z">
        <w:r w:rsidR="001F3B38">
          <w:rPr>
            <w:rFonts w:ascii="Times New Roman" w:eastAsia="Times New Roman" w:hAnsi="Times New Roman" w:cs="Times New Roman"/>
            <w:noProof/>
            <w:color w:val="000000"/>
            <w:sz w:val="24"/>
            <w:szCs w:val="24"/>
          </w:rPr>
          <w:t>[20,21]</w:t>
        </w:r>
      </w:ins>
      <w:del w:id="116" w:author="Robinson, James (robins64)" w:date="2023-06-30T11:24:00Z">
        <w:r w:rsidDel="00DD5F5E">
          <w:rPr>
            <w:rFonts w:ascii="Times New Roman" w:eastAsia="Times New Roman" w:hAnsi="Times New Roman" w:cs="Times New Roman"/>
            <w:noProof/>
            <w:color w:val="000000"/>
            <w:sz w:val="24"/>
            <w:szCs w:val="24"/>
          </w:rPr>
          <w:delText>[18]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Benthic surveys were conducted during fish surveys using point intercept transects, with benthic taxa identified at every 50 cm point along a 50 m transect line. All data were extracted from MERMAID (</w:t>
      </w:r>
      <w:hyperlink r:id="rId11">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1FAE8B89"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is predicted by phylogeny and multiple ecological traits, including body size, feeding pathway, trophic level, and habitat use </w:t>
      </w:r>
      <w:r>
        <w:fldChar w:fldCharType="begin" w:fldLock="1"/>
      </w:r>
      <w:ins w:id="117" w:author="Robinson, James (robins64)" w:date="2023-06-30T11:34:00Z">
        <w:r w:rsidR="001F3B38">
          <w:instrText>ADDIN paperpile_citation &lt;clusterId&gt;E146L493H784E417&lt;/clusterId&gt;&lt;metadata&gt;&lt;citation&gt;&lt;id&gt;F30923B4203111ECBB2F57A29D9F4BF5&lt;/id&gt;&lt;/citation&gt;&lt;citation&gt;&lt;id&gt;C877B3E47A0911EDB132B678D2A92DCC&lt;/id&gt;&lt;/citation&gt;&lt;/metadata&gt;&lt;data&gt;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&lt;/data&gt; \* MERGEFORMAT</w:instrText>
        </w:r>
      </w:ins>
      <w:del w:id="118" w:author="Robinson, James (robins64)" w:date="2023-06-30T11:24:00Z">
        <w:r w:rsidDel="00DD5F5E">
          <w:delInstrText>HYPERLINK "https://paperpile.com/c/Io64Wc/JZDi+jlt3" \h</w:delInstrText>
        </w:r>
      </w:del>
      <w:r>
        <w:fldChar w:fldCharType="separate"/>
      </w:r>
      <w:ins w:id="119" w:author="Robinson, James (robins64)" w:date="2023-06-30T11:24:00Z">
        <w:r w:rsidR="00DD5F5E">
          <w:rPr>
            <w:rFonts w:ascii="Times New Roman" w:eastAsia="Times New Roman" w:hAnsi="Times New Roman" w:cs="Times New Roman"/>
            <w:noProof/>
            <w:color w:val="000000"/>
            <w:sz w:val="24"/>
            <w:szCs w:val="24"/>
          </w:rPr>
          <w:t>[5,13]</w:t>
        </w:r>
      </w:ins>
      <w:del w:id="120"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Fishbase </w:t>
      </w:r>
      <w:r>
        <w:fldChar w:fldCharType="begin" w:fldLock="1"/>
      </w:r>
      <w:ins w:id="121" w:author="Robinson, James (robins64)" w:date="2023-06-30T11:24:00Z">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ins>
      <w:del w:id="122" w:author="Robinson, James (robins64)" w:date="2023-06-30T11:24:00Z">
        <w:r w:rsidDel="00DD5F5E">
          <w:delInstrText>HYPERLINK "https://paperpile.com/c/Io64Wc/JZDi+BcHa" \h</w:delInstrText>
        </w:r>
      </w:del>
      <w:r>
        <w:fldChar w:fldCharType="separate"/>
      </w:r>
      <w:ins w:id="123" w:author="Robinson, James (robins64)" w:date="2023-06-30T11:34:00Z">
        <w:r w:rsidR="001F3B38">
          <w:rPr>
            <w:rFonts w:ascii="Times New Roman" w:eastAsia="Times New Roman" w:hAnsi="Times New Roman" w:cs="Times New Roman"/>
            <w:noProof/>
            <w:color w:val="000000"/>
            <w:sz w:val="24"/>
            <w:szCs w:val="24"/>
          </w:rPr>
          <w:t>[10,14]</w:t>
        </w:r>
      </w:ins>
      <w:del w:id="124" w:author="Robinson, James (robins64)" w:date="2023-06-30T11:24:00Z">
        <w:r w:rsidDel="00DD5F5E">
          <w:rPr>
            <w:rFonts w:ascii="Times New Roman" w:eastAsia="Times New Roman" w:hAnsi="Times New Roman" w:cs="Times New Roman"/>
            <w:noProof/>
            <w:color w:val="000000"/>
            <w:sz w:val="24"/>
            <w:szCs w:val="24"/>
          </w:rPr>
          <w:delText>[5,17]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ins w:id="125" w:author="Robinson, James (robins64)" w:date="2023-06-30T11:24:00Z">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ins>
      <w:del w:id="126" w:author="Robinson, James (robins64)" w:date="2023-06-30T11:24:00Z">
        <w:r w:rsidDel="00DD5F5E">
          <w:delInstrText>HYPERLINK "https://paperpile.com/c/Io64Wc/Fdm7" \h</w:delInstrText>
        </w:r>
      </w:del>
      <w:r>
        <w:fldChar w:fldCharType="separate"/>
      </w:r>
      <w:ins w:id="127" w:author="Robinson, James (robins64)" w:date="2023-06-30T11:34:00Z">
        <w:r w:rsidR="001F3B38">
          <w:rPr>
            <w:rFonts w:ascii="Times New Roman" w:eastAsia="Times New Roman" w:hAnsi="Times New Roman" w:cs="Times New Roman"/>
            <w:noProof/>
            <w:color w:val="000000"/>
            <w:sz w:val="24"/>
            <w:szCs w:val="24"/>
          </w:rPr>
          <w:t>[14]</w:t>
        </w:r>
      </w:ins>
      <w:del w:id="128" w:author="Robinson, James (robins64)" w:date="2023-06-30T11:24:00Z">
        <w:r w:rsidDel="00DD5F5E">
          <w:rPr>
            <w:rFonts w:ascii="Times New Roman" w:eastAsia="Times New Roman" w:hAnsi="Times New Roman" w:cs="Times New Roman"/>
            <w:noProof/>
            <w:color w:val="000000"/>
            <w:sz w:val="24"/>
            <w:szCs w:val="24"/>
          </w:rPr>
          <w:delText>[19]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ins w:id="129" w:author="Robinson, James (robins64)" w:date="2023-06-30T11:24:00Z">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ins>
      <w:del w:id="130" w:author="Robinson, James (robins64)" w:date="2023-06-30T11:24:00Z">
        <w:r w:rsidDel="00DD5F5E">
          <w:delInstrText>HYPERLINK "https://paperpile.com/c/Io64Wc/DLuo+jHSh" \h</w:delInstrText>
        </w:r>
      </w:del>
      <w:r>
        <w:fldChar w:fldCharType="separate"/>
      </w:r>
      <w:ins w:id="131" w:author="Robinson, James (robins64)" w:date="2023-06-30T11:34:00Z">
        <w:r w:rsidR="001F3B38">
          <w:rPr>
            <w:rFonts w:ascii="Times New Roman" w:eastAsia="Times New Roman" w:hAnsi="Times New Roman" w:cs="Times New Roman"/>
            <w:noProof/>
            <w:color w:val="000000"/>
            <w:sz w:val="24"/>
            <w:szCs w:val="24"/>
          </w:rPr>
          <w:t>[14]</w:t>
        </w:r>
      </w:ins>
      <w:del w:id="132" w:author="Robinson, James (robins64)" w:date="2023-06-30T11:24:00Z">
        <w:r w:rsidDel="00DD5F5E">
          <w:rPr>
            <w:rFonts w:ascii="Times New Roman" w:eastAsia="Times New Roman" w:hAnsi="Times New Roman" w:cs="Times New Roman"/>
            <w:noProof/>
            <w:color w:val="000000"/>
            <w:sz w:val="24"/>
            <w:szCs w:val="24"/>
          </w:rPr>
          <w:delText>[20,21]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w:t>
      </w:r>
      <w:del w:id="133" w:author="Robinson, James (robins64)" w:date="2023-06-30T11:20:00Z">
        <w:r w:rsidDel="007A22F0">
          <w:rPr>
            <w:rFonts w:ascii="Times New Roman" w:eastAsia="Times New Roman" w:hAnsi="Times New Roman" w:cs="Times New Roman"/>
            <w:sz w:val="24"/>
            <w:szCs w:val="24"/>
          </w:rPr>
          <w:delText xml:space="preserve">fillet </w:delText>
        </w:r>
      </w:del>
      <w:r>
        <w:rPr>
          <w:rFonts w:ascii="Times New Roman" w:eastAsia="Times New Roman" w:hAnsi="Times New Roman" w:cs="Times New Roman"/>
          <w:sz w:val="24"/>
          <w:szCs w:val="24"/>
        </w:rPr>
        <w:t xml:space="preserve">100 g </w:t>
      </w:r>
      <w:ins w:id="134" w:author="Robinson, James (robins64)" w:date="2023-06-30T11:20:00Z">
        <w:r w:rsidR="007A22F0">
          <w:rPr>
            <w:rFonts w:ascii="Times New Roman" w:eastAsia="Times New Roman" w:hAnsi="Times New Roman" w:cs="Times New Roman"/>
            <w:sz w:val="24"/>
            <w:szCs w:val="24"/>
          </w:rPr>
          <w:t xml:space="preserve">fillet </w:t>
        </w:r>
      </w:ins>
      <w:r>
        <w:rPr>
          <w:rFonts w:ascii="Times New Roman" w:eastAsia="Times New Roman" w:hAnsi="Times New Roman" w:cs="Times New Roman"/>
          <w:sz w:val="24"/>
          <w:szCs w:val="24"/>
        </w:rPr>
        <w:t>portion to recommended daily intakes</w:t>
      </w:r>
      <w:ins w:id="135" w:author="Robinson, James (robins64)" w:date="2023-06-30T11:20:00Z">
        <w:r w:rsidR="007A22F0">
          <w:rPr>
            <w:rFonts w:ascii="Times New Roman" w:eastAsia="Times New Roman" w:hAnsi="Times New Roman" w:cs="Times New Roman"/>
            <w:sz w:val="24"/>
            <w:szCs w:val="24"/>
          </w:rPr>
          <w:t>, summed</w:t>
        </w:r>
      </w:ins>
      <w:r>
        <w:rPr>
          <w:rFonts w:ascii="Times New Roman" w:eastAsia="Times New Roman" w:hAnsi="Times New Roman" w:cs="Times New Roman"/>
          <w:sz w:val="24"/>
          <w:szCs w:val="24"/>
        </w:rPr>
        <w:t xml:space="preserve"> </w:t>
      </w:r>
      <w:del w:id="136" w:author="Robinson, James (robins64)" w:date="2023-06-30T11:20:00Z">
        <w:r w:rsidDel="007A22F0">
          <w:rPr>
            <w:rFonts w:ascii="Times New Roman" w:eastAsia="Times New Roman" w:hAnsi="Times New Roman" w:cs="Times New Roman"/>
            <w:sz w:val="24"/>
            <w:szCs w:val="24"/>
          </w:rPr>
          <w:delText xml:space="preserve">of </w:delText>
        </w:r>
      </w:del>
      <w:ins w:id="137" w:author="Robinson, James (robins64)" w:date="2023-06-30T11:20:00Z">
        <w:r w:rsidR="007A22F0">
          <w:rPr>
            <w:rFonts w:ascii="Times New Roman" w:eastAsia="Times New Roman" w:hAnsi="Times New Roman" w:cs="Times New Roman"/>
            <w:sz w:val="24"/>
            <w:szCs w:val="24"/>
          </w:rPr>
          <w:t xml:space="preserve">across </w:t>
        </w:r>
      </w:ins>
      <w:r>
        <w:rPr>
          <w:rFonts w:ascii="Times New Roman" w:eastAsia="Times New Roman" w:hAnsi="Times New Roman" w:cs="Times New Roman"/>
          <w:sz w:val="24"/>
          <w:szCs w:val="24"/>
        </w:rPr>
        <w:t>all six nutrients</w:t>
      </w:r>
      <w:ins w:id="138" w:author="Robinson, James (robins64)" w:date="2023-06-30T11:20:00Z">
        <w:r w:rsidR="007A22F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for adult women (18-65 years old)</w:t>
      </w:r>
      <w:ins w:id="139" w:author="Robinson, James (robins64)" w:date="2023-06-30T11:20:00Z">
        <w:r w:rsidR="007A22F0">
          <w:rPr>
            <w:rFonts w:ascii="Times New Roman" w:eastAsia="Times New Roman" w:hAnsi="Times New Roman" w:cs="Times New Roman"/>
            <w:sz w:val="24"/>
            <w:szCs w:val="24"/>
          </w:rPr>
          <w:t>. The</w:t>
        </w:r>
      </w:ins>
      <w:r>
        <w:rPr>
          <w:rFonts w:ascii="Times New Roman" w:eastAsia="Times New Roman" w:hAnsi="Times New Roman" w:cs="Times New Roman"/>
          <w:sz w:val="24"/>
          <w:szCs w:val="24"/>
        </w:rPr>
        <w:t xml:space="preserve"> </w:t>
      </w:r>
      <w:del w:id="140" w:author="Robinson, James (robins64)" w:date="2023-06-30T11:20:00Z">
        <w:r w:rsidDel="007A22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contribution</w:t>
      </w:r>
      <w:del w:id="141" w:author="Robinson, James (robins64)" w:date="2023-06-30T11:20:00Z">
        <w:r w:rsidDel="007A22F0">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ins w:id="142" w:author="Robinson, James (robins64)" w:date="2023-06-30T11:20:00Z">
        <w:r w:rsidR="007A22F0">
          <w:rPr>
            <w:rFonts w:ascii="Times New Roman" w:eastAsia="Times New Roman" w:hAnsi="Times New Roman" w:cs="Times New Roman"/>
            <w:sz w:val="24"/>
            <w:szCs w:val="24"/>
          </w:rPr>
          <w:t xml:space="preserve">of each nutrient is </w:t>
        </w:r>
      </w:ins>
      <w:commentRangeStart w:id="143"/>
      <w:r>
        <w:rPr>
          <w:rFonts w:ascii="Times New Roman" w:eastAsia="Times New Roman" w:hAnsi="Times New Roman" w:cs="Times New Roman"/>
          <w:sz w:val="24"/>
          <w:szCs w:val="24"/>
        </w:rPr>
        <w:t>capped at 100%</w:t>
      </w:r>
      <w:ins w:id="144" w:author="Robinson, James (robins64)" w:date="2023-06-30T11:21:00Z">
        <w:r w:rsidR="007A22F0">
          <w:rPr>
            <w:rFonts w:ascii="Times New Roman" w:eastAsia="Times New Roman" w:hAnsi="Times New Roman" w:cs="Times New Roman"/>
            <w:sz w:val="24"/>
            <w:szCs w:val="24"/>
          </w:rPr>
          <w:t>, thus preventing highly</w:t>
        </w:r>
      </w:ins>
      <w:ins w:id="145" w:author="Robinson, James (robins64)" w:date="2023-06-30T11:39:00Z">
        <w:r w:rsidR="00990267">
          <w:rPr>
            <w:rFonts w:ascii="Times New Roman" w:eastAsia="Times New Roman" w:hAnsi="Times New Roman" w:cs="Times New Roman"/>
            <w:sz w:val="24"/>
            <w:szCs w:val="24"/>
          </w:rPr>
          <w:t xml:space="preserve"> </w:t>
        </w:r>
      </w:ins>
      <w:ins w:id="146" w:author="Robinson, James (robins64)" w:date="2023-06-30T11:21:00Z">
        <w:r w:rsidR="007A22F0">
          <w:rPr>
            <w:rFonts w:ascii="Times New Roman" w:eastAsia="Times New Roman" w:hAnsi="Times New Roman" w:cs="Times New Roman"/>
            <w:sz w:val="24"/>
            <w:szCs w:val="24"/>
          </w:rPr>
          <w:t>concentrated nutrients (e.g. selenium) from dominating nutrient density values</w:t>
        </w:r>
      </w:ins>
      <w:del w:id="147" w:author="Robinson, James (robins64)" w:date="2023-06-30T11:20:00Z">
        <w:r w:rsidDel="007A22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t>
      </w:r>
      <w:commentRangeEnd w:id="143"/>
      <w:r w:rsidR="00B24AD2">
        <w:rPr>
          <w:rStyle w:val="CommentReference"/>
        </w:rPr>
        <w:commentReference w:id="143"/>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40489EFF"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estimated the daily productivity of each individual reef fish following </w:t>
      </w:r>
      <w:r>
        <w:fldChar w:fldCharType="begin" w:fldLock="1"/>
      </w:r>
      <w:ins w:id="148" w:author="Robinson, James (robins64)" w:date="2023-06-30T11:24:00Z">
        <w:r w:rsidR="00DD5F5E">
          <w:instrText>ADDIN paperpile_citation &lt;clusterId&gt;T834H982D662A986&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ins>
      <w:del w:id="149" w:author="Robinson, James (robins64)" w:date="2023-06-30T11:24:00Z">
        <w:r w:rsidDel="00DD5F5E">
          <w:delInstrText>HYPERLINK "https://paperpile.com/c/Io64Wc/kUUX" \h</w:delInstrText>
        </w:r>
      </w:del>
      <w:r>
        <w:fldChar w:fldCharType="separate"/>
      </w:r>
      <w:ins w:id="150" w:author="Robinson, James (robins64)" w:date="2023-06-30T11:34:00Z">
        <w:r w:rsidR="001F3B38">
          <w:rPr>
            <w:rFonts w:ascii="Times New Roman" w:eastAsia="Times New Roman" w:hAnsi="Times New Roman" w:cs="Times New Roman"/>
            <w:noProof/>
            <w:color w:val="000000"/>
            <w:sz w:val="24"/>
            <w:szCs w:val="24"/>
          </w:rPr>
          <w:t>[17]</w:t>
        </w:r>
      </w:ins>
      <w:del w:id="151" w:author="Robinson, James (robins64)" w:date="2023-06-30T11:24:00Z">
        <w:r w:rsidDel="00DD5F5E">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standardised species’ growth coefficients (Kmax) derived from a meta-analysis of reef fish growth curves </w:t>
      </w:r>
      <w:r>
        <w:fldChar w:fldCharType="begin" w:fldLock="1"/>
      </w:r>
      <w:ins w:id="152" w:author="Robinson, James (robins64)" w:date="2023-06-30T11:24:00Z">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ins>
      <w:del w:id="153" w:author="Robinson, James (robins64)" w:date="2023-06-30T11:24:00Z">
        <w:r w:rsidDel="00DD5F5E">
          <w:delInstrText>HYPERLINK "https://paperpile.com/c/Io64Wc/uPw9+kUUX" \h</w:delInstrText>
        </w:r>
      </w:del>
      <w:r>
        <w:fldChar w:fldCharType="separate"/>
      </w:r>
      <w:ins w:id="154" w:author="Robinson, James (robins64)" w:date="2023-06-30T11:34:00Z">
        <w:r w:rsidR="001F3B38">
          <w:rPr>
            <w:rFonts w:ascii="Times New Roman" w:eastAsia="Times New Roman" w:hAnsi="Times New Roman" w:cs="Times New Roman"/>
            <w:noProof/>
            <w:color w:val="000000"/>
            <w:sz w:val="24"/>
            <w:szCs w:val="24"/>
          </w:rPr>
          <w:t>[22]</w:t>
        </w:r>
      </w:ins>
      <w:del w:id="155"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Kmax is the growth coefficient of the von Bertalanffy growth equation, representing the potential growth trajectory of an individual fish towards its species’ maximum size, that can range between 0.011 and 16.43 </w:t>
      </w:r>
      <w:r>
        <w:fldChar w:fldCharType="begin" w:fldLock="1"/>
      </w:r>
      <w:ins w:id="156" w:author="Robinson, James (robins64)" w:date="2023-06-30T11:24:00Z">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157" w:author="Robinson, James (robins64)" w:date="2023-06-30T11:24:00Z">
        <w:r w:rsidDel="00DD5F5E">
          <w:delInstrText>HYPERLINK "https://paperpile.com/c/Io64Wc/uPw9" \h</w:delInstrText>
        </w:r>
      </w:del>
      <w:r>
        <w:fldChar w:fldCharType="separate"/>
      </w:r>
      <w:ins w:id="158" w:author="Robinson, James (robins64)" w:date="2023-06-30T11:34:00Z">
        <w:r w:rsidR="001F3B38">
          <w:rPr>
            <w:rFonts w:ascii="Times New Roman" w:eastAsia="Times New Roman" w:hAnsi="Times New Roman" w:cs="Times New Roman"/>
            <w:noProof/>
            <w:color w:val="000000"/>
            <w:sz w:val="24"/>
            <w:szCs w:val="24"/>
          </w:rPr>
          <w:t>[17]</w:t>
        </w:r>
      </w:ins>
      <w:del w:id="159"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data and model structure in </w:t>
      </w:r>
      <w:r>
        <w:fldChar w:fldCharType="begin" w:fldLock="1"/>
      </w:r>
      <w:ins w:id="160" w:author="Robinson, James (robins64)" w:date="2023-06-30T11:24:00Z">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161" w:author="Robinson, James (robins64)" w:date="2023-06-30T11:24:00Z">
        <w:r w:rsidDel="00DD5F5E">
          <w:delInstrText>HYPERLINK "https://paperpile.com/c/Io64Wc/uPw9" \h</w:delInstrText>
        </w:r>
      </w:del>
      <w:r>
        <w:fldChar w:fldCharType="separate"/>
      </w:r>
      <w:ins w:id="162" w:author="Robinson, James (robins64)" w:date="2023-06-30T11:34:00Z">
        <w:r w:rsidR="001F3B38">
          <w:rPr>
            <w:rFonts w:ascii="Times New Roman" w:eastAsia="Times New Roman" w:hAnsi="Times New Roman" w:cs="Times New Roman"/>
            <w:noProof/>
            <w:color w:val="000000"/>
            <w:sz w:val="24"/>
            <w:szCs w:val="24"/>
          </w:rPr>
          <w:t>[23]</w:t>
        </w:r>
      </w:ins>
      <w:del w:id="163"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predicted Kmax using species’ maximum lengths (Lmax) and trophic groups for each of the 541 species observed in underwater surveys. 371 species (66% of total species) were out-of-sample predictions using published sources for Lmax </w:t>
      </w:r>
      <w:r>
        <w:fldChar w:fldCharType="begin" w:fldLock="1"/>
      </w:r>
      <w:ins w:id="164" w:author="Robinson, James (robins64)" w:date="2023-06-30T11:24:00Z">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165" w:author="Robinson, James (robins64)" w:date="2023-06-30T11:24:00Z">
        <w:r w:rsidDel="00DD5F5E">
          <w:delInstrText>HYPERLINK "https://paperpile.com/c/Io64Wc/BcHa" \h</w:delInstrText>
        </w:r>
      </w:del>
      <w:r>
        <w:fldChar w:fldCharType="separate"/>
      </w:r>
      <w:ins w:id="166" w:author="Robinson, James (robins64)" w:date="2023-06-30T11:34:00Z">
        <w:r w:rsidR="001F3B38">
          <w:rPr>
            <w:rFonts w:ascii="Times New Roman" w:eastAsia="Times New Roman" w:hAnsi="Times New Roman" w:cs="Times New Roman"/>
            <w:noProof/>
            <w:color w:val="000000"/>
            <w:sz w:val="24"/>
            <w:szCs w:val="24"/>
          </w:rPr>
          <w:t>[20]</w:t>
        </w:r>
      </w:ins>
      <w:del w:id="167"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diet group </w:t>
      </w:r>
      <w:r>
        <w:fldChar w:fldCharType="begin" w:fldLock="1"/>
      </w:r>
      <w:ins w:id="168" w:author="Robinson, James (robins64)" w:date="2023-06-30T11:24:00Z">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ins>
      <w:del w:id="169" w:author="Robinson, James (robins64)" w:date="2023-06-30T11:24:00Z">
        <w:r w:rsidDel="00DD5F5E">
          <w:delInstrText>HYPERLINK "https://paperpile.com/c/Io64Wc/Fkrx" \h</w:delInstrText>
        </w:r>
      </w:del>
      <w:r>
        <w:fldChar w:fldCharType="separate"/>
      </w:r>
      <w:ins w:id="170" w:author="Robinson, James (robins64)" w:date="2023-06-30T11:34:00Z">
        <w:r w:rsidR="001F3B38">
          <w:rPr>
            <w:rFonts w:ascii="Times New Roman" w:eastAsia="Times New Roman" w:hAnsi="Times New Roman" w:cs="Times New Roman"/>
            <w:noProof/>
            <w:color w:val="000000"/>
            <w:sz w:val="24"/>
            <w:szCs w:val="24"/>
          </w:rPr>
          <w:t>[21]</w:t>
        </w:r>
      </w:ins>
      <w:del w:id="171" w:author="Robinson, James (robins64)" w:date="2023-06-30T11:24:00Z">
        <w:r w:rsidDel="00DD5F5E">
          <w:rPr>
            <w:rFonts w:ascii="Times New Roman" w:eastAsia="Times New Roman" w:hAnsi="Times New Roman" w:cs="Times New Roman"/>
            <w:noProof/>
            <w:color w:val="000000"/>
            <w:sz w:val="24"/>
            <w:szCs w:val="24"/>
          </w:rPr>
          <w:delText>[22]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Kmax. Daily somatic growth in length was converted to daily growth in mass using published length-weight coefficients </w:t>
      </w:r>
      <w:r>
        <w:fldChar w:fldCharType="begin" w:fldLock="1"/>
      </w:r>
      <w:ins w:id="172" w:author="Robinson, James (robins64)" w:date="2023-06-30T11:24:00Z">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173" w:author="Robinson, James (robins64)" w:date="2023-06-30T11:24:00Z">
        <w:r w:rsidDel="00DD5F5E">
          <w:delInstrText>HYPERLINK "https://paperpile.com/c/Io64Wc/BcHa" \h</w:delInstrText>
        </w:r>
      </w:del>
      <w:r>
        <w:fldChar w:fldCharType="separate"/>
      </w:r>
      <w:ins w:id="174" w:author="Robinson, James (robins64)" w:date="2023-06-30T11:34:00Z">
        <w:r w:rsidR="001F3B38">
          <w:rPr>
            <w:rFonts w:ascii="Times New Roman" w:eastAsia="Times New Roman" w:hAnsi="Times New Roman" w:cs="Times New Roman"/>
            <w:noProof/>
            <w:color w:val="000000"/>
            <w:sz w:val="24"/>
            <w:szCs w:val="24"/>
          </w:rPr>
          <w:t>[14]</w:t>
        </w:r>
      </w:ins>
      <w:del w:id="175"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This procedure thus estimated the daily biomass production potential of each fish observation, which we use as the basis for estimating potential nutrient productivity. Our analysis thus focuses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537A03AE"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value for finfish 87%, </w:t>
      </w:r>
      <w:commentRangeStart w:id="176"/>
      <w:r>
        <w:fldChar w:fldCharType="begin" w:fldLock="1"/>
      </w:r>
      <w:ins w:id="177" w:author="Robinson, James (robins64)" w:date="2023-06-30T11:34:00Z">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ins>
      <w:del w:id="178" w:author="Robinson, James (robins64)" w:date="2023-06-30T11:24:00Z">
        <w:r w:rsidDel="00DD5F5E">
          <w:delInstrText>HYPERLINK "https://paperpile.com/c/Io64Wc/b1CD" \h</w:delInstrText>
        </w:r>
      </w:del>
      <w:r>
        <w:fldChar w:fldCharType="separate"/>
      </w:r>
      <w:ins w:id="179" w:author="Robinson, James (robins64)" w:date="2023-06-30T11:24:00Z">
        <w:r w:rsidR="00DD5F5E">
          <w:rPr>
            <w:rFonts w:ascii="Times New Roman" w:eastAsia="Times New Roman" w:hAnsi="Times New Roman" w:cs="Times New Roman"/>
            <w:noProof/>
            <w:color w:val="000000"/>
            <w:sz w:val="24"/>
            <w:szCs w:val="24"/>
          </w:rPr>
          <w:t>[23]</w:t>
        </w:r>
      </w:ins>
      <w:del w:id="180" w:author="Robinson, James (robins64)" w:date="2023-06-30T11:24:00Z">
        <w:r w:rsidDel="00DD5F5E">
          <w:rPr>
            <w:rFonts w:ascii="Times New Roman" w:eastAsia="Times New Roman" w:hAnsi="Times New Roman" w:cs="Times New Roman"/>
            <w:noProof/>
            <w:color w:val="000000"/>
            <w:sz w:val="24"/>
            <w:szCs w:val="24"/>
          </w:rPr>
          <w:delText>[2</w:delText>
        </w:r>
        <w:r w:rsidDel="00DD5F5E">
          <w:rPr>
            <w:rFonts w:ascii="Times New Roman" w:eastAsia="Times New Roman" w:hAnsi="Times New Roman" w:cs="Times New Roman"/>
            <w:noProof/>
            <w:color w:val="000000"/>
            <w:sz w:val="24"/>
            <w:szCs w:val="24"/>
          </w:rPr>
          <w:delText>3</w:delText>
        </w:r>
        <w:r w:rsidDel="00DD5F5E">
          <w:rPr>
            <w:rFonts w:ascii="Times New Roman" w:eastAsia="Times New Roman" w:hAnsi="Times New Roman" w:cs="Times New Roman"/>
            <w:noProof/>
            <w:color w:val="000000"/>
            <w:sz w:val="24"/>
            <w:szCs w:val="24"/>
          </w:rPr>
          <w:delText>]</w:delText>
        </w:r>
      </w:del>
      <w:r>
        <w:rPr>
          <w:rFonts w:ascii="Times New Roman" w:eastAsia="Times New Roman" w:hAnsi="Times New Roman" w:cs="Times New Roman"/>
          <w:color w:val="000000"/>
          <w:sz w:val="24"/>
          <w:szCs w:val="24"/>
        </w:rPr>
        <w:fldChar w:fldCharType="end"/>
      </w:r>
      <w:commentRangeEnd w:id="176"/>
      <w:r w:rsidR="00B24AD2">
        <w:rPr>
          <w:rStyle w:val="CommentReference"/>
        </w:rPr>
        <w:commentReference w:id="176"/>
      </w:r>
      <w:r>
        <w:rPr>
          <w:rFonts w:ascii="Times New Roman" w:eastAsia="Times New Roman" w:hAnsi="Times New Roman" w:cs="Times New Roman"/>
          <w:sz w:val="24"/>
          <w:szCs w:val="24"/>
        </w:rPr>
        <w:t>) and nutrient concentration, thus representing the maximum daily potential production of nutrients contained in 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selenium, vitamin A: μg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(scraping detritivores), herbivores (browsing macroalgal feeders), planktivores, omnivores (mixed-diets),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w:t>
      </w:r>
      <w:ins w:id="181" w:author="Robinson, James (robins64)" w:date="2023-06-30T11:14:00Z">
        <w:r w:rsidR="00C75734">
          <w:rPr>
            <w:rFonts w:ascii="Times New Roman" w:eastAsia="Times New Roman" w:hAnsi="Times New Roman" w:cs="Times New Roman"/>
            <w:sz w:val="24"/>
            <w:szCs w:val="24"/>
          </w:rPr>
          <w:t xml:space="preserve">, thus </w:t>
        </w:r>
      </w:ins>
      <w:ins w:id="182" w:author="Robinson, James (robins64)" w:date="2023-06-30T11:17:00Z">
        <w:r w:rsidR="00AF3775">
          <w:rPr>
            <w:rFonts w:ascii="Times New Roman" w:eastAsia="Times New Roman" w:hAnsi="Times New Roman" w:cs="Times New Roman"/>
            <w:sz w:val="24"/>
            <w:szCs w:val="24"/>
          </w:rPr>
          <w:t>reducing sampling variability arising from the number and size</w:t>
        </w:r>
      </w:ins>
      <w:ins w:id="183" w:author="Robinson, James (robins64)" w:date="2023-06-30T11:14:00Z">
        <w:r w:rsidR="00C75734">
          <w:rPr>
            <w:rFonts w:ascii="Times New Roman" w:eastAsia="Times New Roman" w:hAnsi="Times New Roman" w:cs="Times New Roman"/>
            <w:sz w:val="24"/>
            <w:szCs w:val="24"/>
          </w:rPr>
          <w:t xml:space="preserve"> </w:t>
        </w:r>
      </w:ins>
      <w:ins w:id="184" w:author="Robinson, James (robins64)" w:date="2023-06-30T11:17:00Z">
        <w:r w:rsidR="00AF3775">
          <w:rPr>
            <w:rFonts w:ascii="Times New Roman" w:eastAsia="Times New Roman" w:hAnsi="Times New Roman" w:cs="Times New Roman"/>
            <w:sz w:val="24"/>
            <w:szCs w:val="24"/>
          </w:rPr>
          <w:t xml:space="preserve">of </w:t>
        </w:r>
      </w:ins>
      <w:ins w:id="185" w:author="Robinson, James (robins64)" w:date="2023-06-30T11:14:00Z">
        <w:r w:rsidR="00C75734">
          <w:rPr>
            <w:rFonts w:ascii="Times New Roman" w:eastAsia="Times New Roman" w:hAnsi="Times New Roman" w:cs="Times New Roman"/>
            <w:sz w:val="24"/>
            <w:szCs w:val="24"/>
          </w:rPr>
          <w:t>transect</w:t>
        </w:r>
      </w:ins>
      <w:ins w:id="186" w:author="Robinson, James (robins64)" w:date="2023-06-30T11:17:00Z">
        <w:r w:rsidR="00AF377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These metrics describe three fisheries services, representing catch available to fishers (e.g. fishable biomass), long-term catch turnover (e.g. biomass production and turnover), and the potential contribution of reef fish to diets through fisheries (e.g.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1B92AE45"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detritivorous herbivores into one group</w:t>
      </w:r>
      <w:ins w:id="187" w:author="Robinson, James (robins64)" w:date="2023-06-30T12:11:00Z">
        <w:r w:rsidR="00031A6E">
          <w:rPr>
            <w:rFonts w:ascii="Times New Roman" w:eastAsia="Times New Roman" w:hAnsi="Times New Roman" w:cs="Times New Roman"/>
            <w:sz w:val="24"/>
            <w:szCs w:val="24"/>
          </w:rPr>
          <w:t xml:space="preserve"> (‘herbivores’)</w:t>
        </w:r>
      </w:ins>
      <w:r>
        <w:rPr>
          <w:rFonts w:ascii="Times New Roman" w:eastAsia="Times New Roman" w:hAnsi="Times New Roman" w:cs="Times New Roman"/>
          <w:sz w:val="24"/>
          <w:szCs w:val="24"/>
        </w:rPr>
        <w:t>, for each reef site (n = 333). We also estimated the mean percent cover of five major benthic groups at each site (hard coral, turf algae, macroalgae, rubble, bare substrate).</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These estimates were fitted to Bayesian models with Dirichlet distributions, using fixed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benthic cover (hard coral, turf algae, macroalgae, rubble, bare substrate), and depth (m). To capture potential for different fishing (e.g. selectivity, gear, effort) and environmental effects (e.g. upwelling, primary productivity) in each country, we fitted country-level biomass effects (i.e. varying slopes). Management regime was included as a group-level intercept nested with country, and fishable biomass effects varied between countries (i.e. varying slopes). </w:t>
      </w:r>
    </w:p>
    <w:p w14:paraId="52F80E4B" w14:textId="77777777" w:rsidR="00E429D0" w:rsidRDefault="00E429D0">
      <w:pPr>
        <w:rPr>
          <w:rFonts w:ascii="Times New Roman" w:eastAsia="Times New Roman" w:hAnsi="Times New Roman" w:cs="Times New Roman"/>
          <w:sz w:val="24"/>
          <w:szCs w:val="24"/>
        </w:rPr>
      </w:pPr>
    </w:p>
    <w:p w14:paraId="11493CAC" w14:textId="394D0A21"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ins w:id="188" w:author="Robinson, James (robins64)" w:date="2023-06-30T11:24:00Z">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ins>
      <w:del w:id="189" w:author="Robinson, James (robins64)" w:date="2023-06-30T11:24:00Z">
        <w:r w:rsidDel="00DD5F5E">
          <w:delInstrText>HYPERLINK "https://paperpile.com/c/Io64Wc/GwVM" \h</w:delInstrText>
        </w:r>
      </w:del>
      <w:r>
        <w:fldChar w:fldCharType="separate"/>
      </w:r>
      <w:ins w:id="190" w:author="Robinson, James (robins64)" w:date="2023-06-30T11:24:00Z">
        <w:r w:rsidR="00DD5F5E">
          <w:rPr>
            <w:rFonts w:ascii="Times New Roman" w:eastAsia="Times New Roman" w:hAnsi="Times New Roman" w:cs="Times New Roman"/>
            <w:noProof/>
            <w:color w:val="000000"/>
            <w:sz w:val="24"/>
            <w:szCs w:val="24"/>
          </w:rPr>
          <w:t>[24]</w:t>
        </w:r>
      </w:ins>
      <w:del w:id="191" w:author="Robinson, James (robins64)" w:date="2023-06-30T11:24:00Z">
        <w:r w:rsidDel="00DD5F5E">
          <w:rPr>
            <w:rFonts w:ascii="Times New Roman" w:eastAsia="Times New Roman" w:hAnsi="Times New Roman" w:cs="Times New Roman"/>
            <w:noProof/>
            <w:color w:val="000000"/>
            <w:sz w:val="24"/>
            <w:szCs w:val="24"/>
          </w:rPr>
          <w:delText>[24]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ins w:id="192" w:author="Robinson, James (robins64)" w:date="2023-06-30T11:34:00Z">
        <w:r w:rsidR="001F3B38">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ins>
      <w:del w:id="193" w:author="Robinson, James (robins64)" w:date="2023-06-30T11:24:00Z">
        <w:r w:rsidDel="00DD5F5E">
          <w:delInstrText>HYPERLINK "https://paperpile.com/c/Io64Wc/V9lj" \h</w:delInstrText>
        </w:r>
      </w:del>
      <w:r>
        <w:fldChar w:fldCharType="separate"/>
      </w:r>
      <w:ins w:id="194" w:author="Robinson, James (robins64)" w:date="2023-06-30T11:24:00Z">
        <w:r w:rsidR="00DD5F5E">
          <w:rPr>
            <w:rFonts w:ascii="Times New Roman" w:eastAsia="Times New Roman" w:hAnsi="Times New Roman" w:cs="Times New Roman"/>
            <w:noProof/>
            <w:color w:val="000000"/>
            <w:sz w:val="24"/>
            <w:szCs w:val="24"/>
          </w:rPr>
          <w:t>[25]</w:t>
        </w:r>
      </w:ins>
      <w:del w:id="195" w:author="Robinson, James (robins64)" w:date="2023-06-30T11:24:00Z">
        <w:r w:rsidDel="00DD5F5E">
          <w:rPr>
            <w:rFonts w:ascii="Times New Roman" w:eastAsia="Times New Roman" w:hAnsi="Times New Roman" w:cs="Times New Roman"/>
            <w:noProof/>
            <w:color w:val="000000"/>
            <w:sz w:val="24"/>
            <w:szCs w:val="24"/>
          </w:rPr>
          <w:delText>[25]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sampled four chains with 3,000 iterations each, and ensured model convergence by inspecting divergent transitions and ensuring that was &lt; 1.01. For each fishery service, model posteriors were sampled to estimate the median posterior trophic structure at each reef (proportion of herbivore, mobile invertivore, piscivore). We used these estimates to quantify reef trophic pyramid structure, where reefs with &gt;50% contributions from herbivores were bottom-heavy and reefs with &lt;50% contributions from herbivores were top-heavy. For nutrient productivity,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3C903B0D"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reef fishes had nutrient concentrations that met recommended intakes of 2-3 nutrients in a 100 g portion (nutrient densities between 90-250%), including species with ‘slow’ or ‘fast’ growth coefficients (Kmax between 0.06-2.8). Species with the highest nutrient densities (&gt;300%, met recommended intakes for more than three nutrients) were mostly piscivores and mobile invertivores, including slow-growing species such as snappers (Lutjanidae) and groupers (Epinephelidae) with lower Kmax values of 0.3 (Fig. 1a). The fastest growing species (Kmax &gt; 1) were dominated by </w:t>
      </w:r>
      <w:ins w:id="196" w:author="Robinson, James (robins64)" w:date="2023-06-30T12:01:00Z">
        <w:r w:rsidR="00EF1269">
          <w:rPr>
            <w:rFonts w:ascii="Times New Roman" w:eastAsia="Times New Roman" w:hAnsi="Times New Roman" w:cs="Times New Roman"/>
            <w:sz w:val="24"/>
            <w:szCs w:val="24"/>
          </w:rPr>
          <w:t>mobile invertivores (14 species)</w:t>
        </w:r>
        <w:r w:rsidR="00EF1269">
          <w:rPr>
            <w:rFonts w:ascii="Times New Roman" w:eastAsia="Times New Roman" w:hAnsi="Times New Roman" w:cs="Times New Roman"/>
            <w:sz w:val="24"/>
            <w:szCs w:val="24"/>
          </w:rPr>
          <w:t xml:space="preserve">, </w:t>
        </w:r>
        <w:r w:rsidR="00EF1269">
          <w:rPr>
            <w:rFonts w:ascii="Times New Roman" w:eastAsia="Times New Roman" w:hAnsi="Times New Roman" w:cs="Times New Roman"/>
            <w:sz w:val="24"/>
            <w:szCs w:val="24"/>
          </w:rPr>
          <w:t>sessile invertivores (10)</w:t>
        </w:r>
        <w:r w:rsidR="00EF1269">
          <w:rPr>
            <w:rFonts w:ascii="Times New Roman" w:eastAsia="Times New Roman" w:hAnsi="Times New Roman" w:cs="Times New Roman"/>
            <w:sz w:val="24"/>
            <w:szCs w:val="24"/>
          </w:rPr>
          <w:t xml:space="preserve">, and </w:t>
        </w:r>
      </w:ins>
      <w:r>
        <w:rPr>
          <w:rFonts w:ascii="Times New Roman" w:eastAsia="Times New Roman" w:hAnsi="Times New Roman" w:cs="Times New Roman"/>
          <w:sz w:val="24"/>
          <w:szCs w:val="24"/>
        </w:rPr>
        <w:t>planktivores</w:t>
      </w:r>
      <w:ins w:id="197" w:author="Robinson, James (robins64)" w:date="2023-06-30T12:01:00Z">
        <w:r w:rsidR="00EF1269">
          <w:rPr>
            <w:rFonts w:ascii="Times New Roman" w:eastAsia="Times New Roman" w:hAnsi="Times New Roman" w:cs="Times New Roman"/>
            <w:sz w:val="24"/>
            <w:szCs w:val="24"/>
          </w:rPr>
          <w:t xml:space="preserve"> (6)</w:t>
        </w:r>
      </w:ins>
      <w:del w:id="198" w:author="Robinson, James (robins64)" w:date="2023-06-30T12:01:00Z">
        <w:r w:rsidDel="00EF1269">
          <w:rPr>
            <w:rFonts w:ascii="Times New Roman" w:eastAsia="Times New Roman" w:hAnsi="Times New Roman" w:cs="Times New Roman"/>
            <w:sz w:val="24"/>
            <w:szCs w:val="24"/>
          </w:rPr>
          <w:delText xml:space="preserve"> and sessile invertivores</w:delText>
        </w:r>
      </w:del>
      <w:r>
        <w:rPr>
          <w:rFonts w:ascii="Times New Roman" w:eastAsia="Times New Roman" w:hAnsi="Times New Roman" w:cs="Times New Roman"/>
          <w:sz w:val="24"/>
          <w:szCs w:val="24"/>
        </w:rPr>
        <w:t xml:space="preserve">, most of which had nutrient densities </w:t>
      </w:r>
      <w:del w:id="199" w:author="Robinson, James (robins64)" w:date="2023-06-30T12:03:00Z">
        <w:r w:rsidDel="00EF1269">
          <w:rPr>
            <w:rFonts w:ascii="Times New Roman" w:eastAsia="Times New Roman" w:hAnsi="Times New Roman" w:cs="Times New Roman"/>
            <w:sz w:val="24"/>
            <w:szCs w:val="24"/>
          </w:rPr>
          <w:delText xml:space="preserve">below </w:delText>
        </w:r>
      </w:del>
      <w:ins w:id="200" w:author="Robinson, James (robins64)" w:date="2023-06-30T12:03:00Z">
        <w:r w:rsidR="00EF1269">
          <w:rPr>
            <w:rFonts w:ascii="Times New Roman" w:eastAsia="Times New Roman" w:hAnsi="Times New Roman" w:cs="Times New Roman"/>
            <w:sz w:val="24"/>
            <w:szCs w:val="24"/>
          </w:rPr>
          <w:t>between</w:t>
        </w:r>
        <w:r w:rsidR="00EF12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200</w:t>
      </w:r>
      <w:ins w:id="201" w:author="Robinson, James (robins64)" w:date="2023-06-30T12:03:00Z">
        <w:r w:rsidR="00EF1269">
          <w:rPr>
            <w:rFonts w:ascii="Times New Roman" w:eastAsia="Times New Roman" w:hAnsi="Times New Roman" w:cs="Times New Roman"/>
            <w:sz w:val="24"/>
            <w:szCs w:val="24"/>
          </w:rPr>
          <w:t>-250</w:t>
        </w:r>
      </w:ins>
      <w:r>
        <w:rPr>
          <w:rFonts w:ascii="Times New Roman" w:eastAsia="Times New Roman" w:hAnsi="Times New Roman" w:cs="Times New Roman"/>
          <w:sz w:val="24"/>
          <w:szCs w:val="24"/>
        </w:rPr>
        <w:t>%</w:t>
      </w:r>
      <w:del w:id="202" w:author="Robinson, James (robins64)" w:date="2023-06-30T12:03:00Z">
        <w:r w:rsidDel="00EF1269">
          <w:rPr>
            <w:rFonts w:ascii="Times New Roman" w:eastAsia="Times New Roman" w:hAnsi="Times New Roman" w:cs="Times New Roman"/>
            <w:sz w:val="24"/>
            <w:szCs w:val="24"/>
          </w:rPr>
          <w:delText>, and o</w:delText>
        </w:r>
      </w:del>
      <w:del w:id="203" w:author="Robinson, James (robins64)" w:date="2023-06-30T12:07:00Z">
        <w:r w:rsidDel="00DE480A">
          <w:rPr>
            <w:rFonts w:ascii="Times New Roman" w:eastAsia="Times New Roman" w:hAnsi="Times New Roman" w:cs="Times New Roman"/>
            <w:sz w:val="24"/>
            <w:szCs w:val="24"/>
          </w:rPr>
          <w:delText xml:space="preserve">nly </w:delText>
        </w:r>
      </w:del>
      <w:del w:id="204" w:author="Robinson, James (robins64)" w:date="2023-06-30T12:04:00Z">
        <w:r w:rsidDel="00EF1269">
          <w:rPr>
            <w:rFonts w:ascii="Times New Roman" w:eastAsia="Times New Roman" w:hAnsi="Times New Roman" w:cs="Times New Roman"/>
            <w:sz w:val="24"/>
            <w:szCs w:val="24"/>
          </w:rPr>
          <w:delText>a few</w:delText>
        </w:r>
      </w:del>
      <w:del w:id="205" w:author="Robinson, James (robins64)" w:date="2023-06-30T12:07:00Z">
        <w:r w:rsidDel="00DE480A">
          <w:rPr>
            <w:rFonts w:ascii="Times New Roman" w:eastAsia="Times New Roman" w:hAnsi="Times New Roman" w:cs="Times New Roman"/>
            <w:sz w:val="24"/>
            <w:szCs w:val="24"/>
          </w:rPr>
          <w:delText xml:space="preserve"> mobile invertivore</w:delText>
        </w:r>
      </w:del>
      <w:del w:id="206" w:author="Robinson, James (robins64)" w:date="2023-06-30T12:04:00Z">
        <w:r w:rsidDel="00EF1269">
          <w:rPr>
            <w:rFonts w:ascii="Times New Roman" w:eastAsia="Times New Roman" w:hAnsi="Times New Roman" w:cs="Times New Roman"/>
            <w:sz w:val="24"/>
            <w:szCs w:val="24"/>
          </w:rPr>
          <w:delText xml:space="preserve">s </w:delText>
        </w:r>
      </w:del>
      <w:del w:id="207" w:author="Robinson, James (robins64)" w:date="2023-06-30T12:05:00Z">
        <w:r w:rsidDel="00C87D41">
          <w:rPr>
            <w:rFonts w:ascii="Times New Roman" w:eastAsia="Times New Roman" w:hAnsi="Times New Roman" w:cs="Times New Roman"/>
            <w:sz w:val="24"/>
            <w:szCs w:val="24"/>
          </w:rPr>
          <w:delText>were</w:delText>
        </w:r>
      </w:del>
      <w:del w:id="208" w:author="Robinson, James (robins64)" w:date="2023-06-30T12:07:00Z">
        <w:r w:rsidDel="00DE480A">
          <w:rPr>
            <w:rFonts w:ascii="Times New Roman" w:eastAsia="Times New Roman" w:hAnsi="Times New Roman" w:cs="Times New Roman"/>
            <w:sz w:val="24"/>
            <w:szCs w:val="24"/>
          </w:rPr>
          <w:delText xml:space="preserve"> </w:delText>
        </w:r>
      </w:del>
      <w:del w:id="209" w:author="Robinson, James (robins64)" w:date="2023-06-30T12:05:00Z">
        <w:r w:rsidDel="00C87D41">
          <w:rPr>
            <w:rFonts w:ascii="Times New Roman" w:eastAsia="Times New Roman" w:hAnsi="Times New Roman" w:cs="Times New Roman"/>
            <w:sz w:val="24"/>
            <w:szCs w:val="24"/>
          </w:rPr>
          <w:delText xml:space="preserve">both </w:delText>
        </w:r>
      </w:del>
      <w:del w:id="210" w:author="Robinson, James (robins64)" w:date="2023-06-30T12:07:00Z">
        <w:r w:rsidDel="00DE480A">
          <w:rPr>
            <w:rFonts w:ascii="Times New Roman" w:eastAsia="Times New Roman" w:hAnsi="Times New Roman" w:cs="Times New Roman"/>
            <w:sz w:val="24"/>
            <w:szCs w:val="24"/>
          </w:rPr>
          <w:delText xml:space="preserve">highly nutritious and fast growing </w:delText>
        </w:r>
      </w:del>
      <w:ins w:id="211" w:author="Robinson, James (robins64)" w:date="2023-06-30T12:04:00Z">
        <w:r w:rsidR="00EF12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(Fig. 1a). Nutrient density and Kmax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w:t>
      </w:r>
      <w:commentRangeStart w:id="212"/>
      <w:r>
        <w:rPr>
          <w:rFonts w:ascii="Times New Roman" w:eastAsia="Times New Roman" w:hAnsi="Times New Roman" w:cs="Times New Roman"/>
          <w:sz w:val="24"/>
          <w:szCs w:val="24"/>
        </w:rPr>
        <w:t xml:space="preserve">but nutrient density obscured associations between Kmax and concentrations of specific nutrients. For example, </w:t>
      </w:r>
      <w:del w:id="213" w:author="Robinson, James (robins64)" w:date="2023-06-30T11:36:00Z">
        <w:r w:rsidDel="00717829">
          <w:rPr>
            <w:rFonts w:ascii="Times New Roman" w:eastAsia="Times New Roman" w:hAnsi="Times New Roman" w:cs="Times New Roman"/>
            <w:sz w:val="24"/>
            <w:szCs w:val="24"/>
          </w:rPr>
          <w:delText xml:space="preserve">size-linked </w:delText>
        </w:r>
      </w:del>
      <w:r>
        <w:rPr>
          <w:rFonts w:ascii="Times New Roman" w:eastAsia="Times New Roman" w:hAnsi="Times New Roman" w:cs="Times New Roman"/>
          <w:sz w:val="24"/>
          <w:szCs w:val="24"/>
        </w:rPr>
        <w:t xml:space="preserve">nutrients </w:t>
      </w:r>
      <w:ins w:id="214" w:author="Robinson, James (robins64)" w:date="2023-06-30T11:36:00Z">
        <w:r w:rsidR="00717829">
          <w:rPr>
            <w:rFonts w:ascii="Times New Roman" w:eastAsia="Times New Roman" w:hAnsi="Times New Roman" w:cs="Times New Roman"/>
            <w:sz w:val="24"/>
            <w:szCs w:val="24"/>
          </w:rPr>
          <w:t xml:space="preserve">that vary strongly with body size </w:t>
        </w:r>
      </w:ins>
      <w:r>
        <w:fldChar w:fldCharType="begin" w:fldLock="1"/>
      </w:r>
      <w:ins w:id="215" w:author="Robinson, James (robins64)" w:date="2023-06-30T11:38:00Z">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216" w:author="Robinson, James (robins64)" w:date="2023-06-30T11:24:00Z">
        <w:r w:rsidDel="00DD5F5E">
          <w:delInstrText>HYPERLINK "https://paperpile.com/c/Io64Wc/JZDi" \h</w:delInstrText>
        </w:r>
      </w:del>
      <w:r>
        <w:fldChar w:fldCharType="separate"/>
      </w:r>
      <w:ins w:id="217" w:author="Robinson, James (robins64)" w:date="2023-06-30T11:38:00Z">
        <w:r w:rsidR="00905EA3">
          <w:rPr>
            <w:rFonts w:ascii="Times New Roman" w:eastAsia="Times New Roman" w:hAnsi="Times New Roman" w:cs="Times New Roman"/>
            <w:noProof/>
            <w:color w:val="000000"/>
            <w:sz w:val="24"/>
            <w:szCs w:val="24"/>
          </w:rPr>
          <w:t>[5]</w:t>
        </w:r>
      </w:ins>
      <w:del w:id="218"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Kmax,</w:t>
      </w:r>
      <w:ins w:id="219" w:author="Robinson, James (robins64)" w:date="2023-06-30T11:36:00Z">
        <w:r w:rsidR="00717829">
          <w:rPr>
            <w:rFonts w:ascii="Times New Roman" w:eastAsia="Times New Roman" w:hAnsi="Times New Roman" w:cs="Times New Roman"/>
            <w:sz w:val="24"/>
            <w:szCs w:val="24"/>
          </w:rPr>
          <w:t xml:space="preserve"> which also varies with size.</w:t>
        </w:r>
      </w:ins>
      <w:r>
        <w:rPr>
          <w:rFonts w:ascii="Times New Roman" w:eastAsia="Times New Roman" w:hAnsi="Times New Roman" w:cs="Times New Roman"/>
          <w:sz w:val="24"/>
          <w:szCs w:val="24"/>
        </w:rPr>
        <w:t xml:space="preserve"> </w:t>
      </w:r>
      <w:ins w:id="220" w:author="Robinson, James (robins64)" w:date="2023-06-30T11:36:00Z">
        <w:r w:rsidR="00717829">
          <w:rPr>
            <w:rFonts w:ascii="Times New Roman" w:eastAsia="Times New Roman" w:hAnsi="Times New Roman" w:cs="Times New Roman"/>
            <w:sz w:val="24"/>
            <w:szCs w:val="24"/>
          </w:rPr>
          <w:t xml:space="preserve">As a result, </w:t>
        </w:r>
      </w:ins>
      <w:del w:id="221" w:author="Robinson, James (robins64)" w:date="2023-06-30T11:36:00Z">
        <w:r w:rsidDel="00717829">
          <w:rPr>
            <w:rFonts w:ascii="Times New Roman" w:eastAsia="Times New Roman" w:hAnsi="Times New Roman" w:cs="Times New Roman"/>
            <w:sz w:val="24"/>
            <w:szCs w:val="24"/>
          </w:rPr>
          <w:delText>with g</w:delText>
        </w:r>
      </w:del>
      <w:ins w:id="222" w:author="Robinson, James (robins64)" w:date="2023-06-30T11:36:00Z">
        <w:r w:rsidR="00717829">
          <w:rPr>
            <w:rFonts w:ascii="Times New Roman" w:eastAsia="Times New Roman" w:hAnsi="Times New Roman" w:cs="Times New Roman"/>
            <w:sz w:val="24"/>
            <w:szCs w:val="24"/>
          </w:rPr>
          <w:t>g</w:t>
        </w:r>
      </w:ins>
      <w:r>
        <w:rPr>
          <w:rFonts w:ascii="Times New Roman" w:eastAsia="Times New Roman" w:hAnsi="Times New Roman" w:cs="Times New Roman"/>
          <w:sz w:val="24"/>
          <w:szCs w:val="24"/>
        </w:rPr>
        <w:t xml:space="preserve">rowth ~ nutrient relationships </w:t>
      </w:r>
      <w:del w:id="223" w:author="Robinson, James (robins64)" w:date="2023-06-30T11:36:00Z">
        <w:r w:rsidDel="00717829">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 xml:space="preserve">were positive for </w:t>
      </w:r>
      <w:r>
        <w:rPr>
          <w:rFonts w:ascii="Times New Roman" w:eastAsia="Times New Roman" w:hAnsi="Times New Roman" w:cs="Times New Roman"/>
          <w:sz w:val="24"/>
          <w:szCs w:val="24"/>
        </w:rPr>
        <w:lastRenderedPageBreak/>
        <w:t>calcium, iron, and zinc, and negative for selenium (Fig. 1b). In contrast, omega-3 fatty acid and vitamin A concentrations were not associated with Kmax.</w:t>
      </w:r>
      <w:commentRangeEnd w:id="212"/>
      <w:r w:rsidR="00B24AD2">
        <w:rPr>
          <w:rStyle w:val="CommentReference"/>
        </w:rPr>
        <w:commentReference w:id="212"/>
      </w:r>
    </w:p>
    <w:p w14:paraId="2D3B6536" w14:textId="77777777" w:rsidR="00E429D0" w:rsidRDefault="00E429D0">
      <w:pPr>
        <w:rPr>
          <w:rFonts w:ascii="Times New Roman" w:eastAsia="Times New Roman" w:hAnsi="Times New Roman" w:cs="Times New Roman"/>
          <w:sz w:val="24"/>
          <w:szCs w:val="24"/>
        </w:rPr>
      </w:pPr>
    </w:p>
    <w:p w14:paraId="5AA68B4D" w14:textId="77777777" w:rsidR="00E429D0"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0E86AC3" wp14:editId="7F54902E">
            <wp:extent cx="5731200" cy="3187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731200" cy="3187700"/>
                    </a:xfrm>
                    <a:prstGeom prst="rect">
                      <a:avLst/>
                    </a:prstGeom>
                    <a:ln/>
                  </pic:spPr>
                </pic:pic>
              </a:graphicData>
            </a:graphic>
          </wp:inline>
        </w:drawing>
      </w:r>
    </w:p>
    <w:p w14:paraId="423AFC23" w14:textId="67FC6EFC" w:rsidR="00E429D0" w:rsidRDefault="00000000">
      <w:pPr>
        <w:spacing w:line="240" w:lineRule="auto"/>
        <w:rPr>
          <w:rFonts w:ascii="Times New Roman" w:eastAsia="Times New Roman" w:hAnsi="Times New Roman" w:cs="Times New Roman"/>
          <w:sz w:val="24"/>
          <w:szCs w:val="24"/>
        </w:rPr>
      </w:pPr>
      <w:commentRangeStart w:id="224"/>
      <w:r>
        <w:rPr>
          <w:rFonts w:ascii="Times New Roman" w:eastAsia="Times New Roman" w:hAnsi="Times New Roman" w:cs="Times New Roman"/>
          <w:b/>
          <w:sz w:val="24"/>
          <w:szCs w:val="24"/>
        </w:rPr>
        <w:t>Figure 1</w:t>
      </w:r>
      <w:commentRangeEnd w:id="224"/>
      <w:r w:rsidR="00B24AD2">
        <w:rPr>
          <w:rStyle w:val="CommentReference"/>
        </w:rPr>
        <w:commentReference w:id="224"/>
      </w:r>
      <w:r>
        <w:rPr>
          <w:rFonts w:ascii="Times New Roman" w:eastAsia="Times New Roman" w:hAnsi="Times New Roman" w:cs="Times New Roman"/>
          <w:b/>
          <w:sz w:val="24"/>
          <w:szCs w:val="24"/>
        </w:rPr>
        <w:t xml:space="preserve"> | Association between nutrient content and growth potential of 541 coral reef fish species. </w:t>
      </w:r>
      <w:r>
        <w:rPr>
          <w:rFonts w:ascii="Times New Roman" w:eastAsia="Times New Roman" w:hAnsi="Times New Roman" w:cs="Times New Roman"/>
          <w:sz w:val="24"/>
          <w:szCs w:val="24"/>
        </w:rPr>
        <w:t xml:space="preserve">Points are individual species observed across Belize, Fiji, Madagascar, and the Solomon Islands, and Kmax is plotted on a log scale. In (a) nutrient density is the combined contribution to recommended daily women intakes of calcium, iron, selenium, zinc, omega-3 fatty acids and vitamin A </w:t>
      </w:r>
      <w:r>
        <w:fldChar w:fldCharType="begin" w:fldLock="1"/>
      </w:r>
      <w:ins w:id="225" w:author="Robinson, James (robins64)" w:date="2023-06-30T11:24:00Z">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ins>
      <w:del w:id="226" w:author="Robinson, James (robins64)" w:date="2023-06-30T11:24:00Z">
        <w:r w:rsidDel="00DD5F5E">
          <w:delInstrText>HYPERLINK "https://paperpile.com/c/Io64Wc/jHSh" \h</w:delInstrText>
        </w:r>
      </w:del>
      <w:r>
        <w:fldChar w:fldCharType="separate"/>
      </w:r>
      <w:ins w:id="227" w:author="Robinson, James (robins64)" w:date="2023-06-30T11:34:00Z">
        <w:r w:rsidR="001F3B38">
          <w:rPr>
            <w:rFonts w:ascii="Times New Roman" w:eastAsia="Times New Roman" w:hAnsi="Times New Roman" w:cs="Times New Roman"/>
            <w:noProof/>
            <w:color w:val="000000"/>
            <w:sz w:val="24"/>
            <w:szCs w:val="24"/>
          </w:rPr>
          <w:t>[25]</w:t>
        </w:r>
      </w:ins>
      <w:del w:id="228" w:author="Robinson, James (robins64)" w:date="2023-06-30T11:24:00Z">
        <w:r w:rsidDel="00DD5F5E">
          <w:rPr>
            <w:rFonts w:ascii="Times New Roman" w:eastAsia="Times New Roman" w:hAnsi="Times New Roman" w:cs="Times New Roman"/>
            <w:noProof/>
            <w:color w:val="000000"/>
            <w:sz w:val="24"/>
            <w:szCs w:val="24"/>
          </w:rPr>
          <w:delText>[21]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reference values for adult women (18-65 years old). In (b) are each of the six nutrient concentrations, with fitted GAM smoothers (± 95% confidence interval). Growth coefficient Kmax is the value of growth coefficient K for each species at its theoretical maximum size, derived from the von Bertalanffy equation </w:t>
      </w:r>
      <w:r>
        <w:fldChar w:fldCharType="begin" w:fldLock="1"/>
      </w:r>
      <w:ins w:id="229" w:author="Robinson, James (robins64)" w:date="2023-06-30T11:24:00Z">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30" w:author="Robinson, James (robins64)" w:date="2023-06-30T11:24:00Z">
        <w:r w:rsidDel="00DD5F5E">
          <w:delInstrText>HYPERLINK "https://paperpile.com/c/Io64Wc/uPw9" \h</w:delInstrText>
        </w:r>
      </w:del>
      <w:r>
        <w:fldChar w:fldCharType="separate"/>
      </w:r>
      <w:ins w:id="231" w:author="Robinson, James (robins64)" w:date="2023-06-30T11:34:00Z">
        <w:r w:rsidR="001F3B38">
          <w:rPr>
            <w:rFonts w:ascii="Times New Roman" w:eastAsia="Times New Roman" w:hAnsi="Times New Roman" w:cs="Times New Roman"/>
            <w:noProof/>
            <w:color w:val="000000"/>
            <w:sz w:val="24"/>
            <w:szCs w:val="24"/>
          </w:rPr>
          <w:t>[7,25]</w:t>
        </w:r>
      </w:ins>
      <w:del w:id="232"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5D352C82"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w:t>
      </w:r>
      <w:commentRangeStart w:id="233"/>
      <w:r>
        <w:rPr>
          <w:rFonts w:ascii="Times New Roman" w:eastAsia="Times New Roman" w:hAnsi="Times New Roman" w:cs="Times New Roman"/>
          <w:sz w:val="24"/>
          <w:szCs w:val="24"/>
        </w:rPr>
        <w:t>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ins w:id="234" w:author="Robinson, James (robins64)" w:date="2023-06-30T12:07:00Z">
        <w:r w:rsidR="00533C88">
          <w:rPr>
            <w:rFonts w:ascii="Times New Roman" w:eastAsia="Times New Roman" w:hAnsi="Times New Roman" w:cs="Times New Roman"/>
            <w:sz w:val="24"/>
            <w:szCs w:val="24"/>
          </w:rPr>
          <w:t xml:space="preserve">one </w:t>
        </w:r>
      </w:ins>
      <w:r>
        <w:rPr>
          <w:rFonts w:ascii="Times New Roman" w:eastAsia="Times New Roman" w:hAnsi="Times New Roman" w:cs="Times New Roman"/>
          <w:sz w:val="24"/>
          <w:szCs w:val="24"/>
        </w:rPr>
        <w:t xml:space="preserve">Madagascar </w:t>
      </w:r>
      <w:ins w:id="235" w:author="Robinson, James (robins64)" w:date="2023-06-30T12:07:00Z">
        <w:r w:rsidR="00533C88">
          <w:rPr>
            <w:rFonts w:ascii="Times New Roman" w:eastAsia="Times New Roman" w:hAnsi="Times New Roman" w:cs="Times New Roman"/>
            <w:sz w:val="24"/>
            <w:szCs w:val="24"/>
          </w:rPr>
          <w:t xml:space="preserve">site </w:t>
        </w:r>
      </w:ins>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ins w:id="236" w:author="Robinson, James (robins64)" w:date="2023-06-30T12:07:00Z">
        <w:r w:rsidR="00533C88">
          <w:rPr>
            <w:rFonts w:ascii="Times New Roman" w:eastAsia="Times New Roman" w:hAnsi="Times New Roman" w:cs="Times New Roman"/>
            <w:sz w:val="24"/>
            <w:szCs w:val="24"/>
          </w:rPr>
          <w:t xml:space="preserve"> one</w:t>
        </w:r>
      </w:ins>
      <w:r>
        <w:rPr>
          <w:rFonts w:ascii="Times New Roman" w:eastAsia="Times New Roman" w:hAnsi="Times New Roman" w:cs="Times New Roman"/>
          <w:sz w:val="24"/>
          <w:szCs w:val="24"/>
        </w:rPr>
        <w:t xml:space="preserve"> Fiji</w:t>
      </w:r>
      <w:ins w:id="237" w:author="Robinson, James (robins64)" w:date="2023-06-30T12:07:00Z">
        <w:r w:rsidR="00533C88">
          <w:rPr>
            <w:rFonts w:ascii="Times New Roman" w:eastAsia="Times New Roman" w:hAnsi="Times New Roman" w:cs="Times New Roman"/>
            <w:sz w:val="24"/>
            <w:szCs w:val="24"/>
          </w:rPr>
          <w:t xml:space="preserve"> site</w:t>
        </w:r>
      </w:ins>
      <w:r>
        <w:rPr>
          <w:rFonts w:ascii="Times New Roman" w:eastAsia="Times New Roman" w:hAnsi="Times New Roman" w:cs="Times New Roman"/>
          <w:sz w:val="24"/>
          <w:szCs w:val="24"/>
        </w:rPr>
        <w:t>, Fig. 2b</w:t>
      </w:r>
      <w:commentRangeEnd w:id="233"/>
      <w:r w:rsidR="00B24AD2">
        <w:rPr>
          <w:rStyle w:val="CommentReference"/>
        </w:rPr>
        <w:commentReference w:id="233"/>
      </w:r>
      <w:r>
        <w:rPr>
          <w:rFonts w:ascii="Times New Roman" w:eastAsia="Times New Roman" w:hAnsi="Times New Roman" w:cs="Times New Roman"/>
          <w:sz w:val="24"/>
          <w:szCs w:val="24"/>
        </w:rPr>
        <w:t>),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ins w:id="238" w:author="Robinson, James (robins64)" w:date="2023-06-30T12:08:00Z">
        <w:r w:rsidR="00B6254D">
          <w:rPr>
            <w:rFonts w:ascii="Times New Roman" w:eastAsia="Times New Roman" w:hAnsi="Times New Roman" w:cs="Times New Roman"/>
            <w:sz w:val="24"/>
            <w:szCs w:val="24"/>
          </w:rPr>
          <w:t xml:space="preserve">the </w:t>
        </w:r>
      </w:ins>
      <w:commentRangeStart w:id="239"/>
      <w:r>
        <w:rPr>
          <w:rFonts w:ascii="Times New Roman" w:eastAsia="Times New Roman" w:hAnsi="Times New Roman" w:cs="Times New Roman"/>
          <w:sz w:val="24"/>
          <w:szCs w:val="24"/>
        </w:rPr>
        <w:t>herbivor</w:t>
      </w:r>
      <w:ins w:id="240" w:author="Robinson, James (robins64)" w:date="2023-06-30T12:08:00Z">
        <w:r w:rsidR="00B6254D">
          <w:rPr>
            <w:rFonts w:ascii="Times New Roman" w:eastAsia="Times New Roman" w:hAnsi="Times New Roman" w:cs="Times New Roman"/>
            <w:sz w:val="24"/>
            <w:szCs w:val="24"/>
          </w:rPr>
          <w:t xml:space="preserve">e </w:t>
        </w:r>
      </w:ins>
      <w:del w:id="241" w:author="Robinson, James (robins64)" w:date="2023-06-30T12:08:00Z">
        <w:r w:rsidDel="00B6254D">
          <w:rPr>
            <w:rFonts w:ascii="Times New Roman" w:eastAsia="Times New Roman" w:hAnsi="Times New Roman" w:cs="Times New Roman"/>
            <w:sz w:val="24"/>
            <w:szCs w:val="24"/>
          </w:rPr>
          <w:delText xml:space="preserve">ous </w:delText>
        </w:r>
      </w:del>
      <w:ins w:id="242" w:author="Robinson, James (robins64)" w:date="2023-06-30T12:08:00Z">
        <w:r w:rsidR="00B6254D">
          <w:rPr>
            <w:rFonts w:ascii="Times New Roman" w:eastAsia="Times New Roman" w:hAnsi="Times New Roman" w:cs="Times New Roman"/>
            <w:sz w:val="24"/>
            <w:szCs w:val="24"/>
          </w:rPr>
          <w:t>(</w:t>
        </w:r>
      </w:ins>
      <w:del w:id="243" w:author="Robinson, James (robins64)" w:date="2023-06-30T12:08:00Z">
        <w:r w:rsidDel="00B6254D">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detritivor</w:t>
      </w:r>
      <w:ins w:id="244" w:author="Robinson, James (robins64)" w:date="2023-06-30T12:09:00Z">
        <w:r w:rsidR="00B6254D">
          <w:rPr>
            <w:rFonts w:ascii="Times New Roman" w:eastAsia="Times New Roman" w:hAnsi="Times New Roman" w:cs="Times New Roman"/>
            <w:sz w:val="24"/>
            <w:szCs w:val="24"/>
          </w:rPr>
          <w:t>e)</w:t>
        </w:r>
      </w:ins>
      <w:del w:id="245" w:author="Robinson, James (robins64)" w:date="2023-06-30T12:09:00Z">
        <w:r w:rsidDel="00B6254D">
          <w:rPr>
            <w:rFonts w:ascii="Times New Roman" w:eastAsia="Times New Roman" w:hAnsi="Times New Roman" w:cs="Times New Roman"/>
            <w:sz w:val="24"/>
            <w:szCs w:val="24"/>
          </w:rPr>
          <w:delText>o</w:delText>
        </w:r>
      </w:del>
      <w:del w:id="246" w:author="Robinson, James (robins64)" w:date="2023-06-30T12:08:00Z">
        <w:r w:rsidDel="00B6254D">
          <w:rPr>
            <w:rFonts w:ascii="Times New Roman" w:eastAsia="Times New Roman" w:hAnsi="Times New Roman" w:cs="Times New Roman"/>
            <w:sz w:val="24"/>
            <w:szCs w:val="24"/>
          </w:rPr>
          <w:delText>us</w:delText>
        </w:r>
      </w:del>
      <w:r>
        <w:rPr>
          <w:rFonts w:ascii="Times New Roman" w:eastAsia="Times New Roman" w:hAnsi="Times New Roman" w:cs="Times New Roman"/>
          <w:sz w:val="24"/>
          <w:szCs w:val="24"/>
        </w:rPr>
        <w:t xml:space="preserve"> fishes </w:t>
      </w:r>
      <w:commentRangeEnd w:id="239"/>
      <w:r w:rsidR="00B24AD2">
        <w:rPr>
          <w:rStyle w:val="CommentReference"/>
        </w:rPr>
        <w:commentReference w:id="239"/>
      </w:r>
      <w:r>
        <w:rPr>
          <w:rFonts w:ascii="Times New Roman" w:eastAsia="Times New Roman" w:hAnsi="Times New Roman" w:cs="Times New Roman"/>
          <w:sz w:val="24"/>
          <w:szCs w:val="24"/>
        </w:rPr>
        <w:t xml:space="preserve">dominating nutrient production (mean = 34% across all six nutrients, ranging from 18-50%). Mobile </w:t>
      </w:r>
      <w:r>
        <w:rPr>
          <w:rFonts w:ascii="Times New Roman" w:eastAsia="Times New Roman" w:hAnsi="Times New Roman" w:cs="Times New Roman"/>
          <w:sz w:val="24"/>
          <w:szCs w:val="24"/>
        </w:rPr>
        <w:lastRenderedPageBreak/>
        <w:t>invertivores were the second highest nutrient producer, with an average of 22% of the production across all nutrients, and accounted for more vitamin A production (35%) than herbivore/detritivores (18%) (</w:t>
      </w:r>
      <w:commentRangeStart w:id="247"/>
      <w:r>
        <w:rPr>
          <w:rFonts w:ascii="Times New Roman" w:eastAsia="Times New Roman" w:hAnsi="Times New Roman" w:cs="Times New Roman"/>
          <w:sz w:val="24"/>
          <w:szCs w:val="24"/>
        </w:rPr>
        <w:t>Fig. 2a</w:t>
      </w:r>
      <w:commentRangeEnd w:id="247"/>
      <w:r w:rsidR="00B24AD2">
        <w:rPr>
          <w:rStyle w:val="CommentReference"/>
        </w:rPr>
        <w:commentReference w:id="247"/>
      </w:r>
      <w:r>
        <w:rPr>
          <w:rFonts w:ascii="Times New Roman" w:eastAsia="Times New Roman" w:hAnsi="Times New Roman" w:cs="Times New Roman"/>
          <w:sz w:val="24"/>
          <w:szCs w:val="24"/>
        </w:rPr>
        <w:t>). Other trophic groups had lower contributions to nutrient production, contributing a</w:t>
      </w:r>
      <w:del w:id="248" w:author="Robinson, James (robins64)" w:date="2023-06-30T10:25:00Z">
        <w:r w:rsidDel="00B24AD2">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 </w:t>
      </w:r>
      <w:del w:id="249" w:author="Robinson, James (robins64)" w:date="2023-06-30T10:25:00Z">
        <w:r w:rsidDel="00B24AD2">
          <w:rPr>
            <w:rFonts w:ascii="Times New Roman" w:eastAsia="Times New Roman" w:hAnsi="Times New Roman" w:cs="Times New Roman"/>
            <w:sz w:val="24"/>
            <w:szCs w:val="24"/>
          </w:rPr>
          <w:delText xml:space="preserve">average </w:delText>
        </w:r>
      </w:del>
      <w:ins w:id="250" w:author="Robinson, James (robins64)" w:date="2023-06-30T10:25:00Z">
        <w:r w:rsidR="00B24AD2">
          <w:rPr>
            <w:rFonts w:ascii="Times New Roman" w:eastAsia="Times New Roman" w:hAnsi="Times New Roman" w:cs="Times New Roman"/>
            <w:sz w:val="24"/>
            <w:szCs w:val="24"/>
          </w:rPr>
          <w:t>mean</w:t>
        </w:r>
        <w:r w:rsidR="00B24AD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5B0FA741"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ins w:id="251" w:author="Robinson, James (robins64)" w:date="2023-06-30T12:09:00Z">
        <w:r w:rsidR="00671ABB">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countries. For example, piscivores were the largest contributors to standing biomass and omega-3 and vitamin A production in Belize, whereas planktivores dominated biomass turnover and production of most nutrients in Solomon Islands (Fig. 2c). Zinc production was dominated by herbivores</w:t>
      </w:r>
      <w:ins w:id="252" w:author="Robinson, James (robins64)" w:date="2023-06-30T12:09:00Z">
        <w:r w:rsidR="00E82FA2">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77777777" w:rsidR="00E429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rPr>
        <w:drawing>
          <wp:inline distT="114300" distB="114300" distL="114300" distR="114300" wp14:anchorId="6A2C30A4" wp14:editId="3C52EE34">
            <wp:extent cx="6048531" cy="225061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048531" cy="2250616"/>
                    </a:xfrm>
                    <a:prstGeom prst="rect">
                      <a:avLst/>
                    </a:prstGeom>
                    <a:ln/>
                  </pic:spPr>
                </pic:pic>
              </a:graphicData>
            </a:graphic>
          </wp:inline>
        </w:drawing>
      </w:r>
    </w:p>
    <w:p w14:paraId="79C34D14" w14:textId="77777777" w:rsidR="00E429D0" w:rsidRDefault="0000000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(small labelled points) and the average across nutrients (large point ± 2 SEM).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6876A51B"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w:t>
      </w:r>
      <w:ins w:id="253" w:author="Robinson, James (robins64)" w:date="2023-06-30T12:10:00Z">
        <w:r w:rsidR="008363E0">
          <w:rPr>
            <w:rFonts w:ascii="Times New Roman" w:eastAsia="Times New Roman" w:hAnsi="Times New Roman" w:cs="Times New Roman"/>
            <w:sz w:val="24"/>
            <w:szCs w:val="24"/>
          </w:rPr>
          <w:t xml:space="preserve"> (detritivores and macroalgal-feeders combined)</w:t>
        </w:r>
      </w:ins>
      <w:r>
        <w:rPr>
          <w:rFonts w:ascii="Times New Roman" w:eastAsia="Times New Roman" w:hAnsi="Times New Roman" w:cs="Times New Roman"/>
          <w:sz w:val="24"/>
          <w:szCs w:val="24"/>
        </w:rPr>
        <w:t>,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calcium, iron, and zinc were bottom-heavy at over 96% of reefs, indicating that herbivores contributed a significant proportion of all three fishery services (</w:t>
      </w:r>
      <w:commentRangeStart w:id="254"/>
      <w:r>
        <w:rPr>
          <w:rFonts w:ascii="Times New Roman" w:eastAsia="Times New Roman" w:hAnsi="Times New Roman" w:cs="Times New Roman"/>
          <w:sz w:val="24"/>
          <w:szCs w:val="24"/>
        </w:rPr>
        <w:t>Fig. 3</w:t>
      </w:r>
      <w:commentRangeEnd w:id="254"/>
      <w:r w:rsidR="00B24AD2">
        <w:rPr>
          <w:rStyle w:val="CommentReference"/>
        </w:rPr>
        <w:commentReference w:id="254"/>
      </w:r>
      <w:r>
        <w:rPr>
          <w:rFonts w:ascii="Times New Roman" w:eastAsia="Times New Roman" w:hAnsi="Times New Roman" w:cs="Times New Roman"/>
          <w:sz w:val="24"/>
          <w:szCs w:val="24"/>
        </w:rPr>
        <w:t>). Only two fishing-restricted reefs had top-heavy biomass distributions (in Madagascar), whereas vitamin A production was top-</w:t>
      </w:r>
      <w:r>
        <w:rPr>
          <w:rFonts w:ascii="Times New Roman" w:eastAsia="Times New Roman" w:hAnsi="Times New Roman" w:cs="Times New Roman"/>
          <w:sz w:val="24"/>
          <w:szCs w:val="24"/>
        </w:rPr>
        <w:lastRenderedPageBreak/>
        <w:t xml:space="preserve">heavy at 60% of reefs (Fig. 3). Belize had the most top-heavy trophic structure, where piscivores accounted for 30-60% of selenium, vitamin A, and omega-3 fatty acid production. </w:t>
      </w:r>
    </w:p>
    <w:p w14:paraId="38EBB578" w14:textId="77777777" w:rsidR="00E429D0" w:rsidRDefault="00E429D0">
      <w:pPr>
        <w:rPr>
          <w:rFonts w:ascii="Times New Roman" w:eastAsia="Times New Roman" w:hAnsi="Times New Roman" w:cs="Times New Roman"/>
          <w:sz w:val="24"/>
          <w:szCs w:val="24"/>
        </w:rPr>
      </w:pPr>
    </w:p>
    <w:p w14:paraId="459D8DBE"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890693" wp14:editId="27CE0C65">
            <wp:extent cx="6015504" cy="334749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6015504" cy="3347498"/>
                    </a:xfrm>
                    <a:prstGeom prst="rect">
                      <a:avLst/>
                    </a:prstGeom>
                    <a:ln/>
                  </pic:spPr>
                </pic:pic>
              </a:graphicData>
            </a:graphic>
          </wp:inline>
        </w:drawing>
      </w:r>
    </w:p>
    <w:p w14:paraId="485380FF"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 xml:space="preserve">Points show the posterior median predicted herbivore and piscivore contribution (%) to each fishery service, for all 333 reef sites. Bolded points represent the mean values in each country </w:t>
      </w:r>
      <w:commentRangeStart w:id="255"/>
      <w:r>
        <w:rPr>
          <w:rFonts w:ascii="Times New Roman" w:eastAsia="Times New Roman" w:hAnsi="Times New Roman" w:cs="Times New Roman"/>
          <w:sz w:val="24"/>
          <w:szCs w:val="24"/>
        </w:rPr>
        <w:t>(± 2 SEM</w:t>
      </w:r>
      <w:commentRangeEnd w:id="255"/>
      <w:r w:rsidR="00B24AD2">
        <w:rPr>
          <w:rStyle w:val="CommentReference"/>
        </w:rPr>
        <w:commentReference w:id="255"/>
      </w:r>
      <w:r>
        <w:rPr>
          <w:rFonts w:ascii="Times New Roman" w:eastAsia="Times New Roman" w:hAnsi="Times New Roman" w:cs="Times New Roman"/>
          <w:sz w:val="24"/>
          <w:szCs w:val="24"/>
        </w:rPr>
        <w:t>). Points in the upper-left have bottom-heavy pyramids (greater contributions from herbivores than piscivores) and points in the bottom-right have top-heavy pyramids (greater contributions from piscivores than herbivores).</w:t>
      </w:r>
    </w:p>
    <w:p w14:paraId="4688A1B6" w14:textId="77777777" w:rsidR="00E429D0" w:rsidRDefault="00E429D0">
      <w:pPr>
        <w:rPr>
          <w:rFonts w:ascii="Times New Roman" w:eastAsia="Times New Roman" w:hAnsi="Times New Roman" w:cs="Times New Roman"/>
          <w:sz w:val="24"/>
          <w:szCs w:val="24"/>
        </w:rPr>
      </w:pPr>
    </w:p>
    <w:p w14:paraId="02B08C4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S3), suggesting that unmeasured historical processes (e.g. disturbance, fishery dynamics) or biogeographic differences also govern assemblage composition of these reefs. In contrast, nutrient production in Madagascar shifted from dominance by mobile invertivores at low-biomass to herbivores at high-biomass (Fig. S3).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S4), with no-take areas and partially managed areas (e.g.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Benthic composition also influenced which fish groups contributed to nutrient production. Coral cover ranged from 0-84%, with low-coral-cover reefs characterised by dominance of macroalgae (Belize, Fiji, Madagascar), rubble (Fiji, Solomon Islands), or turf algae (Solomon Islands) (Fig. S5). Nutrient contributions from herbivores increased with hard coral and macroalgae cover, while mobile invertivores produced relatively more calcium and vitamin A as rubble increased (Fig. S6). Piscivores produced relatively fewer nutrients on reefs with more bare substrate, and more vitamin A and omega-3 fatty acids on deeper reefs (Fig. S6). These opposing benthic trends influenced the pyramid shape of fishery services. For example, only the deeper reef survey locations (&gt;14 m, Belize and Madagascar) had top-heavy pyramids for standing biomass and biomass turnover, while reefs dominated by either coral or macroalgae (&gt;60% cover) only supported bottom-heavy pyramids for all fishery services (Fig. S7).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000000">
      <w:pPr>
        <w:rPr>
          <w:rFonts w:ascii="Times New Roman" w:eastAsia="Times New Roman" w:hAnsi="Times New Roman" w:cs="Times New Roman"/>
          <w:i/>
          <w:sz w:val="24"/>
          <w:szCs w:val="24"/>
        </w:rPr>
      </w:pPr>
      <w:commentRangeStart w:id="256"/>
      <w:r>
        <w:rPr>
          <w:rFonts w:ascii="Times New Roman" w:eastAsia="Times New Roman" w:hAnsi="Times New Roman" w:cs="Times New Roman"/>
          <w:b/>
          <w:sz w:val="24"/>
          <w:szCs w:val="24"/>
        </w:rPr>
        <w:t>Discussion</w:t>
      </w:r>
      <w:commentRangeEnd w:id="256"/>
      <w:r w:rsidR="00DD5F5E">
        <w:rPr>
          <w:rStyle w:val="CommentReference"/>
        </w:rPr>
        <w:commentReference w:id="256"/>
      </w:r>
    </w:p>
    <w:p w14:paraId="1F03E41F" w14:textId="77777777" w:rsidR="00E429D0" w:rsidRDefault="00E429D0">
      <w:pPr>
        <w:rPr>
          <w:rFonts w:ascii="Times New Roman" w:eastAsia="Times New Roman" w:hAnsi="Times New Roman" w:cs="Times New Roman"/>
          <w:sz w:val="24"/>
          <w:szCs w:val="24"/>
        </w:rPr>
      </w:pPr>
    </w:p>
    <w:p w14:paraId="735337F9" w14:textId="786658E9"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r>
        <w:fldChar w:fldCharType="begin" w:fldLock="1"/>
      </w:r>
      <w:ins w:id="257" w:author="Robinson, James (robins64)" w:date="2023-06-30T11:24:00Z">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ins>
      <w:del w:id="258" w:author="Robinson, James (robins64)" w:date="2023-06-30T11:24:00Z">
        <w:r w:rsidDel="00DD5F5E">
          <w:delInstrText>HYPERLINK "https://paperpile.com/c/Io64Wc/OQ8b" \h</w:delInstrText>
        </w:r>
      </w:del>
      <w:r>
        <w:fldChar w:fldCharType="separate"/>
      </w:r>
      <w:ins w:id="259" w:author="Robinson, James (robins64)" w:date="2023-06-30T11:34:00Z">
        <w:r w:rsidR="001F3B38">
          <w:rPr>
            <w:rFonts w:ascii="Times New Roman" w:eastAsia="Times New Roman" w:hAnsi="Times New Roman" w:cs="Times New Roman"/>
            <w:noProof/>
            <w:color w:val="000000"/>
            <w:sz w:val="24"/>
            <w:szCs w:val="24"/>
          </w:rPr>
          <w:t>[7,26]</w:t>
        </w:r>
      </w:ins>
      <w:del w:id="260" w:author="Robinson, James (robins64)" w:date="2023-06-30T11:24:00Z">
        <w:r w:rsidDel="00DD5F5E">
          <w:rPr>
            <w:rFonts w:ascii="Times New Roman" w:eastAsia="Times New Roman" w:hAnsi="Times New Roman" w:cs="Times New Roman"/>
            <w:noProof/>
            <w:color w:val="000000"/>
            <w:sz w:val="24"/>
            <w:szCs w:val="24"/>
          </w:rPr>
          <w:delText>[2]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ins w:id="261" w:author="Robinson, James (robins64)" w:date="2023-06-30T11:24:00Z">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262" w:author="Robinson, James (robins64)" w:date="2023-06-30T11:24:00Z">
        <w:r w:rsidDel="00DD5F5E">
          <w:delInstrText>HYPERLINK "https://paperpile.com/c/Io64Wc/Uc4E" \h</w:delInstrText>
        </w:r>
      </w:del>
      <w:r>
        <w:fldChar w:fldCharType="separate"/>
      </w:r>
      <w:ins w:id="263" w:author="Robinson, James (robins64)" w:date="2023-06-30T11:34:00Z">
        <w:r w:rsidR="001F3B38">
          <w:rPr>
            <w:rFonts w:ascii="Times New Roman" w:eastAsia="Times New Roman" w:hAnsi="Times New Roman" w:cs="Times New Roman"/>
            <w:noProof/>
            <w:color w:val="000000"/>
            <w:sz w:val="24"/>
            <w:szCs w:val="24"/>
          </w:rPr>
          <w:t>[14]</w:t>
        </w:r>
      </w:ins>
      <w:del w:id="264" w:author="Robinson, James (robins64)" w:date="2023-06-30T11:24:00Z">
        <w:r w:rsidDel="00DD5F5E">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ins w:id="265" w:author="Robinson, James (robins64)" w:date="2023-06-30T11:24:00Z">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266" w:author="Robinson, James (robins64)" w:date="2023-06-30T11:24:00Z">
        <w:r w:rsidDel="00DD5F5E">
          <w:delInstrText>HYPERLINK "https://paperpile.com/c/Io64Wc/zPdq" \h</w:delInstrText>
        </w:r>
      </w:del>
      <w:r>
        <w:fldChar w:fldCharType="separate"/>
      </w:r>
      <w:ins w:id="267" w:author="Robinson, James (robins64)" w:date="2023-06-30T11:34:00Z">
        <w:r w:rsidR="001F3B38">
          <w:rPr>
            <w:rFonts w:ascii="Times New Roman" w:eastAsia="Times New Roman" w:hAnsi="Times New Roman" w:cs="Times New Roman"/>
            <w:noProof/>
            <w:color w:val="000000"/>
            <w:sz w:val="24"/>
            <w:szCs w:val="24"/>
          </w:rPr>
          <w:t>[12,25]</w:t>
        </w:r>
      </w:ins>
      <w:del w:id="268"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ins w:id="269" w:author="Robinson, James (robins64)" w:date="2023-06-30T11:24:00Z">
        <w:r w:rsidR="00DD5F5E">
          <w:instrText>ADDIN paperpile_citation &lt;clusterId&gt;B267P325L895J329&lt;/clusterId&gt;&lt;metadata&gt;&lt;citation&gt;&lt;id&gt;1FBE76107BA411EDBB123E84945E4932&lt;/id&gt;&lt;/citation&gt;&lt;citation&gt;&lt;id&gt;10455954409711ECA50C84C6CB680507&lt;/id&gt;&lt;/citation&gt;&lt;/metadata&gt;&lt;data&gt;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&lt;/data&gt; \* MERGEFORMAT</w:instrText>
        </w:r>
      </w:ins>
      <w:del w:id="270" w:author="Robinson, James (robins64)" w:date="2023-06-30T11:24:00Z">
        <w:r w:rsidDel="00DD5F5E">
          <w:delInstrText>HYPERLINK "https://paperpile.com/c/Io64Wc/9dKj+xKEl" \h</w:delInstrText>
        </w:r>
      </w:del>
      <w:r>
        <w:fldChar w:fldCharType="separate"/>
      </w:r>
      <w:ins w:id="271" w:author="Robinson, James (robins64)" w:date="2023-06-30T11:24:00Z">
        <w:r w:rsidR="00DD5F5E">
          <w:rPr>
            <w:rFonts w:ascii="Times New Roman" w:eastAsia="Times New Roman" w:hAnsi="Times New Roman" w:cs="Times New Roman"/>
            <w:noProof/>
            <w:color w:val="000000"/>
            <w:sz w:val="24"/>
            <w:szCs w:val="24"/>
          </w:rPr>
          <w:t>[12,26]</w:t>
        </w:r>
      </w:ins>
      <w:del w:id="272" w:author="Robinson, James (robins64)" w:date="2023-06-30T11:24:00Z">
        <w:r w:rsidDel="00DD5F5E">
          <w:rPr>
            <w:rFonts w:ascii="Times New Roman" w:eastAsia="Times New Roman" w:hAnsi="Times New Roman" w:cs="Times New Roman"/>
            <w:noProof/>
            <w:color w:val="000000"/>
            <w:sz w:val="24"/>
            <w:szCs w:val="24"/>
          </w:rPr>
          <w:delText>[12,26]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ins w:id="273" w:author="Robinson, James (robins64)" w:date="2023-06-30T11:24:00Z">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ins>
      <w:del w:id="274" w:author="Robinson, James (robins64)" w:date="2023-06-30T11:24:00Z">
        <w:r w:rsidDel="00DD5F5E">
          <w:delInstrText>HYPERLINK "https://paperpile.com/c/Io64Wc/rRbA" \h</w:delInstrText>
        </w:r>
      </w:del>
      <w:r>
        <w:fldChar w:fldCharType="separate"/>
      </w:r>
      <w:ins w:id="275" w:author="Robinson, James (robins64)" w:date="2023-06-30T11:24:00Z">
        <w:r w:rsidR="00DD5F5E">
          <w:rPr>
            <w:rFonts w:ascii="Times New Roman" w:eastAsia="Times New Roman" w:hAnsi="Times New Roman" w:cs="Times New Roman"/>
            <w:noProof/>
            <w:color w:val="000000"/>
            <w:sz w:val="24"/>
            <w:szCs w:val="24"/>
          </w:rPr>
          <w:t>[27]</w:t>
        </w:r>
      </w:ins>
      <w:del w:id="276" w:author="Robinson, James (robins64)" w:date="2023-06-30T11:24:00Z">
        <w:r w:rsidDel="00DD5F5E">
          <w:rPr>
            <w:rFonts w:ascii="Times New Roman" w:eastAsia="Times New Roman" w:hAnsi="Times New Roman" w:cs="Times New Roman"/>
            <w:noProof/>
            <w:color w:val="000000"/>
            <w:sz w:val="24"/>
            <w:szCs w:val="24"/>
          </w:rPr>
          <w:delText>[27]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r>
        <w:fldChar w:fldCharType="begin" w:fldLock="1"/>
      </w:r>
      <w:ins w:id="277" w:author="Robinson, James (robins64)" w:date="2023-06-30T11:24:00Z">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ins>
      <w:del w:id="278" w:author="Robinson, James (robins64)" w:date="2023-06-30T11:24:00Z">
        <w:r w:rsidDel="00DD5F5E">
          <w:delInstrText>HYPERLINK "https://paperpile.com/c/Io64Wc/OQ8b" \h</w:delInstrText>
        </w:r>
      </w:del>
      <w:r>
        <w:fldChar w:fldCharType="separate"/>
      </w:r>
      <w:ins w:id="279" w:author="Robinson, James (robins64)" w:date="2023-06-30T11:34:00Z">
        <w:r w:rsidR="001F3B38">
          <w:rPr>
            <w:rFonts w:ascii="Times New Roman" w:eastAsia="Times New Roman" w:hAnsi="Times New Roman" w:cs="Times New Roman"/>
            <w:noProof/>
            <w:color w:val="000000"/>
            <w:sz w:val="24"/>
            <w:szCs w:val="24"/>
          </w:rPr>
          <w:t>[7,27]</w:t>
        </w:r>
      </w:ins>
      <w:del w:id="280" w:author="Robinson, James (robins64)" w:date="2023-06-30T11:24:00Z">
        <w:r w:rsidDel="00DD5F5E">
          <w:rPr>
            <w:rFonts w:ascii="Times New Roman" w:eastAsia="Times New Roman" w:hAnsi="Times New Roman" w:cs="Times New Roman"/>
            <w:noProof/>
            <w:color w:val="000000"/>
            <w:sz w:val="24"/>
            <w:szCs w:val="24"/>
          </w:rPr>
          <w:delText>[2]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ins w:id="281" w:author="Robinson, James (robins64)" w:date="2023-06-30T11:24:00Z">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ins>
      <w:del w:id="282" w:author="Robinson, James (robins64)" w:date="2023-06-30T11:24:00Z">
        <w:r w:rsidDel="00DD5F5E">
          <w:delInstrText>HYPERLINK "https://paperpile.com/c/Io64Wc/coVj+zPdq" \h</w:delInstrText>
        </w:r>
      </w:del>
      <w:r>
        <w:fldChar w:fldCharType="separate"/>
      </w:r>
      <w:ins w:id="283" w:author="Robinson, James (robins64)" w:date="2023-06-30T11:24:00Z">
        <w:r w:rsidR="00DD5F5E">
          <w:rPr>
            <w:rFonts w:ascii="Times New Roman" w:eastAsia="Times New Roman" w:hAnsi="Times New Roman" w:cs="Times New Roman"/>
            <w:noProof/>
            <w:color w:val="000000"/>
            <w:sz w:val="24"/>
            <w:szCs w:val="24"/>
          </w:rPr>
          <w:t>[7,28]</w:t>
        </w:r>
      </w:ins>
      <w:del w:id="284" w:author="Robinson, James (robins64)" w:date="2023-06-30T11:24:00Z">
        <w:r w:rsidDel="00DD5F5E">
          <w:rPr>
            <w:rFonts w:ascii="Times New Roman" w:eastAsia="Times New Roman" w:hAnsi="Times New Roman" w:cs="Times New Roman"/>
            <w:noProof/>
            <w:color w:val="000000"/>
            <w:sz w:val="24"/>
            <w:szCs w:val="24"/>
          </w:rPr>
          <w:delText>[7,28]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showed that biomass turnover and nutrient production by fishes are more bottom-heavy than fishable biomass, further underlining the importance of lower trophic levels in channelling benthic production and nutrients through reef food webs, as well as supporting coastal fisheries.</w:t>
      </w:r>
    </w:p>
    <w:p w14:paraId="5A974CEF" w14:textId="77777777" w:rsidR="00E429D0" w:rsidRDefault="00E429D0">
      <w:pPr>
        <w:rPr>
          <w:rFonts w:ascii="Times New Roman" w:eastAsia="Times New Roman" w:hAnsi="Times New Roman" w:cs="Times New Roman"/>
          <w:sz w:val="24"/>
          <w:szCs w:val="24"/>
        </w:rPr>
      </w:pPr>
    </w:p>
    <w:p w14:paraId="796F41DD" w14:textId="33EA6ABD"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r>
        <w:fldChar w:fldCharType="begin" w:fldLock="1"/>
      </w:r>
      <w:ins w:id="285" w:author="Robinson, James (robins64)" w:date="2023-06-30T11:34:00Z">
        <w:r w:rsidR="001F3B38">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ins>
      <w:del w:id="286" w:author="Robinson, James (robins64)" w:date="2023-06-30T11:24:00Z">
        <w:r w:rsidDel="00DD5F5E">
          <w:delInstrText>HYPERLINK "https://paperpile.com/c/Io64Wc/Al78+GCAX" \h</w:delInstrText>
        </w:r>
      </w:del>
      <w:r>
        <w:fldChar w:fldCharType="separate"/>
      </w:r>
      <w:ins w:id="287" w:author="Robinson, James (robins64)" w:date="2023-06-30T11:24:00Z">
        <w:r w:rsidR="00DD5F5E">
          <w:rPr>
            <w:rFonts w:ascii="Times New Roman" w:eastAsia="Times New Roman" w:hAnsi="Times New Roman" w:cs="Times New Roman"/>
            <w:noProof/>
            <w:color w:val="000000"/>
            <w:sz w:val="24"/>
            <w:szCs w:val="24"/>
          </w:rPr>
          <w:t>[29,30]</w:t>
        </w:r>
      </w:ins>
      <w:del w:id="288" w:author="Robinson, James (robins64)" w:date="2023-06-30T11:24:00Z">
        <w:r w:rsidDel="00DD5F5E">
          <w:rPr>
            <w:rFonts w:ascii="Times New Roman" w:eastAsia="Times New Roman" w:hAnsi="Times New Roman" w:cs="Times New Roman"/>
            <w:noProof/>
            <w:color w:val="000000"/>
            <w:sz w:val="24"/>
            <w:szCs w:val="24"/>
          </w:rPr>
          <w:delText>[29,30]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higher in herbivores and piscivores </w:t>
      </w:r>
      <w:r>
        <w:fldChar w:fldCharType="begin" w:fldLock="1"/>
      </w:r>
      <w:ins w:id="289" w:author="Robinson, James (robins64)" w:date="2023-06-30T11:24:00Z">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90" w:author="Robinson, James (robins64)" w:date="2023-06-30T11:24:00Z">
        <w:r w:rsidDel="00DD5F5E">
          <w:delInstrText>HYPERLINK "https://paperpile.com/c/Io64Wc/uPw9" \h</w:delInstrText>
        </w:r>
      </w:del>
      <w:r>
        <w:fldChar w:fldCharType="separate"/>
      </w:r>
      <w:ins w:id="291" w:author="Robinson, James (robins64)" w:date="2023-06-30T11:34:00Z">
        <w:r w:rsidR="001F3B38">
          <w:rPr>
            <w:rFonts w:ascii="Times New Roman" w:eastAsia="Times New Roman" w:hAnsi="Times New Roman" w:cs="Times New Roman"/>
            <w:noProof/>
            <w:color w:val="000000"/>
            <w:sz w:val="24"/>
            <w:szCs w:val="24"/>
          </w:rPr>
          <w:t>[26]</w:t>
        </w:r>
      </w:ins>
      <w:del w:id="292"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nutrient concentration varies predictably with body size and traits such as trophic level and diet </w:t>
      </w:r>
      <w:r>
        <w:fldChar w:fldCharType="begin" w:fldLock="1"/>
      </w:r>
      <w:ins w:id="293" w:author="Robinson, James (robins64)" w:date="2023-06-30T11:34:00Z">
        <w:r w:rsidR="001F3B38">
          <w:instrText>ADDIN paperpile_citation &lt;clusterId&gt;E862R922N313L134&lt;/clusterId&gt;&lt;metadata&gt;&lt;citation&gt;&lt;id&gt;F30923B4203111ECBB2F57A29D9F4BF5&lt;/id&gt;&lt;/citation&gt;&lt;citation&gt;&lt;id&gt;C877B3E47A0911EDB132B678D2A92DCC&lt;/id&gt;&lt;/citation&gt;&lt;/metadata&gt;&lt;data&gt;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&lt;/data&gt; \* MERGEFORMAT</w:instrText>
        </w:r>
      </w:ins>
      <w:del w:id="294" w:author="Robinson, James (robins64)" w:date="2023-06-30T11:24:00Z">
        <w:r w:rsidDel="00DD5F5E">
          <w:delInstrText>HYPERLINK "https://paperpile.com/c/Io64Wc/JZDi+jlt3" \h</w:delInstrText>
        </w:r>
      </w:del>
      <w:r>
        <w:fldChar w:fldCharType="separate"/>
      </w:r>
      <w:ins w:id="295" w:author="Robinson, James (robins64)" w:date="2023-06-30T11:24:00Z">
        <w:r w:rsidR="00DD5F5E">
          <w:rPr>
            <w:rFonts w:ascii="Times New Roman" w:eastAsia="Times New Roman" w:hAnsi="Times New Roman" w:cs="Times New Roman"/>
            <w:noProof/>
            <w:color w:val="000000"/>
            <w:sz w:val="24"/>
            <w:szCs w:val="24"/>
          </w:rPr>
          <w:t>[5,13]</w:t>
        </w:r>
      </w:ins>
      <w:del w:id="296"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found that size-linked nutrients such as calcium, iron, and zinc were more concentrated in species with fast biomass turnover, possibly </w:t>
      </w:r>
      <w:commentRangeStart w:id="297"/>
      <w:r>
        <w:rPr>
          <w:rFonts w:ascii="Times New Roman" w:eastAsia="Times New Roman" w:hAnsi="Times New Roman" w:cs="Times New Roman"/>
          <w:sz w:val="24"/>
          <w:szCs w:val="24"/>
        </w:rPr>
        <w:t>reflecting stronger input of minerals at the base of marine food webs</w:t>
      </w:r>
      <w:commentRangeEnd w:id="297"/>
      <w:r w:rsidR="00B24AD2">
        <w:rPr>
          <w:rStyle w:val="CommentReference"/>
        </w:rPr>
        <w:commentReference w:id="297"/>
      </w:r>
      <w:r>
        <w:rPr>
          <w:rFonts w:ascii="Times New Roman" w:eastAsia="Times New Roman" w:hAnsi="Times New Roman" w:cs="Times New Roman"/>
          <w:sz w:val="24"/>
          <w:szCs w:val="24"/>
        </w:rPr>
        <w:t xml:space="preserve">. Selenium, in contrast, was more concentrated in </w:t>
      </w:r>
      <w:commentRangeStart w:id="298"/>
      <w:r>
        <w:rPr>
          <w:rFonts w:ascii="Times New Roman" w:eastAsia="Times New Roman" w:hAnsi="Times New Roman" w:cs="Times New Roman"/>
          <w:sz w:val="24"/>
          <w:szCs w:val="24"/>
        </w:rPr>
        <w:t xml:space="preserve">slow-growing species, likely because these species also typically occupy deeper habitats </w:t>
      </w:r>
      <w:r>
        <w:fldChar w:fldCharType="begin" w:fldLock="1"/>
      </w:r>
      <w:ins w:id="299" w:author="Robinson, James (robins64)" w:date="2023-06-30T11:24:00Z">
        <w:r w:rsidR="00DD5F5E">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300" w:author="Robinson, James (robins64)" w:date="2023-06-30T11:24:00Z">
        <w:r w:rsidDel="00DD5F5E">
          <w:delInstrText>HYPERLINK "https://paperpile.com/c/Io64Wc/JZDi" \h</w:delInstrText>
        </w:r>
      </w:del>
      <w:r>
        <w:fldChar w:fldCharType="separate"/>
      </w:r>
      <w:ins w:id="301" w:author="Robinson, James (robins64)" w:date="2023-06-30T11:34:00Z">
        <w:r w:rsidR="001F3B38">
          <w:rPr>
            <w:rFonts w:ascii="Times New Roman" w:eastAsia="Times New Roman" w:hAnsi="Times New Roman" w:cs="Times New Roman"/>
            <w:noProof/>
            <w:color w:val="000000"/>
            <w:sz w:val="24"/>
            <w:szCs w:val="24"/>
          </w:rPr>
          <w:t>[28]</w:t>
        </w:r>
      </w:ins>
      <w:del w:id="302"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commentRangeEnd w:id="298"/>
      <w:r w:rsidR="00B24AD2">
        <w:rPr>
          <w:rStyle w:val="CommentReference"/>
        </w:rPr>
        <w:commentReference w:id="298"/>
      </w:r>
      <w:r>
        <w:rPr>
          <w:rFonts w:ascii="Times New Roman" w:eastAsia="Times New Roman" w:hAnsi="Times New Roman" w:cs="Times New Roman"/>
          <w:sz w:val="24"/>
          <w:szCs w:val="24"/>
        </w:rPr>
        <w:t xml:space="preserve"> whereas omega-3 fatty acids and vitamin A concentrations had weak associations with species’ potential biomass turnover. </w:t>
      </w:r>
    </w:p>
    <w:p w14:paraId="3C3EC1B5" w14:textId="77777777" w:rsidR="00E429D0" w:rsidRDefault="00E429D0">
      <w:pPr>
        <w:rPr>
          <w:rFonts w:ascii="Times New Roman" w:eastAsia="Times New Roman" w:hAnsi="Times New Roman" w:cs="Times New Roman"/>
          <w:sz w:val="24"/>
          <w:szCs w:val="24"/>
        </w:rPr>
      </w:pPr>
    </w:p>
    <w:p w14:paraId="4E9A117F" w14:textId="42DB3A5F"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Species-level nutrient and growth rate values must be combined with abundance or biomass data to understand nutrient flux and productivity at the scale of reef fish assemblages </w:t>
      </w:r>
      <w:r>
        <w:fldChar w:fldCharType="begin" w:fldLock="1"/>
      </w:r>
      <w:ins w:id="303" w:author="Robinson, James (robins64)" w:date="2023-06-30T11:24:00Z">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304" w:author="Robinson, James (robins64)" w:date="2023-06-30T11:24:00Z">
        <w:r w:rsidDel="00DD5F5E">
          <w:delInstrText>HYPERLINK "https://paperpile.com/c/Io64Wc/O5c0" \h</w:delInstrText>
        </w:r>
      </w:del>
      <w:r>
        <w:fldChar w:fldCharType="separate"/>
      </w:r>
      <w:ins w:id="305" w:author="Robinson, James (robins64)" w:date="2023-06-30T11:34:00Z">
        <w:r w:rsidR="001F3B38">
          <w:rPr>
            <w:rFonts w:ascii="Times New Roman" w:eastAsia="Times New Roman" w:hAnsi="Times New Roman" w:cs="Times New Roman"/>
            <w:noProof/>
            <w:color w:val="000000"/>
            <w:sz w:val="24"/>
            <w:szCs w:val="24"/>
          </w:rPr>
          <w:t>[29]</w:t>
        </w:r>
      </w:ins>
      <w:del w:id="306"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integrated growth rate, nutrients, and biomass to assess the contribution of fish trophic groups to three fishery services provided by coral reefs (standing biomass, biomass turnover, </w:t>
      </w:r>
      <w:r>
        <w:rPr>
          <w:rFonts w:ascii="Times New Roman" w:eastAsia="Times New Roman" w:hAnsi="Times New Roman" w:cs="Times New Roman"/>
          <w:sz w:val="24"/>
          <w:szCs w:val="24"/>
        </w:rPr>
        <w:lastRenderedPageBreak/>
        <w:t xml:space="preserve">nutrient production). Fishery services were bottom-heavy at most reefs, but the relative contribution of trophic groups to fishery services also varied regionally, between Pacific (Fiji, Solomon Islands), Indian Ocean (Madagascar), and Caribbean (Belize) reefs. In Belize, for example, browsing herbivores had highest biomass, likely because macroalgae was present at all reefs (Fig. S5),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w:t>
      </w:r>
      <w:ins w:id="307" w:author="Robinson, James (robins64)" w:date="2023-06-30T12:12:00Z">
        <w:r w:rsidR="003A1B47">
          <w:rPr>
            <w:rFonts w:ascii="Times New Roman" w:eastAsia="Times New Roman" w:hAnsi="Times New Roman" w:cs="Times New Roman"/>
            <w:sz w:val="24"/>
            <w:szCs w:val="24"/>
          </w:rPr>
          <w:t xml:space="preserve">(scraping detritivore) </w:t>
        </w:r>
      </w:ins>
      <w:r>
        <w:rPr>
          <w:rFonts w:ascii="Times New Roman" w:eastAsia="Times New Roman" w:hAnsi="Times New Roman" w:cs="Times New Roman"/>
          <w:sz w:val="24"/>
          <w:szCs w:val="24"/>
        </w:rPr>
        <w:t xml:space="preserve">species. These regional differences are likely linked to abiotic processes that constrain energy and nutrient flux through reef food webs (e.g. temperature, irradiance, upwelling) </w:t>
      </w:r>
      <w:r>
        <w:fldChar w:fldCharType="begin" w:fldLock="1"/>
      </w:r>
      <w:ins w:id="308" w:author="Robinson, James (robins64)" w:date="2023-06-30T11:24:00Z">
        <w:r w:rsidR="00DD5F5E">
          <w:instrText>ADDIN paperpile_citation &lt;clusterId&gt;K538Y885N375R989&lt;/clusterId&gt;&lt;metadata&gt;&lt;citation&gt;&lt;id&gt;DBD45FB47A1311ED9745DE7D945E4932&lt;/id&gt;&lt;/citation&gt;&lt;citation&gt;&lt;id&gt;1FBE76107BA411EDBB123E84945E4932&lt;/id&gt;&lt;/citation&gt;&lt;/metadata&gt;&lt;data&gt;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&lt;/data&gt; \* MERGEFORMAT</w:instrText>
        </w:r>
      </w:ins>
      <w:del w:id="309" w:author="Robinson, James (robins64)" w:date="2023-06-30T11:24:00Z">
        <w:r w:rsidDel="00DD5F5E">
          <w:delInstrText>HYPERLINK "https://paperpile.com/c/Io64Wc/Uc4E+9dKj" \h</w:delInstrText>
        </w:r>
      </w:del>
      <w:r>
        <w:fldChar w:fldCharType="separate"/>
      </w:r>
      <w:ins w:id="310" w:author="Robinson, James (robins64)" w:date="2023-06-30T11:34:00Z">
        <w:r w:rsidR="001F3B38">
          <w:rPr>
            <w:rFonts w:ascii="Times New Roman" w:eastAsia="Times New Roman" w:hAnsi="Times New Roman" w:cs="Times New Roman"/>
            <w:noProof/>
            <w:color w:val="000000"/>
            <w:sz w:val="24"/>
            <w:szCs w:val="24"/>
          </w:rPr>
          <w:t>[31]</w:t>
        </w:r>
      </w:ins>
      <w:del w:id="311" w:author="Robinson, James (robins64)" w:date="2023-06-30T11:24:00Z">
        <w:r w:rsidDel="00DD5F5E">
          <w:rPr>
            <w:rFonts w:ascii="Times New Roman" w:eastAsia="Times New Roman" w:hAnsi="Times New Roman" w:cs="Times New Roman"/>
            <w:noProof/>
            <w:color w:val="000000"/>
            <w:sz w:val="24"/>
            <w:szCs w:val="24"/>
          </w:rPr>
          <w:delText>[9,12]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disturbance history (e.g. fishing, thermal stress) </w:t>
      </w:r>
      <w:r>
        <w:fldChar w:fldCharType="begin" w:fldLock="1"/>
      </w:r>
      <w:ins w:id="312" w:author="Robinson, James (robins64)" w:date="2023-06-30T11:24:00Z">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ins>
      <w:del w:id="313" w:author="Robinson, James (robins64)" w:date="2023-06-30T11:24:00Z">
        <w:r w:rsidDel="00DD5F5E">
          <w:delInstrText>HYPERLINK "https://paperpile.com/c/Io64Wc/BqBg" \h</w:delInstrText>
        </w:r>
      </w:del>
      <w:r>
        <w:fldChar w:fldCharType="separate"/>
      </w:r>
      <w:ins w:id="314" w:author="Robinson, James (robins64)" w:date="2023-06-30T11:34:00Z">
        <w:r w:rsidR="001F3B38">
          <w:rPr>
            <w:rFonts w:ascii="Times New Roman" w:eastAsia="Times New Roman" w:hAnsi="Times New Roman" w:cs="Times New Roman"/>
            <w:noProof/>
            <w:color w:val="000000"/>
            <w:sz w:val="24"/>
            <w:szCs w:val="24"/>
          </w:rPr>
          <w:t>[32]</w:t>
        </w:r>
      </w:ins>
      <w:del w:id="315" w:author="Robinson, James (robins64)" w:date="2023-06-30T11:24:00Z">
        <w:r w:rsidDel="00DD5F5E">
          <w:rPr>
            <w:rFonts w:ascii="Times New Roman" w:eastAsia="Times New Roman" w:hAnsi="Times New Roman" w:cs="Times New Roman"/>
            <w:noProof/>
            <w:color w:val="000000"/>
            <w:sz w:val="24"/>
            <w:szCs w:val="24"/>
          </w:rPr>
          <w:delText>[31]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r>
        <w:fldChar w:fldCharType="begin" w:fldLock="1"/>
      </w:r>
      <w:ins w:id="316" w:author="Robinson, James (robins64)" w:date="2023-06-30T11:24:00Z">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ins>
      <w:del w:id="317" w:author="Robinson, James (robins64)" w:date="2023-06-30T11:24:00Z">
        <w:r w:rsidDel="00DD5F5E">
          <w:delInstrText>HYPERLINK "https://paperpile.com/c/Io64Wc/6VmK" \h</w:delInstrText>
        </w:r>
      </w:del>
      <w:r>
        <w:fldChar w:fldCharType="separate"/>
      </w:r>
      <w:ins w:id="318" w:author="Robinson, James (robins64)" w:date="2023-06-30T11:34:00Z">
        <w:r w:rsidR="001F3B38">
          <w:rPr>
            <w:rFonts w:ascii="Times New Roman" w:eastAsia="Times New Roman" w:hAnsi="Times New Roman" w:cs="Times New Roman"/>
            <w:noProof/>
            <w:color w:val="000000"/>
            <w:sz w:val="24"/>
            <w:szCs w:val="24"/>
          </w:rPr>
          <w:t>[33]</w:t>
        </w:r>
      </w:ins>
      <w:del w:id="319" w:author="Robinson, James (robins64)" w:date="2023-06-30T11:24:00Z">
        <w:r w:rsidDel="00DD5F5E">
          <w:rPr>
            <w:rFonts w:ascii="Times New Roman" w:eastAsia="Times New Roman" w:hAnsi="Times New Roman" w:cs="Times New Roman"/>
            <w:noProof/>
            <w:color w:val="000000"/>
            <w:sz w:val="24"/>
            <w:szCs w:val="24"/>
          </w:rPr>
          <w:delText>[32]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09B555A9" w:rsidR="00E429D0"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r>
        <w:fldChar w:fldCharType="begin" w:fldLock="1"/>
      </w:r>
      <w:ins w:id="320" w:author="Robinson, James (robins64)" w:date="2023-06-30T11:34:00Z">
        <w:r w:rsidR="001F3B38">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ins>
      <w:del w:id="321" w:author="Robinson, James (robins64)" w:date="2023-06-30T11:24:00Z">
        <w:r w:rsidDel="00DD5F5E">
          <w:delInstrText>HYPERLINK "https://paperpile.com/c/Io64Wc/zPdq+NbZp+coVj" \h</w:delInstrText>
        </w:r>
      </w:del>
      <w:r>
        <w:fldChar w:fldCharType="separate"/>
      </w:r>
      <w:ins w:id="322" w:author="Robinson, James (robins64)" w:date="2023-06-30T11:24:00Z">
        <w:r w:rsidR="00DD5F5E">
          <w:rPr>
            <w:rFonts w:ascii="Times New Roman" w:eastAsia="Times New Roman" w:hAnsi="Times New Roman" w:cs="Times New Roman"/>
            <w:noProof/>
            <w:color w:val="000000"/>
            <w:sz w:val="24"/>
            <w:szCs w:val="24"/>
          </w:rPr>
          <w:t>[7,8,28]</w:t>
        </w:r>
      </w:ins>
      <w:del w:id="323" w:author="Robinson, James (robins64)" w:date="2023-06-30T11:24:00Z">
        <w:r w:rsidDel="00DD5F5E">
          <w:rPr>
            <w:rFonts w:ascii="Times New Roman" w:eastAsia="Times New Roman" w:hAnsi="Times New Roman" w:cs="Times New Roman"/>
            <w:noProof/>
            <w:color w:val="000000"/>
            <w:sz w:val="24"/>
            <w:szCs w:val="24"/>
          </w:rPr>
          <w:delText>[7,8,28]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here we also assessed links between benthic composition and the relative abundance of fish trophic groups. Surveyed reefs supported a mix of coral, rubble, and algae-dominated habitats (Fig. S5), and bottom-heavy trophic pyramids were also prevalent in all of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reefscapes. For example, we found that shifts to rubble dominance increased the contribution of mobile invertivores to nutrient production, consistent with increases in goatfish (Mullidae) populations after coral declines </w:t>
      </w:r>
      <w:r>
        <w:fldChar w:fldCharType="begin" w:fldLock="1"/>
      </w:r>
      <w:ins w:id="324" w:author="Robinson, James (robins64)" w:date="2023-06-30T11:24:00Z">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ins>
      <w:del w:id="325" w:author="Robinson, James (robins64)" w:date="2023-06-30T11:24:00Z">
        <w:r w:rsidDel="00DD5F5E">
          <w:delInstrText>HYPERLINK "https://paperpile.com/c/Io64Wc/rt96" \h</w:delInstrText>
        </w:r>
      </w:del>
      <w:r>
        <w:fldChar w:fldCharType="separate"/>
      </w:r>
      <w:ins w:id="326" w:author="Robinson, James (robins64)" w:date="2023-06-30T11:34:00Z">
        <w:r w:rsidR="001F3B38">
          <w:rPr>
            <w:rFonts w:ascii="Times New Roman" w:eastAsia="Times New Roman" w:hAnsi="Times New Roman" w:cs="Times New Roman"/>
            <w:noProof/>
            <w:color w:val="000000"/>
            <w:sz w:val="24"/>
            <w:szCs w:val="24"/>
          </w:rPr>
          <w:t>[34]</w:t>
        </w:r>
      </w:ins>
      <w:del w:id="327" w:author="Robinson, James (robins64)" w:date="2023-06-30T11:24:00Z">
        <w:r w:rsidDel="00DD5F5E">
          <w:rPr>
            <w:rFonts w:ascii="Times New Roman" w:eastAsia="Times New Roman" w:hAnsi="Times New Roman" w:cs="Times New Roman"/>
            <w:noProof/>
            <w:color w:val="000000"/>
            <w:sz w:val="24"/>
            <w:szCs w:val="24"/>
          </w:rPr>
          <w:delText>[33]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Gears targeting these species could help maintain nutritious catches from fisheries after coral mortality events, but this should be informed by knowledge on which species groups are preferentially targeted by fishers, and consumed locally. In contrast, nutrient production from reef herbivores increased with coral and algal cover, adding further evidence that herbivores are likely to play a key role in supporting food security on both coral-dominated and degraded reefs </w:t>
      </w:r>
      <w:r>
        <w:fldChar w:fldCharType="begin" w:fldLock="1"/>
      </w:r>
      <w:ins w:id="328" w:author="Robinson, James (robins64)" w:date="2023-06-30T11:34:00Z">
        <w:r w:rsidR="001F3B38">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ins>
      <w:del w:id="329" w:author="Robinson, James (robins64)" w:date="2023-06-30T11:24:00Z">
        <w:r w:rsidDel="00DD5F5E">
          <w:delInstrText>HYPERLINK "https://paperpile.com/c/Io64Wc/xKEl+asv2+jlt3" \h</w:delInstrText>
        </w:r>
      </w:del>
      <w:r>
        <w:fldChar w:fldCharType="separate"/>
      </w:r>
      <w:ins w:id="330" w:author="Robinson, James (robins64)" w:date="2023-06-30T11:24:00Z">
        <w:r w:rsidR="00DD5F5E">
          <w:rPr>
            <w:rFonts w:ascii="Times New Roman" w:eastAsia="Times New Roman" w:hAnsi="Times New Roman" w:cs="Times New Roman"/>
            <w:noProof/>
            <w:color w:val="000000"/>
            <w:sz w:val="24"/>
            <w:szCs w:val="24"/>
          </w:rPr>
          <w:t>[13,26,34]</w:t>
        </w:r>
      </w:ins>
      <w:del w:id="331" w:author="Robinson, James (robins64)" w:date="2023-06-30T11:24:00Z">
        <w:r w:rsidDel="00DD5F5E">
          <w:rPr>
            <w:rFonts w:ascii="Times New Roman" w:eastAsia="Times New Roman" w:hAnsi="Times New Roman" w:cs="Times New Roman"/>
            <w:noProof/>
            <w:color w:val="000000"/>
            <w:sz w:val="24"/>
            <w:szCs w:val="24"/>
          </w:rPr>
          <w:delText>[13,26,34]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2D4E4E60"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Contributions to nutrient productivity remained relatively constant along biomass and trophic group gradients in Belize, Fiji, and Solomon Islands, and between protected and partially managed reefs (Fig. S4). These patterns are similar to those observed on Indian Ocean </w:t>
      </w:r>
      <w:r>
        <w:fldChar w:fldCharType="begin" w:fldLock="1"/>
      </w:r>
      <w:ins w:id="332" w:author="Robinson, James (robins64)" w:date="2023-06-30T11:24:00Z">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333" w:author="Robinson, James (robins64)" w:date="2023-06-30T11:24:00Z">
        <w:r w:rsidDel="00DD5F5E">
          <w:delInstrText>HYPERLINK "https://paperpile.com/c/Io64Wc/coVj" \h</w:delInstrText>
        </w:r>
      </w:del>
      <w:r>
        <w:fldChar w:fldCharType="separate"/>
      </w:r>
      <w:ins w:id="334" w:author="Robinson, James (robins64)" w:date="2023-06-30T11:24:00Z">
        <w:r w:rsidR="00DD5F5E">
          <w:rPr>
            <w:rFonts w:ascii="Times New Roman" w:eastAsia="Times New Roman" w:hAnsi="Times New Roman" w:cs="Times New Roman"/>
            <w:noProof/>
            <w:color w:val="000000"/>
            <w:sz w:val="24"/>
            <w:szCs w:val="24"/>
          </w:rPr>
          <w:t>[28]</w:t>
        </w:r>
      </w:ins>
      <w:del w:id="335"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Indonesian reefs </w:t>
      </w:r>
      <w:r>
        <w:fldChar w:fldCharType="begin" w:fldLock="1"/>
      </w:r>
      <w:ins w:id="336" w:author="Robinson, James (robins64)" w:date="2023-06-30T11:34:00Z">
        <w:r w:rsidR="001F3B38">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337" w:author="Robinson, James (robins64)" w:date="2023-06-30T11:24:00Z">
        <w:r w:rsidDel="00DD5F5E">
          <w:delInstrText>HYPERLINK "https://paperpile.com/c/Io64Wc/NbZp" \h</w:delInstrText>
        </w:r>
      </w:del>
      <w:r>
        <w:fldChar w:fldCharType="separate"/>
      </w:r>
      <w:ins w:id="338" w:author="Robinson, James (robins64)" w:date="2023-06-30T11:24:00Z">
        <w:r w:rsidR="00DD5F5E">
          <w:rPr>
            <w:rFonts w:ascii="Times New Roman" w:eastAsia="Times New Roman" w:hAnsi="Times New Roman" w:cs="Times New Roman"/>
            <w:noProof/>
            <w:color w:val="000000"/>
            <w:sz w:val="24"/>
            <w:szCs w:val="24"/>
          </w:rPr>
          <w:t>[8]</w:t>
        </w:r>
      </w:ins>
      <w:del w:id="339"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r>
        <w:fldChar w:fldCharType="begin" w:fldLock="1"/>
      </w:r>
      <w:ins w:id="340" w:author="Robinson, James (robins64)" w:date="2023-06-30T11:24:00Z">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341" w:author="Robinson, James (robins64)" w:date="2023-06-30T11:24:00Z">
        <w:r w:rsidDel="00DD5F5E">
          <w:delInstrText>HYPERLINK "https://paperpile.com/c/Io64Wc/zPdq" \h</w:delInstrText>
        </w:r>
      </w:del>
      <w:r>
        <w:fldChar w:fldCharType="separate"/>
      </w:r>
      <w:ins w:id="342" w:author="Robinson, James (robins64)" w:date="2023-06-30T11:34:00Z">
        <w:r w:rsidR="001F3B38">
          <w:rPr>
            <w:rFonts w:ascii="Times New Roman" w:eastAsia="Times New Roman" w:hAnsi="Times New Roman" w:cs="Times New Roman"/>
            <w:noProof/>
            <w:color w:val="000000"/>
            <w:sz w:val="24"/>
            <w:szCs w:val="24"/>
          </w:rPr>
          <w:t>[34]</w:t>
        </w:r>
      </w:ins>
      <w:del w:id="343"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w:t>
      </w:r>
      <w:r>
        <w:rPr>
          <w:rFonts w:ascii="Times New Roman" w:eastAsia="Times New Roman" w:hAnsi="Times New Roman" w:cs="Times New Roman"/>
          <w:sz w:val="24"/>
          <w:szCs w:val="24"/>
        </w:rPr>
        <w:lastRenderedPageBreak/>
        <w:t xml:space="preserve">invertebrate energy pathways in reef food webs </w:t>
      </w:r>
      <w:r>
        <w:fldChar w:fldCharType="begin" w:fldLock="1"/>
      </w:r>
      <w:ins w:id="344" w:author="Robinson, James (robins64)" w:date="2023-06-30T11:24:00Z">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345" w:author="Robinson, James (robins64)" w:date="2023-06-30T11:24:00Z">
        <w:r w:rsidDel="00DD5F5E">
          <w:delInstrText>HYPERLINK "https://paperpile.com/c/Io64Wc/zPdq" \h</w:delInstrText>
        </w:r>
      </w:del>
      <w:r>
        <w:fldChar w:fldCharType="separate"/>
      </w:r>
      <w:ins w:id="346" w:author="Robinson, James (robins64)" w:date="2023-06-30T11:34:00Z">
        <w:r w:rsidR="001F3B38">
          <w:rPr>
            <w:rFonts w:ascii="Times New Roman" w:eastAsia="Times New Roman" w:hAnsi="Times New Roman" w:cs="Times New Roman"/>
            <w:noProof/>
            <w:color w:val="000000"/>
            <w:sz w:val="24"/>
            <w:szCs w:val="24"/>
          </w:rPr>
          <w:t>[35]</w:t>
        </w:r>
      </w:ins>
      <w:del w:id="347"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Start w:id="348"/>
      <w:r>
        <w:rPr>
          <w:rFonts w:ascii="Times New Roman" w:eastAsia="Times New Roman" w:hAnsi="Times New Roman" w:cs="Times New Roman"/>
          <w:sz w:val="24"/>
          <w:szCs w:val="24"/>
        </w:rPr>
        <w:t>Madagascar had the only openly-fished reefs</w:t>
      </w:r>
      <w:commentRangeEnd w:id="348"/>
      <w:r w:rsidR="00B24AD2">
        <w:rPr>
          <w:rStyle w:val="CommentReference"/>
        </w:rPr>
        <w:commentReference w:id="348"/>
      </w:r>
      <w:r>
        <w:rPr>
          <w:rFonts w:ascii="Times New Roman" w:eastAsia="Times New Roman" w:hAnsi="Times New Roman" w:cs="Times New Roman"/>
          <w:sz w:val="24"/>
          <w:szCs w:val="24"/>
        </w:rPr>
        <w:t xml:space="preserve"> in the dataset and, with some reefs supporting 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 likely experienced very high levels of fishing pressure. At these low-biomass reefs, mobile invertivores replaced herbivores as the dominant nutrient producers, suggesting these food webs are primarily supported by invertebrate energy pathways, creating losses in nutritious 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2FCFCBDA"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r>
        <w:fldChar w:fldCharType="begin" w:fldLock="1"/>
      </w:r>
      <w:ins w:id="349" w:author="Robinson, James (robins64)" w:date="2023-06-30T11:24:00Z">
        <w:r w:rsidR="00DD5F5E">
          <w:instrText>ADDIN paperpile_citation &lt;clusterId&gt;M343A499P779T494&lt;/clusterId&gt;&lt;metadata&gt;&lt;citation&gt;&lt;id&gt;1FBE76107BA411EDBB123E84945E4932&lt;/id&gt;&lt;/citation&gt;&lt;/metadata&gt;&lt;data&gt;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&lt;/data&gt; \* MERGEFORMAT</w:instrText>
        </w:r>
      </w:ins>
      <w:del w:id="350" w:author="Robinson, James (robins64)" w:date="2023-06-30T11:24:00Z">
        <w:r w:rsidDel="00DD5F5E">
          <w:delInstrText>HYPERLINK "https://paperpile.com/c/Io64Wc/9dKj" \h</w:delInstrText>
        </w:r>
      </w:del>
      <w:r>
        <w:fldChar w:fldCharType="separate"/>
      </w:r>
      <w:ins w:id="351" w:author="Robinson, James (robins64)" w:date="2023-06-30T11:34:00Z">
        <w:r w:rsidR="001F3B38">
          <w:rPr>
            <w:rFonts w:ascii="Times New Roman" w:eastAsia="Times New Roman" w:hAnsi="Times New Roman" w:cs="Times New Roman"/>
            <w:noProof/>
            <w:color w:val="000000"/>
            <w:sz w:val="24"/>
            <w:szCs w:val="24"/>
          </w:rPr>
          <w:t>[36,37]</w:t>
        </w:r>
      </w:ins>
      <w:del w:id="352"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ins w:id="353" w:author="Robinson, James (robins64)" w:date="2023-06-30T11:24:00Z">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354" w:author="Robinson, James (robins64)" w:date="2023-06-30T11:24:00Z">
        <w:r w:rsidDel="00DD5F5E">
          <w:delInstrText>HYPERLINK "https://paperpile.com/c/Io64Wc/coVj" \h</w:delInstrText>
        </w:r>
      </w:del>
      <w:r>
        <w:fldChar w:fldCharType="separate"/>
      </w:r>
      <w:ins w:id="355" w:author="Robinson, James (robins64)" w:date="2023-06-30T11:34:00Z">
        <w:r w:rsidR="001F3B38">
          <w:rPr>
            <w:rFonts w:ascii="Times New Roman" w:eastAsia="Times New Roman" w:hAnsi="Times New Roman" w:cs="Times New Roman"/>
            <w:noProof/>
            <w:color w:val="000000"/>
            <w:sz w:val="24"/>
            <w:szCs w:val="24"/>
          </w:rPr>
          <w:t>[35]</w:t>
        </w:r>
      </w:ins>
      <w:del w:id="356"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reefs were managed using diverse fishing regulations (e.g. gear restrictions, area and time closures), and most reefs likely experienced moderate to high fishing effort, suggesting that all management forms </w:t>
      </w:r>
      <w:commentRangeStart w:id="357"/>
      <w:r>
        <w:rPr>
          <w:rFonts w:ascii="Times New Roman" w:eastAsia="Times New Roman" w:hAnsi="Times New Roman" w:cs="Times New Roman"/>
          <w:sz w:val="24"/>
          <w:szCs w:val="24"/>
        </w:rPr>
        <w:t>are effective in protecting species supplying fishery services</w:t>
      </w:r>
      <w:commentRangeEnd w:id="357"/>
      <w:r w:rsidR="00B24AD2">
        <w:rPr>
          <w:rStyle w:val="CommentReference"/>
        </w:rPr>
        <w:commentReference w:id="357"/>
      </w:r>
      <w:r>
        <w:rPr>
          <w:rFonts w:ascii="Times New Roman" w:eastAsia="Times New Roman" w:hAnsi="Times New Roman" w:cs="Times New Roman"/>
          <w:sz w:val="24"/>
          <w:szCs w:val="24"/>
        </w:rPr>
        <w:t xml:space="preserve">. Indeed, no-take areas had similar trophic structure to ‘partially’ managed reefs, supporting evidence that both conservation and fishing goals can be achieved through gear and area closures </w:t>
      </w:r>
      <w:r>
        <w:fldChar w:fldCharType="begin" w:fldLock="1"/>
      </w:r>
      <w:ins w:id="358" w:author="Robinson, James (robins64)" w:date="2023-06-30T11:34:00Z">
        <w:r w:rsidR="001F3B38">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359" w:author="Robinson, James (robins64)" w:date="2023-06-30T11:24:00Z">
        <w:r w:rsidDel="00DD5F5E">
          <w:delInstrText>HYPERLINK "https://paperpile.com/c/Io64Wc/NbZp" \h</w:delInstrText>
        </w:r>
      </w:del>
      <w:r>
        <w:fldChar w:fldCharType="separate"/>
      </w:r>
      <w:ins w:id="360" w:author="Robinson, James (robins64)" w:date="2023-06-30T11:24:00Z">
        <w:r w:rsidR="00DD5F5E">
          <w:rPr>
            <w:rFonts w:ascii="Times New Roman" w:eastAsia="Times New Roman" w:hAnsi="Times New Roman" w:cs="Times New Roman"/>
            <w:noProof/>
            <w:color w:val="000000"/>
            <w:sz w:val="24"/>
            <w:szCs w:val="24"/>
          </w:rPr>
          <w:t>[8]</w:t>
        </w:r>
      </w:ins>
      <w:del w:id="361"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in Madagascar experienced extreme biomass depletion and disrupted trophic structure. </w:t>
      </w:r>
    </w:p>
    <w:p w14:paraId="4C5DC4DD" w14:textId="77777777" w:rsidR="00E429D0" w:rsidRDefault="00E429D0">
      <w:pPr>
        <w:rPr>
          <w:rFonts w:ascii="Times New Roman" w:eastAsia="Times New Roman" w:hAnsi="Times New Roman" w:cs="Times New Roman"/>
          <w:sz w:val="24"/>
          <w:szCs w:val="24"/>
        </w:rPr>
      </w:pPr>
    </w:p>
    <w:p w14:paraId="44562F32" w14:textId="71FFDE50"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alignment of conservation and fishing goals is particularly relevant for herbivorous</w:t>
      </w:r>
      <w:ins w:id="362" w:author="Robinson, James (robins64)" w:date="2023-06-30T12:13:00Z">
        <w:r w:rsidR="00EA409C">
          <w:rPr>
            <w:rFonts w:ascii="Times New Roman" w:eastAsia="Times New Roman" w:hAnsi="Times New Roman" w:cs="Times New Roman"/>
            <w:sz w:val="24"/>
            <w:szCs w:val="24"/>
          </w:rPr>
          <w:t xml:space="preserve"> scraping</w:t>
        </w:r>
      </w:ins>
      <w:r>
        <w:rPr>
          <w:rFonts w:ascii="Times New Roman" w:eastAsia="Times New Roman" w:hAnsi="Times New Roman" w:cs="Times New Roman"/>
          <w:sz w:val="24"/>
          <w:szCs w:val="24"/>
        </w:rPr>
        <w:t xml:space="preserve"> </w:t>
      </w:r>
      <w:ins w:id="363" w:author="Robinson, James (robins64)" w:date="2023-06-30T12:13:00Z">
        <w:r w:rsidR="00EA409C">
          <w:rPr>
            <w:rFonts w:ascii="Times New Roman" w:eastAsia="Times New Roman" w:hAnsi="Times New Roman" w:cs="Times New Roman"/>
            <w:sz w:val="24"/>
            <w:szCs w:val="24"/>
          </w:rPr>
          <w:t>and brow</w:t>
        </w:r>
      </w:ins>
      <w:ins w:id="364" w:author="Robinson, James (robins64)" w:date="2023-06-30T12:14:00Z">
        <w:r w:rsidR="00EA409C">
          <w:rPr>
            <w:rFonts w:ascii="Times New Roman" w:eastAsia="Times New Roman" w:hAnsi="Times New Roman" w:cs="Times New Roman"/>
            <w:sz w:val="24"/>
            <w:szCs w:val="24"/>
          </w:rPr>
          <w:t>s</w:t>
        </w:r>
      </w:ins>
      <w:ins w:id="365" w:author="Robinson, James (robins64)" w:date="2023-06-30T12:13:00Z">
        <w:r w:rsidR="00EA409C">
          <w:rPr>
            <w:rFonts w:ascii="Times New Roman" w:eastAsia="Times New Roman" w:hAnsi="Times New Roman" w:cs="Times New Roman"/>
            <w:sz w:val="24"/>
            <w:szCs w:val="24"/>
          </w:rPr>
          <w:t xml:space="preserve">ing </w:t>
        </w:r>
      </w:ins>
      <w:r>
        <w:rPr>
          <w:rFonts w:ascii="Times New Roman" w:eastAsia="Times New Roman" w:hAnsi="Times New Roman" w:cs="Times New Roman"/>
          <w:sz w:val="24"/>
          <w:szCs w:val="24"/>
        </w:rPr>
        <w:t xml:space="preserve">species that are targeted in fisheries across the tropics </w:t>
      </w:r>
      <w:r>
        <w:fldChar w:fldCharType="begin" w:fldLock="1"/>
      </w:r>
      <w:ins w:id="366" w:author="Robinson, James (robins64)" w:date="2023-06-30T11:24:00Z">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ins>
      <w:del w:id="367" w:author="Robinson, James (robins64)" w:date="2023-06-30T11:24:00Z">
        <w:r w:rsidDel="00DD5F5E">
          <w:delInstrText>HYPERLINK "https://paperpile.com/c/Io64Wc/PxV5" \h</w:delInstrText>
        </w:r>
      </w:del>
      <w:r>
        <w:fldChar w:fldCharType="separate"/>
      </w:r>
      <w:ins w:id="368" w:author="Robinson, James (robins64)" w:date="2023-06-30T11:34:00Z">
        <w:r w:rsidR="001F3B38">
          <w:rPr>
            <w:rFonts w:ascii="Times New Roman" w:eastAsia="Times New Roman" w:hAnsi="Times New Roman" w:cs="Times New Roman"/>
            <w:noProof/>
            <w:color w:val="000000"/>
            <w:sz w:val="24"/>
            <w:szCs w:val="24"/>
          </w:rPr>
          <w:t>[37,38]</w:t>
        </w:r>
      </w:ins>
      <w:del w:id="369" w:author="Robinson, James (robins64)" w:date="2023-06-30T11:24:00Z">
        <w:r w:rsidDel="00DD5F5E">
          <w:rPr>
            <w:rFonts w:ascii="Times New Roman" w:eastAsia="Times New Roman" w:hAnsi="Times New Roman" w:cs="Times New Roman"/>
            <w:noProof/>
            <w:color w:val="000000"/>
            <w:sz w:val="24"/>
            <w:szCs w:val="24"/>
          </w:rPr>
          <w:delText>[35]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ins w:id="370" w:author="Robinson, James (robins64)" w:date="2023-06-30T11:24:00Z">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ins>
      <w:del w:id="371" w:author="Robinson, James (robins64)" w:date="2023-06-30T11:24:00Z">
        <w:r w:rsidDel="00DD5F5E">
          <w:delInstrText>HYPERLINK "https://paperpile.com/c/Io64Wc/ukNT" \h</w:delInstrText>
        </w:r>
      </w:del>
      <w:r>
        <w:fldChar w:fldCharType="separate"/>
      </w:r>
      <w:ins w:id="372" w:author="Robinson, James (robins64)" w:date="2023-06-30T11:34:00Z">
        <w:r w:rsidR="001F3B38">
          <w:rPr>
            <w:rFonts w:ascii="Times New Roman" w:eastAsia="Times New Roman" w:hAnsi="Times New Roman" w:cs="Times New Roman"/>
            <w:noProof/>
            <w:color w:val="000000"/>
            <w:sz w:val="24"/>
            <w:szCs w:val="24"/>
          </w:rPr>
          <w:t>[39]</w:t>
        </w:r>
      </w:ins>
      <w:del w:id="373" w:author="Robinson, James (robins64)" w:date="2023-06-30T11:24:00Z">
        <w:r w:rsidDel="00DD5F5E">
          <w:rPr>
            <w:rFonts w:ascii="Times New Roman" w:eastAsia="Times New Roman" w:hAnsi="Times New Roman" w:cs="Times New Roman"/>
            <w:noProof/>
            <w:color w:val="000000"/>
            <w:sz w:val="24"/>
            <w:szCs w:val="24"/>
          </w:rPr>
          <w:delText>[36]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r>
        <w:fldChar w:fldCharType="begin" w:fldLock="1"/>
      </w:r>
      <w:ins w:id="374" w:author="Robinson, James (robins64)" w:date="2023-06-30T11:24:00Z">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ins>
      <w:del w:id="375" w:author="Robinson, James (robins64)" w:date="2023-06-30T11:24:00Z">
        <w:r w:rsidDel="00DD5F5E">
          <w:delInstrText>HYPERLINK "https://paperpile.com/c/Io64Wc/StoT+akdH" \h</w:delInstrText>
        </w:r>
      </w:del>
      <w:r>
        <w:fldChar w:fldCharType="separate"/>
      </w:r>
      <w:ins w:id="376" w:author="Robinson, James (robins64)" w:date="2023-06-30T11:34:00Z">
        <w:r w:rsidR="001F3B38">
          <w:rPr>
            <w:rFonts w:ascii="Times New Roman" w:eastAsia="Times New Roman" w:hAnsi="Times New Roman" w:cs="Times New Roman"/>
            <w:noProof/>
            <w:color w:val="000000"/>
            <w:sz w:val="24"/>
            <w:szCs w:val="24"/>
          </w:rPr>
          <w:t>[42,43]</w:t>
        </w:r>
      </w:ins>
      <w:del w:id="377" w:author="Robinson, James (robins64)" w:date="2023-06-30T11:24:00Z">
        <w:r w:rsidDel="00DD5F5E">
          <w:rPr>
            <w:rFonts w:ascii="Times New Roman" w:eastAsia="Times New Roman" w:hAnsi="Times New Roman" w:cs="Times New Roman"/>
            <w:noProof/>
            <w:color w:val="000000"/>
            <w:sz w:val="24"/>
            <w:szCs w:val="24"/>
          </w:rPr>
          <w:delText>[37,38]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results suggest that ‘partial’ fishing management in Belize, Fiji, Solomon Islands successfully protects function and fishing of herbivorous fishes. Indeed, herbivore populations may experience light exploitation and continue to exert grazing pressure on reef substrate </w:t>
      </w:r>
      <w:r>
        <w:fldChar w:fldCharType="begin" w:fldLock="1"/>
      </w:r>
      <w:ins w:id="378" w:author="Robinson, James (robins64)" w:date="2023-06-30T11:24:00Z">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ins>
      <w:del w:id="379" w:author="Robinson, James (robins64)" w:date="2023-06-30T11:24:00Z">
        <w:r w:rsidDel="00DD5F5E">
          <w:delInstrText>HYPERLINK "https://paperpile.com/c/Io64Wc/WQYd" \h</w:delInstrText>
        </w:r>
      </w:del>
      <w:r>
        <w:fldChar w:fldCharType="separate"/>
      </w:r>
      <w:ins w:id="380" w:author="Robinson, James (robins64)" w:date="2023-06-30T11:34:00Z">
        <w:r w:rsidR="001F3B38">
          <w:rPr>
            <w:rFonts w:ascii="Times New Roman" w:eastAsia="Times New Roman" w:hAnsi="Times New Roman" w:cs="Times New Roman"/>
            <w:noProof/>
            <w:color w:val="000000"/>
            <w:sz w:val="24"/>
            <w:szCs w:val="24"/>
          </w:rPr>
          <w:t>[40]</w:t>
        </w:r>
      </w:ins>
      <w:del w:id="381" w:author="Robinson, James (robins64)" w:date="2023-06-30T11:24:00Z">
        <w:r w:rsidDel="00DD5F5E">
          <w:rPr>
            <w:rFonts w:ascii="Times New Roman" w:eastAsia="Times New Roman" w:hAnsi="Times New Roman" w:cs="Times New Roman"/>
            <w:noProof/>
            <w:color w:val="000000"/>
            <w:sz w:val="24"/>
            <w:szCs w:val="24"/>
          </w:rPr>
          <w:delText>[39]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provided fishing effort is regulated above biomass thresholds </w:t>
      </w:r>
      <w:r>
        <w:fldChar w:fldCharType="begin" w:fldLock="1"/>
      </w:r>
      <w:ins w:id="382" w:author="Robinson, James (robins64)" w:date="2023-06-30T11:24:00Z">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383" w:author="Robinson, James (robins64)" w:date="2023-06-30T11:24:00Z">
        <w:r w:rsidDel="00DD5F5E">
          <w:delInstrText>HYPERLINK "https://paperpile.com/c/Io64Wc/coVj" \h</w:delInstrText>
        </w:r>
      </w:del>
      <w:r>
        <w:fldChar w:fldCharType="separate"/>
      </w:r>
      <w:ins w:id="384" w:author="Robinson, James (robins64)" w:date="2023-06-30T11:34:00Z">
        <w:r w:rsidR="001F3B38">
          <w:rPr>
            <w:rFonts w:ascii="Times New Roman" w:eastAsia="Times New Roman" w:hAnsi="Times New Roman" w:cs="Times New Roman"/>
            <w:noProof/>
            <w:color w:val="000000"/>
            <w:sz w:val="24"/>
            <w:szCs w:val="24"/>
          </w:rPr>
          <w:t>[7,28,41,42]</w:t>
        </w:r>
      </w:ins>
      <w:del w:id="385"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herbivores have sufficient time to recover from biomass depletion </w:t>
      </w:r>
      <w:r>
        <w:fldChar w:fldCharType="begin" w:fldLock="1"/>
      </w:r>
      <w:ins w:id="386" w:author="Robinson, James (robins64)" w:date="2023-06-30T11:24:00Z">
        <w:r w:rsidR="00DD5F5E">
          <w:instrText>ADDIN paperpile_citation &lt;clusterId&gt;X679K966G426E141&lt;/clusterId&gt;&lt;metadata&gt;&lt;citation&gt;&lt;id&gt;4C5102DECA5E11ED9F1DED8B945E4932&lt;/id&gt;&lt;/citation&gt;&lt;/metadata&gt;&lt;data&gt;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&lt;/data&gt; \* MERGEFORMAT</w:instrText>
        </w:r>
      </w:ins>
      <w:del w:id="387" w:author="Robinson, James (robins64)" w:date="2023-06-30T11:24:00Z">
        <w:r w:rsidDel="00DD5F5E">
          <w:delInstrText>HYPERLINK "https://paperpile.com/c/Io64Wc/6SC8" \h</w:delInstrText>
        </w:r>
      </w:del>
      <w:r>
        <w:fldChar w:fldCharType="separate"/>
      </w:r>
      <w:ins w:id="388" w:author="Robinson, James (robins64)" w:date="2023-06-30T11:34:00Z">
        <w:r w:rsidR="001F3B38">
          <w:rPr>
            <w:rFonts w:ascii="Times New Roman" w:eastAsia="Times New Roman" w:hAnsi="Times New Roman" w:cs="Times New Roman"/>
            <w:noProof/>
            <w:color w:val="000000"/>
            <w:sz w:val="24"/>
            <w:szCs w:val="24"/>
          </w:rPr>
          <w:t>[43,44]</w:t>
        </w:r>
      </w:ins>
      <w:del w:id="389" w:author="Robinson, James (robins64)" w:date="2023-06-30T11:24:00Z">
        <w:r w:rsidDel="00DD5F5E">
          <w:rPr>
            <w:rFonts w:ascii="Times New Roman" w:eastAsia="Times New Roman" w:hAnsi="Times New Roman" w:cs="Times New Roman"/>
            <w:noProof/>
            <w:color w:val="000000"/>
            <w:sz w:val="24"/>
            <w:szCs w:val="24"/>
          </w:rPr>
          <w:delText>[40]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395D73FF" w14:textId="77777777" w:rsidR="00E429D0" w:rsidRDefault="00E429D0">
      <w:pPr>
        <w:rPr>
          <w:rFonts w:ascii="Times New Roman" w:eastAsia="Times New Roman" w:hAnsi="Times New Roman" w:cs="Times New Roman"/>
          <w:sz w:val="24"/>
          <w:szCs w:val="24"/>
          <w:shd w:val="clear" w:color="auto" w:fill="D9D2E9"/>
        </w:rPr>
      </w:pPr>
    </w:p>
    <w:p w14:paraId="5137C784" w14:textId="2D74FDBD"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implementation of fishery restrictions at most reefs, piscivores were rarely observed and generally had minor contributions to biomass turnover and </w:t>
      </w:r>
      <w:commentRangeStart w:id="390"/>
      <w:r>
        <w:rPr>
          <w:rFonts w:ascii="Times New Roman" w:eastAsia="Times New Roman" w:hAnsi="Times New Roman" w:cs="Times New Roman"/>
          <w:sz w:val="24"/>
          <w:szCs w:val="24"/>
        </w:rPr>
        <w:t>nutrient production</w:t>
      </w:r>
      <w:commentRangeEnd w:id="390"/>
      <w:r w:rsidR="00B24AD2">
        <w:rPr>
          <w:rStyle w:val="CommentReference"/>
        </w:rPr>
        <w:commentReference w:id="390"/>
      </w:r>
      <w:r>
        <w:rPr>
          <w:rFonts w:ascii="Times New Roman" w:eastAsia="Times New Roman" w:hAnsi="Times New Roman" w:cs="Times New Roman"/>
          <w:sz w:val="24"/>
          <w:szCs w:val="24"/>
        </w:rPr>
        <w:t xml:space="preserve">. Top-heavy fishery services (i.e. dominated by piscivores) were only observed for vitamin A in Belize or on reefs with high fishable biomass. These patterns underline the diminished functional importance of piscivores in fished seascapes and small protected areas </w:t>
      </w:r>
      <w:r>
        <w:fldChar w:fldCharType="begin" w:fldLock="1"/>
      </w:r>
      <w:ins w:id="391" w:author="Robinson, James (robins64)" w:date="2023-06-30T11:24:00Z">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ins>
      <w:del w:id="392" w:author="Robinson, James (robins64)" w:date="2023-06-30T11:24:00Z">
        <w:r w:rsidDel="00DD5F5E">
          <w:delInstrText>HYPERLINK "https://paperpile.com/c/Io64Wc/7ZvT+zPdq+3ZD3+coVj" \h</w:delInstrText>
        </w:r>
      </w:del>
      <w:r>
        <w:fldChar w:fldCharType="separate"/>
      </w:r>
      <w:ins w:id="393" w:author="Robinson, James (robins64)" w:date="2023-06-30T11:34:00Z">
        <w:r w:rsidR="001F3B38">
          <w:rPr>
            <w:rFonts w:ascii="Times New Roman" w:eastAsia="Times New Roman" w:hAnsi="Times New Roman" w:cs="Times New Roman"/>
            <w:noProof/>
            <w:color w:val="000000"/>
            <w:sz w:val="24"/>
            <w:szCs w:val="24"/>
          </w:rPr>
          <w:t>[45]</w:t>
        </w:r>
      </w:ins>
      <w:del w:id="394" w:author="Robinson, James (robins64)" w:date="2023-06-30T11:24:00Z">
        <w:r w:rsidDel="00DD5F5E">
          <w:rPr>
            <w:rFonts w:ascii="Times New Roman" w:eastAsia="Times New Roman" w:hAnsi="Times New Roman" w:cs="Times New Roman"/>
            <w:noProof/>
            <w:color w:val="000000"/>
            <w:sz w:val="24"/>
            <w:szCs w:val="24"/>
          </w:rPr>
          <w:delText>[7,28,41,42]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suggest that these species contribute less than other reef fishes to fisheries catch or tropical seafood supply, even on lightly-fished reefs. However, small-scale coastal fishers also target fishes in habitats connected to coral reefs (e.g. seagrass, mangrove) </w:t>
      </w:r>
      <w:r>
        <w:fldChar w:fldCharType="begin" w:fldLock="1"/>
      </w:r>
      <w:ins w:id="395" w:author="Robinson, James (robins64)" w:date="2023-06-30T11:24:00Z">
        <w:r w:rsidR="00DD5F5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ins>
      <w:del w:id="396" w:author="Robinson, James (robins64)" w:date="2023-06-30T11:24:00Z">
        <w:r w:rsidDel="00DD5F5E">
          <w:delInstrText>HYPERLINK "https://paperpile.com/c/Io64Wc/iayZ+Bkov" \h</w:delInstrText>
        </w:r>
      </w:del>
      <w:r>
        <w:fldChar w:fldCharType="separate"/>
      </w:r>
      <w:ins w:id="397" w:author="Robinson, James (robins64)" w:date="2023-06-30T11:34:00Z">
        <w:r w:rsidR="001F3B38">
          <w:rPr>
            <w:rFonts w:ascii="Times New Roman" w:eastAsia="Times New Roman" w:hAnsi="Times New Roman" w:cs="Times New Roman"/>
            <w:noProof/>
            <w:color w:val="000000"/>
            <w:sz w:val="24"/>
            <w:szCs w:val="24"/>
          </w:rPr>
          <w:t>[46]</w:t>
        </w:r>
      </w:ins>
      <w:del w:id="398" w:author="Robinson, James (robins64)" w:date="2023-06-30T11:24:00Z">
        <w:r w:rsidDel="00DD5F5E">
          <w:rPr>
            <w:rFonts w:ascii="Times New Roman" w:eastAsia="Times New Roman" w:hAnsi="Times New Roman" w:cs="Times New Roman"/>
            <w:noProof/>
            <w:color w:val="000000"/>
            <w:sz w:val="24"/>
            <w:szCs w:val="24"/>
          </w:rPr>
          <w:delText>[43,44]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that were not included in this analysis, and both fisher effort and species selectivity can vary spatially on reefs </w:t>
      </w:r>
      <w:r>
        <w:fldChar w:fldCharType="begin" w:fldLock="1"/>
      </w:r>
      <w:ins w:id="399" w:author="Robinson, James (robins64)" w:date="2023-06-30T11:24:00Z">
        <w:r w:rsidR="00DD5F5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ins>
      <w:del w:id="400" w:author="Robinson, James (robins64)" w:date="2023-06-30T11:24:00Z">
        <w:r w:rsidDel="00DD5F5E">
          <w:delInstrText>HYPERLINK "https://paperpile.com/c/Io64Wc/kY9W" \h</w:delInstrText>
        </w:r>
      </w:del>
      <w:r>
        <w:fldChar w:fldCharType="separate"/>
      </w:r>
      <w:ins w:id="401" w:author="Robinson, James (robins64)" w:date="2023-06-30T11:34:00Z">
        <w:r w:rsidR="001F3B38">
          <w:rPr>
            <w:rFonts w:ascii="Times New Roman" w:eastAsia="Times New Roman" w:hAnsi="Times New Roman" w:cs="Times New Roman"/>
            <w:noProof/>
            <w:color w:val="000000"/>
            <w:sz w:val="24"/>
            <w:szCs w:val="24"/>
          </w:rPr>
          <w:t>[47]</w:t>
        </w:r>
      </w:ins>
      <w:del w:id="402" w:author="Robinson, James (robins64)" w:date="2023-06-30T11:24:00Z">
        <w:r w:rsidDel="00DD5F5E">
          <w:rPr>
            <w:rFonts w:ascii="Times New Roman" w:eastAsia="Times New Roman" w:hAnsi="Times New Roman" w:cs="Times New Roman"/>
            <w:noProof/>
            <w:color w:val="000000"/>
            <w:sz w:val="24"/>
            <w:szCs w:val="24"/>
          </w:rPr>
          <w:delText>[45]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Further understanding of the contributions of trophic groups to fishery services should integrate ecological surveys from other habitats, using catch composition data to help ensure key non-reef stocks are included alongside coral reef fishes. For example, small-scale </w:t>
      </w:r>
      <w:r>
        <w:rPr>
          <w:rFonts w:ascii="Times New Roman" w:eastAsia="Times New Roman" w:hAnsi="Times New Roman" w:cs="Times New Roman"/>
          <w:sz w:val="24"/>
          <w:szCs w:val="24"/>
        </w:rPr>
        <w:lastRenderedPageBreak/>
        <w:t xml:space="preserve">fishers in Western Province, Solomon Islands target up to 382 species, but only 56% of these were observed in these reef surveys, leaving 216 species either not observed on reefs or likely caught in other habitats (e.g. pelagic fish: Carangidae, Corhyphaenidae). Nutrition-sensitive fisheries management, which prioritises catch of nutrients rather than biomass </w:t>
      </w:r>
      <w:r>
        <w:fldChar w:fldCharType="begin" w:fldLock="1"/>
      </w:r>
      <w:ins w:id="403" w:author="Robinson, James (robins64)" w:date="2023-06-30T11:34:00Z">
        <w:r w:rsidR="001F3B38">
          <w:instrText>ADDIN paperpile_citation &lt;clusterId&gt;S565G625C295Z626&lt;/clusterId&gt;&lt;metadata&gt;&lt;citation&gt;&lt;id&gt;3DBFC5E27BC711ED973D3E84945E4932&lt;/id&gt;&lt;/citation&gt;&lt;/metadata&gt;&lt;data&gt;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&lt;/data&gt; \* MERGEFORMAT</w:instrText>
        </w:r>
      </w:ins>
      <w:del w:id="404" w:author="Robinson, James (robins64)" w:date="2023-06-30T11:24:00Z">
        <w:r w:rsidDel="00DD5F5E">
          <w:delInstrText>HYPERLINK "https://paperpile.com/c/Io64Wc/c7UV" \h</w:delInstrText>
        </w:r>
      </w:del>
      <w:r>
        <w:fldChar w:fldCharType="separate"/>
      </w:r>
      <w:ins w:id="405" w:author="Robinson, James (robins64)" w:date="2023-06-30T11:24:00Z">
        <w:r w:rsidR="00DD5F5E">
          <w:rPr>
            <w:rFonts w:ascii="Times New Roman" w:eastAsia="Times New Roman" w:hAnsi="Times New Roman" w:cs="Times New Roman"/>
            <w:noProof/>
            <w:color w:val="000000"/>
            <w:sz w:val="24"/>
            <w:szCs w:val="24"/>
          </w:rPr>
          <w:t>[46]</w:t>
        </w:r>
      </w:ins>
      <w:del w:id="406" w:author="Robinson, James (robins64)" w:date="2023-06-30T11:24:00Z">
        <w:r w:rsidDel="00DD5F5E">
          <w:rPr>
            <w:rFonts w:ascii="Times New Roman" w:eastAsia="Times New Roman" w:hAnsi="Times New Roman" w:cs="Times New Roman"/>
            <w:noProof/>
            <w:color w:val="000000"/>
            <w:sz w:val="24"/>
            <w:szCs w:val="24"/>
          </w:rPr>
          <w:delText>[46]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could therefore focus on regulating herbivore and mobile-invertivore fisheries that produce the majority of biomass and nutrients. Indeed, gear-based management is already effective at reducing capture of rare, non-target species </w:t>
      </w:r>
      <w:r>
        <w:fldChar w:fldCharType="begin" w:fldLock="1"/>
      </w:r>
      <w:ins w:id="407" w:author="Robinson, James (robins64)" w:date="2023-06-30T11:24:00Z">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ins>
      <w:del w:id="408" w:author="Robinson, James (robins64)" w:date="2023-06-30T11:24:00Z">
        <w:r w:rsidDel="00DD5F5E">
          <w:delInstrText>HYPERLINK "https://paperpile.com/c/Io64Wc/p3zN" \h</w:delInstrText>
        </w:r>
      </w:del>
      <w:r>
        <w:fldChar w:fldCharType="separate"/>
      </w:r>
      <w:ins w:id="409" w:author="Robinson, James (robins64)" w:date="2023-06-30T11:24:00Z">
        <w:r w:rsidR="00DD5F5E">
          <w:rPr>
            <w:rFonts w:ascii="Times New Roman" w:eastAsia="Times New Roman" w:hAnsi="Times New Roman" w:cs="Times New Roman"/>
            <w:noProof/>
            <w:color w:val="000000"/>
            <w:sz w:val="24"/>
            <w:szCs w:val="24"/>
          </w:rPr>
          <w:t>[47]</w:t>
        </w:r>
      </w:ins>
      <w:del w:id="410" w:author="Robinson, James (robins64)" w:date="2023-06-30T11:24:00Z">
        <w:r w:rsidDel="00DD5F5E">
          <w:rPr>
            <w:rFonts w:ascii="Times New Roman" w:eastAsia="Times New Roman" w:hAnsi="Times New Roman" w:cs="Times New Roman"/>
            <w:noProof/>
            <w:color w:val="000000"/>
            <w:sz w:val="24"/>
            <w:szCs w:val="24"/>
          </w:rPr>
          <w:delText>[47]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can now be combined with predicted nutrient concentrations to recommend gears that can supply long-term sustainable catch to maximise reef nutrient yields </w:t>
      </w:r>
      <w:r>
        <w:fldChar w:fldCharType="begin" w:fldLock="1"/>
      </w:r>
      <w:ins w:id="411" w:author="Robinson, James (robins64)" w:date="2023-06-30T11:24:00Z">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ins>
      <w:del w:id="412" w:author="Robinson, James (robins64)" w:date="2023-06-30T11:24:00Z">
        <w:r w:rsidDel="00DD5F5E">
          <w:delInstrText>HYPERLINK "https://paperpile.com/c/Io64Wc/srBI" \h</w:delInstrText>
        </w:r>
      </w:del>
      <w:r>
        <w:fldChar w:fldCharType="separate"/>
      </w:r>
      <w:ins w:id="413" w:author="Robinson, James (robins64)" w:date="2023-06-30T11:24:00Z">
        <w:r w:rsidR="00DD5F5E">
          <w:rPr>
            <w:rFonts w:ascii="Times New Roman" w:eastAsia="Times New Roman" w:hAnsi="Times New Roman" w:cs="Times New Roman"/>
            <w:noProof/>
            <w:color w:val="000000"/>
            <w:sz w:val="24"/>
            <w:szCs w:val="24"/>
          </w:rPr>
          <w:t>[48]</w:t>
        </w:r>
      </w:ins>
      <w:del w:id="414" w:author="Robinson, James (robins64)" w:date="2023-06-30T11:24:00Z">
        <w:r w:rsidDel="00DD5F5E">
          <w:rPr>
            <w:rFonts w:ascii="Times New Roman" w:eastAsia="Times New Roman" w:hAnsi="Times New Roman" w:cs="Times New Roman"/>
            <w:noProof/>
            <w:color w:val="000000"/>
            <w:sz w:val="24"/>
            <w:szCs w:val="24"/>
          </w:rPr>
          <w:delText>[48]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3A31B2F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76AEEEB0"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ins w:id="415" w:author="Robinson, James (robins64)" w:date="2023-06-30T11:24:00Z">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ins>
      <w:del w:id="416" w:author="Robinson, James (robins64)" w:date="2023-06-30T11:24:00Z">
        <w:r w:rsidDel="00DD5F5E">
          <w:delInstrText>HYPERLINK "https://paperpile.com/c/Io64Wc/kUUX" \h</w:delInstrText>
        </w:r>
      </w:del>
      <w:r>
        <w:fldChar w:fldCharType="separate"/>
      </w:r>
      <w:ins w:id="417" w:author="Robinson, James (robins64)" w:date="2023-06-30T11:34:00Z">
        <w:r w:rsidR="001F3B38">
          <w:rPr>
            <w:rFonts w:ascii="Times New Roman" w:eastAsia="Times New Roman" w:hAnsi="Times New Roman" w:cs="Times New Roman"/>
            <w:noProof/>
            <w:color w:val="000000"/>
            <w:sz w:val="24"/>
            <w:szCs w:val="24"/>
          </w:rPr>
          <w:t>[48,49]</w:t>
        </w:r>
      </w:ins>
      <w:del w:id="418" w:author="Robinson, James (robins64)" w:date="2023-06-30T11:24:00Z">
        <w:r w:rsidDel="00DD5F5E">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w:t>
      </w:r>
      <w:r>
        <w:fldChar w:fldCharType="begin" w:fldLock="1"/>
      </w:r>
      <w:ins w:id="419" w:author="Robinson, James (robins64)" w:date="2023-06-30T11:24:00Z">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420" w:author="Robinson, James (robins64)" w:date="2023-06-30T11:24:00Z">
        <w:r w:rsidDel="00DD5F5E">
          <w:delInstrText>HYPERLINK "https://paperpile.com/c/Io64Wc/BcHa" \h</w:delInstrText>
        </w:r>
      </w:del>
      <w:r>
        <w:fldChar w:fldCharType="separate"/>
      </w:r>
      <w:ins w:id="421" w:author="Robinson, James (robins64)" w:date="2023-06-30T11:34:00Z">
        <w:r w:rsidR="001F3B38">
          <w:rPr>
            <w:rFonts w:ascii="Times New Roman" w:eastAsia="Times New Roman" w:hAnsi="Times New Roman" w:cs="Times New Roman"/>
            <w:noProof/>
            <w:color w:val="000000"/>
            <w:sz w:val="24"/>
            <w:szCs w:val="24"/>
          </w:rPr>
          <w:t>[28]</w:t>
        </w:r>
      </w:ins>
      <w:del w:id="422"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ins w:id="423" w:author="Robinson, James (robins64)" w:date="2023-06-30T11:24:00Z">
        <w:r w:rsidR="00DD5F5E">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&lt;/data&gt; \* MERGEFORMAT</w:instrText>
        </w:r>
      </w:ins>
      <w:del w:id="424" w:author="Robinson, James (robins64)" w:date="2023-06-30T11:24:00Z">
        <w:r w:rsidDel="00DD5F5E">
          <w:delInstrText>HYPERLINK "https://paperpile.com/c/Io64Wc/xKEl+KRmi+9dKj" \h</w:delInstrText>
        </w:r>
      </w:del>
      <w:r>
        <w:fldChar w:fldCharType="separate"/>
      </w:r>
      <w:ins w:id="425" w:author="Robinson, James (robins64)" w:date="2023-06-30T11:34:00Z">
        <w:r w:rsidR="001F3B38">
          <w:rPr>
            <w:rFonts w:ascii="Times New Roman" w:eastAsia="Times New Roman" w:hAnsi="Times New Roman" w:cs="Times New Roman"/>
            <w:noProof/>
            <w:color w:val="000000"/>
            <w:sz w:val="24"/>
            <w:szCs w:val="24"/>
          </w:rPr>
          <w:t>[48]</w:t>
        </w:r>
      </w:ins>
      <w:del w:id="426" w:author="Robinson, James (robins64)" w:date="2023-06-30T11:24:00Z">
        <w:r w:rsidDel="00DD5F5E">
          <w:rPr>
            <w:rFonts w:ascii="Times New Roman" w:eastAsia="Times New Roman" w:hAnsi="Times New Roman" w:cs="Times New Roman"/>
            <w:noProof/>
            <w:color w:val="000000"/>
            <w:sz w:val="24"/>
            <w:szCs w:val="24"/>
          </w:rPr>
          <w:delText>[12,15,26]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ins w:id="427" w:author="Robinson, James (robins64)" w:date="2023-06-30T11:24:00Z">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428" w:author="Robinson, James (robins64)" w:date="2023-06-30T11:24:00Z">
        <w:r w:rsidDel="00DD5F5E">
          <w:delInstrText>HYPERLINK "https://paperpile.com/c/Io64Wc/O5c0" \h</w:delInstrText>
        </w:r>
      </w:del>
      <w:r>
        <w:fldChar w:fldCharType="separate"/>
      </w:r>
      <w:ins w:id="429" w:author="Robinson, James (robins64)" w:date="2023-06-30T11:34:00Z">
        <w:r w:rsidR="001F3B38">
          <w:rPr>
            <w:rFonts w:ascii="Times New Roman" w:eastAsia="Times New Roman" w:hAnsi="Times New Roman" w:cs="Times New Roman"/>
            <w:noProof/>
            <w:color w:val="000000"/>
            <w:sz w:val="24"/>
            <w:szCs w:val="24"/>
          </w:rPr>
          <w:t>[49,50]</w:t>
        </w:r>
      </w:ins>
      <w:del w:id="430"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used statistical models fitted to published data to make statistical predictions of nutrient concentrations in reef fish species, which is necessary for estimating assemblage-level nutrient productivity in diverse and data-limited reef fishes. </w:t>
      </w:r>
      <w:commentRangeStart w:id="431"/>
      <w:r>
        <w:rPr>
          <w:rFonts w:ascii="Times New Roman" w:eastAsia="Times New Roman" w:hAnsi="Times New Roman" w:cs="Times New Roman"/>
          <w:sz w:val="24"/>
          <w:szCs w:val="24"/>
        </w:rPr>
        <w:t xml:space="preserve">Future research will need to consider potential for environmental variation to influence nutrient concentrations in fish </w:t>
      </w:r>
      <w:r>
        <w:fldChar w:fldCharType="begin" w:fldLock="1"/>
      </w:r>
      <w:ins w:id="432" w:author="Robinson, James (robins64)" w:date="2023-06-30T11:34:00Z">
        <w:r w:rsidR="001F3B38">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ins>
      <w:del w:id="433" w:author="Robinson, James (robins64)" w:date="2023-06-30T11:24:00Z">
        <w:r w:rsidDel="00DD5F5E">
          <w:delInstrText>HYPERLINK "https://paperpile.com/c/Io64Wc/jlt3+gkka" \h</w:delInstrText>
        </w:r>
      </w:del>
      <w:r>
        <w:fldChar w:fldCharType="separate"/>
      </w:r>
      <w:ins w:id="434" w:author="Robinson, James (robins64)" w:date="2023-06-30T11:24:00Z">
        <w:r w:rsidR="00DD5F5E">
          <w:rPr>
            <w:rFonts w:ascii="Times New Roman" w:eastAsia="Times New Roman" w:hAnsi="Times New Roman" w:cs="Times New Roman"/>
            <w:noProof/>
            <w:color w:val="000000"/>
            <w:sz w:val="24"/>
            <w:szCs w:val="24"/>
          </w:rPr>
          <w:t>[13,49]</w:t>
        </w:r>
      </w:ins>
      <w:del w:id="435" w:author="Robinson, James (robins64)" w:date="2023-06-30T11:24:00Z">
        <w:r w:rsidDel="00DD5F5E">
          <w:rPr>
            <w:rFonts w:ascii="Times New Roman" w:eastAsia="Times New Roman" w:hAnsi="Times New Roman" w:cs="Times New Roman"/>
            <w:noProof/>
            <w:color w:val="000000"/>
            <w:sz w:val="24"/>
            <w:szCs w:val="24"/>
          </w:rPr>
          <w:delText>[13,49]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commentRangeEnd w:id="431"/>
      <w:r w:rsidR="00B24AD2">
        <w:rPr>
          <w:rStyle w:val="CommentReference"/>
        </w:rPr>
        <w:commentReference w:id="431"/>
      </w:r>
    </w:p>
    <w:p w14:paraId="42225DE1" w14:textId="77777777" w:rsidR="00E429D0" w:rsidRDefault="00E429D0">
      <w:pPr>
        <w:rPr>
          <w:rFonts w:ascii="Times New Roman" w:eastAsia="Times New Roman" w:hAnsi="Times New Roman" w:cs="Times New Roman"/>
          <w:sz w:val="24"/>
          <w:szCs w:val="24"/>
        </w:rPr>
      </w:pPr>
    </w:p>
    <w:p w14:paraId="3B785256" w14:textId="19429A7A"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r>
        <w:fldChar w:fldCharType="begin" w:fldLock="1"/>
      </w:r>
      <w:ins w:id="436" w:author="Robinson, James (robins64)" w:date="2023-06-30T11:34:00Z">
        <w:r w:rsidR="001F3B38">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437" w:author="Robinson, James (robins64)" w:date="2023-06-30T11:24:00Z">
        <w:r w:rsidDel="00DD5F5E">
          <w:delInstrText>HYPERLINK "https://paperpile.com/c/Io64Wc/NbZp" \h</w:delInstrText>
        </w:r>
      </w:del>
      <w:r>
        <w:fldChar w:fldCharType="separate"/>
      </w:r>
      <w:ins w:id="438" w:author="Robinson, James (robins64)" w:date="2023-06-30T11:24:00Z">
        <w:r w:rsidR="00DD5F5E">
          <w:rPr>
            <w:rFonts w:ascii="Times New Roman" w:eastAsia="Times New Roman" w:hAnsi="Times New Roman" w:cs="Times New Roman"/>
            <w:noProof/>
            <w:color w:val="000000"/>
            <w:sz w:val="24"/>
            <w:szCs w:val="24"/>
          </w:rPr>
          <w:t>[8]</w:t>
        </w:r>
      </w:ins>
      <w:del w:id="439"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ins w:id="440" w:author="Robinson, James (robins64)" w:date="2023-06-30T11:24:00Z">
        <w:r w:rsidR="00DD5F5E">
          <w:instrText>ADDIN paperpile_citation &lt;clusterId&gt;F146T496I764F285&lt;/clusterId&gt;&lt;metadata&gt;&lt;citation&gt;&lt;id&gt;1FBE76107BA411EDBB123E84945E4932&lt;/id&gt;&lt;/citation&gt;&lt;citation&gt;&lt;id&gt;90C973E274B411EDBFFFDE7D945E4932&lt;/id&gt;&lt;/citation&gt;&lt;/metadata&gt;&lt;data&gt;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&lt;/data&gt; \* MERGEFORMAT</w:instrText>
        </w:r>
      </w:ins>
      <w:del w:id="441" w:author="Robinson, James (robins64)" w:date="2023-06-30T11:24:00Z">
        <w:r w:rsidDel="00DD5F5E">
          <w:delInstrText>HYPERLINK "https://paperpile.com/c/Io64Wc/9dKj+zPdq" \h</w:delInstrText>
        </w:r>
      </w:del>
      <w:r>
        <w:fldChar w:fldCharType="separate"/>
      </w:r>
      <w:ins w:id="442" w:author="Robinson, James (robins64)" w:date="2023-06-30T11:34:00Z">
        <w:r w:rsidR="001F3B38">
          <w:rPr>
            <w:rFonts w:ascii="Times New Roman" w:eastAsia="Times New Roman" w:hAnsi="Times New Roman" w:cs="Times New Roman"/>
            <w:noProof/>
            <w:color w:val="000000"/>
            <w:sz w:val="24"/>
            <w:szCs w:val="24"/>
          </w:rPr>
          <w:t>[50]</w:t>
        </w:r>
      </w:ins>
      <w:del w:id="443" w:author="Robinson, James (robins64)" w:date="2023-06-30T11:24:00Z">
        <w:r w:rsidDel="00DD5F5E">
          <w:rPr>
            <w:rFonts w:ascii="Times New Roman" w:eastAsia="Times New Roman" w:hAnsi="Times New Roman" w:cs="Times New Roman"/>
            <w:noProof/>
            <w:color w:val="000000"/>
            <w:sz w:val="24"/>
            <w:szCs w:val="24"/>
          </w:rPr>
          <w:delText>[7,12]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r>
        <w:fldChar w:fldCharType="begin" w:fldLock="1"/>
      </w:r>
      <w:ins w:id="444" w:author="Robinson, James (robins64)" w:date="2023-06-30T11:24:00Z">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ins>
      <w:del w:id="445" w:author="Robinson, James (robins64)" w:date="2023-06-30T11:24:00Z">
        <w:r w:rsidDel="00DD5F5E">
          <w:delInstrText>HYPERLINK "https://paperpile.com/c/Io64Wc/Djvt" \h</w:delInstrText>
        </w:r>
      </w:del>
      <w:r>
        <w:fldChar w:fldCharType="separate"/>
      </w:r>
      <w:ins w:id="446" w:author="Robinson, James (robins64)" w:date="2023-06-30T11:34:00Z">
        <w:r w:rsidR="001F3B38">
          <w:rPr>
            <w:rFonts w:ascii="Times New Roman" w:eastAsia="Times New Roman" w:hAnsi="Times New Roman" w:cs="Times New Roman"/>
            <w:noProof/>
            <w:color w:val="000000"/>
            <w:sz w:val="24"/>
            <w:szCs w:val="24"/>
          </w:rPr>
          <w:t>[51,52]</w:t>
        </w:r>
      </w:ins>
      <w:del w:id="447" w:author="Robinson, James (robins64)" w:date="2023-06-30T11:24:00Z">
        <w:r w:rsidDel="00DD5F5E">
          <w:rPr>
            <w:rFonts w:ascii="Times New Roman" w:eastAsia="Times New Roman" w:hAnsi="Times New Roman" w:cs="Times New Roman"/>
            <w:noProof/>
            <w:color w:val="000000"/>
            <w:sz w:val="24"/>
            <w:szCs w:val="24"/>
          </w:rPr>
          <w:delText>[50]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ins w:id="448" w:author="Robinson, James (robins64)" w:date="2023-06-30T11:24:00Z">
        <w:r w:rsidR="00DD5F5E">
          <w:instrText>ADDIN paperpile_citation &lt;clusterId&gt;J884X242T532Q325&lt;/clusterId&gt;&lt;metadata&gt;&lt;citation&gt;&lt;id&gt;C5CD7F967BCD11ED9CD33E84945E4932&lt;/id&gt;&lt;/citation&gt;&lt;citation&gt;&lt;id&gt;F42F09B87BCD11ED86743E84945E4932&lt;/id&gt;&lt;/citation&gt;&lt;/metadata&gt;&lt;data&gt;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&lt;/data&gt; \* MERGEFORMAT</w:instrText>
        </w:r>
      </w:ins>
      <w:del w:id="449" w:author="Robinson, James (robins64)" w:date="2023-06-30T11:24:00Z">
        <w:r w:rsidDel="00DD5F5E">
          <w:delInstrText>HYPERLINK "https://paperpile.com/c/Io64Wc/wTRW+AEsj" \h</w:delInstrText>
        </w:r>
      </w:del>
      <w:r>
        <w:fldChar w:fldCharType="separate"/>
      </w:r>
      <w:ins w:id="450" w:author="Robinson, James (robins64)" w:date="2023-06-30T11:24:00Z">
        <w:r w:rsidR="00DD5F5E">
          <w:rPr>
            <w:rFonts w:ascii="Times New Roman" w:eastAsia="Times New Roman" w:hAnsi="Times New Roman" w:cs="Times New Roman"/>
            <w:noProof/>
            <w:color w:val="000000"/>
            <w:sz w:val="24"/>
            <w:szCs w:val="24"/>
          </w:rPr>
          <w:t>[51,52]</w:t>
        </w:r>
      </w:ins>
      <w:del w:id="451" w:author="Robinson, James (robins64)" w:date="2023-06-30T11:24:00Z">
        <w:r w:rsidDel="00DD5F5E">
          <w:rPr>
            <w:rFonts w:ascii="Times New Roman" w:eastAsia="Times New Roman" w:hAnsi="Times New Roman" w:cs="Times New Roman"/>
            <w:noProof/>
            <w:color w:val="000000"/>
            <w:sz w:val="24"/>
            <w:szCs w:val="24"/>
          </w:rPr>
          <w:delText>[51,52]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r>
        <w:fldChar w:fldCharType="begin" w:fldLock="1"/>
      </w:r>
      <w:ins w:id="452" w:author="Robinson, James (robins64)" w:date="2023-06-30T11:34:00Z">
        <w:r w:rsidR="001F3B38">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ins>
      <w:del w:id="453" w:author="Robinson, James (robins64)" w:date="2023-06-30T11:24:00Z">
        <w:r w:rsidDel="00DD5F5E">
          <w:delInstrText>HYPERLINK "https://paperpile.com/c/Io64Wc/ysDF" \h</w:delInstrText>
        </w:r>
      </w:del>
      <w:r>
        <w:fldChar w:fldCharType="separate"/>
      </w:r>
      <w:ins w:id="454" w:author="Robinson, James (robins64)" w:date="2023-06-30T11:24:00Z">
        <w:r w:rsidR="00DD5F5E">
          <w:rPr>
            <w:rFonts w:ascii="Times New Roman" w:eastAsia="Times New Roman" w:hAnsi="Times New Roman" w:cs="Times New Roman"/>
            <w:noProof/>
            <w:color w:val="000000"/>
            <w:sz w:val="24"/>
            <w:szCs w:val="24"/>
          </w:rPr>
          <w:t>[53]</w:t>
        </w:r>
      </w:ins>
      <w:del w:id="455" w:author="Robinson, James (robins64)" w:date="2023-06-30T11:24:00Z">
        <w:r w:rsidDel="00DD5F5E">
          <w:rPr>
            <w:rFonts w:ascii="Times New Roman" w:eastAsia="Times New Roman" w:hAnsi="Times New Roman" w:cs="Times New Roman"/>
            <w:noProof/>
            <w:color w:val="000000"/>
            <w:sz w:val="24"/>
            <w:szCs w:val="24"/>
          </w:rPr>
          <w:delText>[53]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r>
        <w:fldChar w:fldCharType="begin" w:fldLock="1"/>
      </w:r>
      <w:ins w:id="456" w:author="Robinson, James (robins64)" w:date="2023-06-30T11:34:00Z">
        <w:r w:rsidR="001F3B38">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ins>
      <w:del w:id="457" w:author="Robinson, James (robins64)" w:date="2023-06-30T11:24:00Z">
        <w:r w:rsidDel="00DD5F5E">
          <w:delInstrText>HYPERLINK "https://paperpile.com/c/Io64Wc/Al78" \h</w:delInstrText>
        </w:r>
      </w:del>
      <w:r>
        <w:fldChar w:fldCharType="separate"/>
      </w:r>
      <w:ins w:id="458" w:author="Robinson, James (robins64)" w:date="2023-06-30T11:24:00Z">
        <w:r w:rsidR="00DD5F5E">
          <w:rPr>
            <w:rFonts w:ascii="Times New Roman" w:eastAsia="Times New Roman" w:hAnsi="Times New Roman" w:cs="Times New Roman"/>
            <w:noProof/>
            <w:color w:val="000000"/>
            <w:sz w:val="24"/>
            <w:szCs w:val="24"/>
          </w:rPr>
          <w:t>[29]</w:t>
        </w:r>
      </w:ins>
      <w:del w:id="459" w:author="Robinson, James (robins64)" w:date="2023-06-30T11:24:00Z">
        <w:r w:rsidDel="00DD5F5E">
          <w:rPr>
            <w:rFonts w:ascii="Times New Roman" w:eastAsia="Times New Roman" w:hAnsi="Times New Roman" w:cs="Times New Roman"/>
            <w:noProof/>
            <w:color w:val="000000"/>
            <w:sz w:val="24"/>
            <w:szCs w:val="24"/>
          </w:rPr>
          <w:delText>[29]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ins w:id="460" w:author="Robinson, James (robins64)" w:date="2023-06-30T11:24:00Z">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461" w:author="Robinson, James (robins64)" w:date="2023-06-30T11:24:00Z">
        <w:r w:rsidDel="00DD5F5E">
          <w:delInstrText>HYPERLINK "https://paperpile.com/c/Io64Wc/Uc4E" \h</w:delInstrText>
        </w:r>
      </w:del>
      <w:r>
        <w:fldChar w:fldCharType="separate"/>
      </w:r>
      <w:ins w:id="462" w:author="Robinson, James (robins64)" w:date="2023-06-30T11:24:00Z">
        <w:r w:rsidR="00DD5F5E">
          <w:rPr>
            <w:rFonts w:ascii="Times New Roman" w:eastAsia="Times New Roman" w:hAnsi="Times New Roman" w:cs="Times New Roman"/>
            <w:noProof/>
            <w:color w:val="000000"/>
            <w:sz w:val="24"/>
            <w:szCs w:val="24"/>
          </w:rPr>
          <w:t>[9]</w:t>
        </w:r>
      </w:ins>
      <w:del w:id="463" w:author="Robinson, James (robins64)" w:date="2023-06-30T11:24:00Z">
        <w:r w:rsidDel="00DD5F5E">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spatio-temporal scales. Our results suggest that invertebrate biomass (or population turnover) was higher on rubble and low-biomass reefs that supported the largest (relative) biomass of mobile invertivores. Further analysis of the contribution of invertebrates to coral reef biomass, biomass turnover and nutrient production will considerably develop understanding of energy flow in reef food webs. </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78B58F58"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of coral reefs in four countries spanning the tropics showed the dominance of low trophic-level fishes in standing biomass, biomass production, and nutrient production. Coral reef herbivores are likely to be the primary contributor to fisheries services across 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r>
        <w:fldChar w:fldCharType="begin" w:fldLock="1"/>
      </w:r>
      <w:ins w:id="464" w:author="Robinson, James (robins64)" w:date="2023-06-30T11:24:00Z">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465" w:author="Robinson, James (robins64)" w:date="2023-06-30T11:24:00Z">
        <w:r w:rsidDel="00DD5F5E">
          <w:delInstrText>HYPERLINK "https://paperpile.com/c/Io64Wc/coVj" \h</w:delInstrText>
        </w:r>
      </w:del>
      <w:r>
        <w:fldChar w:fldCharType="separate"/>
      </w:r>
      <w:ins w:id="466" w:author="Robinson, James (robins64)" w:date="2023-06-30T11:34:00Z">
        <w:r w:rsidR="001F3B38">
          <w:rPr>
            <w:rFonts w:ascii="Times New Roman" w:eastAsia="Times New Roman" w:hAnsi="Times New Roman" w:cs="Times New Roman"/>
            <w:noProof/>
            <w:color w:val="000000"/>
            <w:sz w:val="24"/>
            <w:szCs w:val="24"/>
          </w:rPr>
          <w:t>[6,54]</w:t>
        </w:r>
      </w:ins>
      <w:del w:id="467"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ecosystem functions, and nutritious fisheries catches. </w:t>
      </w:r>
      <w:commentRangeStart w:id="468"/>
      <w:r>
        <w:rPr>
          <w:rFonts w:ascii="Times New Roman" w:eastAsia="Times New Roman" w:hAnsi="Times New Roman" w:cs="Times New Roman"/>
          <w:sz w:val="24"/>
          <w:szCs w:val="24"/>
        </w:rPr>
        <w:t>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near maximum sustainable yields will have additional benefits for ecosystem-level sustainability targets, as recommended by large-scale analyses of both fished and remote reefs </w:t>
      </w:r>
      <w:r>
        <w:fldChar w:fldCharType="begin" w:fldLock="1"/>
      </w:r>
      <w:ins w:id="469" w:author="Robinson, James (robins64)" w:date="2023-06-30T11:34:00Z">
        <w:r w:rsidR="001F3B38">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ins>
      <w:del w:id="470" w:author="Robinson, James (robins64)" w:date="2023-06-30T11:24:00Z">
        <w:r w:rsidDel="00DD5F5E">
          <w:delInstrText>HYPERLINK "https://paperpile.com/c/Io64Wc/PFgb+coVj+NbZp" \h</w:delInstrText>
        </w:r>
      </w:del>
      <w:r>
        <w:fldChar w:fldCharType="separate"/>
      </w:r>
      <w:ins w:id="471" w:author="Robinson, James (robins64)" w:date="2023-06-30T11:24:00Z">
        <w:r w:rsidR="00DD5F5E">
          <w:rPr>
            <w:rFonts w:ascii="Times New Roman" w:eastAsia="Times New Roman" w:hAnsi="Times New Roman" w:cs="Times New Roman"/>
            <w:noProof/>
            <w:color w:val="000000"/>
            <w:sz w:val="24"/>
            <w:szCs w:val="24"/>
          </w:rPr>
          <w:t>[8,28,54]</w:t>
        </w:r>
      </w:ins>
      <w:del w:id="472" w:author="Robinson, James (robins64)" w:date="2023-06-30T11:24:00Z">
        <w:r w:rsidDel="00DD5F5E">
          <w:rPr>
            <w:rFonts w:ascii="Times New Roman" w:eastAsia="Times New Roman" w:hAnsi="Times New Roman" w:cs="Times New Roman"/>
            <w:noProof/>
            <w:color w:val="000000"/>
            <w:sz w:val="24"/>
            <w:szCs w:val="24"/>
          </w:rPr>
          <w:delText>[8,28,54]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End w:id="468"/>
      <w:r w:rsidR="00B24AD2">
        <w:rPr>
          <w:rStyle w:val="CommentReference"/>
        </w:rPr>
        <w:commentReference w:id="468"/>
      </w:r>
      <w:r>
        <w:rPr>
          <w:rFonts w:ascii="Times New Roman" w:eastAsia="Times New Roman" w:hAnsi="Times New Roman" w:cs="Times New Roman"/>
          <w:sz w:val="24"/>
          <w:szCs w:val="24"/>
        </w:rPr>
        <w:t xml:space="preserve">We also found that the trophic structure of reef fishery services was resilient to different management strategies (e.g.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communities </w:t>
      </w:r>
      <w:r>
        <w:fldChar w:fldCharType="begin" w:fldLock="1"/>
      </w:r>
      <w:ins w:id="473" w:author="Robinson, James (robins64)" w:date="2023-06-30T11:24:00Z">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ins>
      <w:del w:id="474" w:author="Robinson, James (robins64)" w:date="2023-06-30T11:24:00Z">
        <w:r w:rsidDel="00DD5F5E">
          <w:delInstrText>HYPERLINK "https://paperpile.com/c/Io64Wc/NHek+25eJ" \h</w:delInstrText>
        </w:r>
      </w:del>
      <w:r>
        <w:fldChar w:fldCharType="separate"/>
      </w:r>
      <w:ins w:id="475" w:author="Robinson, James (robins64)" w:date="2023-06-30T11:24:00Z">
        <w:r w:rsidR="00DD5F5E">
          <w:rPr>
            <w:rFonts w:ascii="Times New Roman" w:eastAsia="Times New Roman" w:hAnsi="Times New Roman" w:cs="Times New Roman"/>
            <w:noProof/>
            <w:color w:val="000000"/>
            <w:sz w:val="24"/>
            <w:szCs w:val="24"/>
          </w:rPr>
          <w:t>[6,55]</w:t>
        </w:r>
      </w:ins>
      <w:del w:id="476" w:author="Robinson, James (robins64)" w:date="2023-06-30T11:24:00Z">
        <w:r w:rsidDel="00DD5F5E">
          <w:rPr>
            <w:rFonts w:ascii="Times New Roman" w:eastAsia="Times New Roman" w:hAnsi="Times New Roman" w:cs="Times New Roman"/>
            <w:noProof/>
            <w:color w:val="000000"/>
            <w:sz w:val="24"/>
            <w:szCs w:val="24"/>
          </w:rPr>
          <w:delText>[6,55]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thank contributors to the coral reef monitoring programmes (Wildlife Conservation Society and MERMAID), particularly Myles Philips, Alec Hughes, Ravaka Ranaivoson, Arielle Hoamby, and Stephanie D'agata,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18DA08A" w14:textId="005F2CA5" w:rsidR="00E429D0" w:rsidDel="00DD5F5E" w:rsidRDefault="00000000">
      <w:pPr>
        <w:widowControl w:val="0"/>
        <w:pBdr>
          <w:top w:val="nil"/>
          <w:left w:val="nil"/>
          <w:bottom w:val="nil"/>
          <w:right w:val="nil"/>
          <w:between w:val="nil"/>
        </w:pBdr>
        <w:spacing w:before="240" w:after="240" w:line="240" w:lineRule="auto"/>
        <w:ind w:left="480" w:hanging="480"/>
        <w:rPr>
          <w:del w:id="477" w:author="Robinson, James (robins64)" w:date="2023-06-30T11:24:00Z"/>
          <w:rFonts w:ascii="Times New Roman" w:eastAsia="Times New Roman" w:hAnsi="Times New Roman" w:cs="Times New Roman"/>
          <w:color w:val="000000"/>
          <w:sz w:val="24"/>
          <w:szCs w:val="24"/>
        </w:rPr>
      </w:pPr>
      <w:del w:id="478" w:author="Robinson, James (robins64)" w:date="2023-06-30T11:24:00Z">
        <w:r w:rsidDel="00DD5F5E">
          <w:rPr>
            <w:rFonts w:ascii="Times New Roman" w:eastAsia="Times New Roman" w:hAnsi="Times New Roman" w:cs="Times New Roman"/>
            <w:color w:val="000000"/>
            <w:sz w:val="24"/>
            <w:szCs w:val="24"/>
          </w:rPr>
          <w:delText>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Odum HT, Odum EP. 1955 Trophic Structure and Productivity of a Windward Coral Reef Community on Eniwetok Atoll.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i/>
            <w:color w:val="000000"/>
            <w:sz w:val="24"/>
            <w:szCs w:val="24"/>
          </w:rPr>
          <w:delText>Ecol. Monogr.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b/>
            <w:color w:val="000000"/>
            <w:sz w:val="24"/>
            <w:szCs w:val="24"/>
          </w:rPr>
          <w:delText>25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291–320.</w:delText>
        </w:r>
        <w:r w:rsidDel="00DD5F5E">
          <w:rPr>
            <w:rFonts w:ascii="Times New Roman" w:eastAsia="Times New Roman" w:hAnsi="Times New Roman" w:cs="Times New Roman"/>
            <w:color w:val="000000"/>
            <w:sz w:val="24"/>
            <w:szCs w:val="24"/>
          </w:rPr>
          <w:fldChar w:fldCharType="end"/>
        </w:r>
      </w:del>
    </w:p>
    <w:p w14:paraId="41087E6C" w14:textId="0D0F8327" w:rsidR="00905EA3" w:rsidRDefault="00DD5F5E" w:rsidP="00DD5F5E">
      <w:pPr>
        <w:widowControl w:val="0"/>
        <w:pBdr>
          <w:top w:val="nil"/>
          <w:left w:val="nil"/>
          <w:bottom w:val="nil"/>
          <w:right w:val="nil"/>
          <w:between w:val="nil"/>
        </w:pBdr>
        <w:tabs>
          <w:tab w:val="left" w:pos="440"/>
        </w:tabs>
        <w:spacing w:after="220" w:line="240" w:lineRule="auto"/>
        <w:ind w:left="440" w:hanging="440"/>
        <w:rPr>
          <w:ins w:id="479" w:author="Robinson, James (robins64)" w:date="2023-06-30T11:38:00Z"/>
          <w:rFonts w:ascii="Times New Roman" w:eastAsia="Times New Roman" w:hAnsi="Times New Roman" w:cs="Times New Roman"/>
          <w:color w:val="000000"/>
          <w:sz w:val="24"/>
          <w:szCs w:val="24"/>
        </w:rPr>
      </w:pPr>
      <w:ins w:id="480" w:author="Robinson, James (robins64)" w:date="2023-06-30T11:24:00Z">
        <w:r>
          <w:rPr>
            <w:rFonts w:ascii="Times New Roman" w:eastAsia="Times New Roman" w:hAnsi="Times New Roman" w:cs="Times New Roman"/>
            <w:color w:val="000000"/>
            <w:sz w:val="24"/>
            <w:szCs w:val="24"/>
          </w:rPr>
          <w:fldChar w:fldCharType="begin"/>
        </w:r>
      </w:ins>
      <w:ins w:id="481" w:author="Robinson, James (robins64)" w:date="2023-06-30T11:38:00Z">
        <w:r w:rsidR="00905EA3">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ins>
      <w:r>
        <w:rPr>
          <w:rFonts w:ascii="Times New Roman" w:eastAsia="Times New Roman" w:hAnsi="Times New Roman" w:cs="Times New Roman"/>
          <w:color w:val="000000"/>
          <w:sz w:val="24"/>
          <w:szCs w:val="24"/>
        </w:rPr>
        <w:fldChar w:fldCharType="separate"/>
      </w:r>
      <w:ins w:id="482" w:author="Robinson, James (robins64)" w:date="2023-06-30T11:38:00Z">
        <w:r w:rsidR="00905EA3">
          <w:rPr>
            <w:rFonts w:ascii="Times New Roman" w:eastAsia="Times New Roman" w:hAnsi="Times New Roman" w:cs="Times New Roman"/>
            <w:color w:val="000000"/>
            <w:sz w:val="24"/>
            <w:szCs w:val="24"/>
          </w:rPr>
          <w:t>1.</w:t>
        </w:r>
        <w:r w:rsidR="00905EA3">
          <w:rPr>
            <w:rFonts w:ascii="Times New Roman" w:eastAsia="Times New Roman" w:hAnsi="Times New Roman" w:cs="Times New Roman"/>
            <w:color w:val="000000"/>
            <w:sz w:val="24"/>
            <w:szCs w:val="24"/>
          </w:rPr>
          <w:tab/>
          <w:t xml:space="preserve">Odum HT, Odum EP. 1955 Trophic Structure and Productivity of a Windward Coral Reef Community on Eniwetok Atoll. </w:t>
        </w:r>
        <w:r w:rsidR="00905EA3" w:rsidRPr="00905EA3">
          <w:rPr>
            <w:rFonts w:ascii="Times New Roman" w:eastAsia="Times New Roman" w:hAnsi="Times New Roman" w:cs="Times New Roman"/>
            <w:i/>
            <w:color w:val="000000"/>
            <w:sz w:val="24"/>
            <w:szCs w:val="24"/>
            <w:rPrChange w:id="483" w:author="Robinson, James (robins64)" w:date="2023-06-30T11:38:00Z">
              <w:rPr>
                <w:rFonts w:ascii="Times New Roman" w:eastAsia="Times New Roman" w:hAnsi="Times New Roman" w:cs="Times New Roman"/>
                <w:color w:val="000000"/>
                <w:sz w:val="24"/>
                <w:szCs w:val="24"/>
              </w:rPr>
            </w:rPrChange>
          </w:rPr>
          <w:t>Ecol. Monogr.</w:t>
        </w:r>
        <w:r w:rsidR="00905EA3">
          <w:rPr>
            <w:rFonts w:ascii="Times New Roman" w:eastAsia="Times New Roman" w:hAnsi="Times New Roman" w:cs="Times New Roman"/>
            <w:color w:val="000000"/>
            <w:sz w:val="24"/>
            <w:szCs w:val="24"/>
          </w:rPr>
          <w:t xml:space="preserve"> </w:t>
        </w:r>
        <w:r w:rsidR="00905EA3" w:rsidRPr="00905EA3">
          <w:rPr>
            <w:rFonts w:ascii="Times New Roman" w:eastAsia="Times New Roman" w:hAnsi="Times New Roman" w:cs="Times New Roman"/>
            <w:b/>
            <w:color w:val="000000"/>
            <w:sz w:val="24"/>
            <w:szCs w:val="24"/>
            <w:rPrChange w:id="484" w:author="Robinson, James (robins64)" w:date="2023-06-30T11:38:00Z">
              <w:rPr>
                <w:rFonts w:ascii="Times New Roman" w:eastAsia="Times New Roman" w:hAnsi="Times New Roman" w:cs="Times New Roman"/>
                <w:color w:val="000000"/>
                <w:sz w:val="24"/>
                <w:szCs w:val="24"/>
              </w:rPr>
            </w:rPrChange>
          </w:rPr>
          <w:t>25</w:t>
        </w:r>
        <w:r w:rsidR="00905EA3">
          <w:rPr>
            <w:rFonts w:ascii="Times New Roman" w:eastAsia="Times New Roman" w:hAnsi="Times New Roman" w:cs="Times New Roman"/>
            <w:color w:val="000000"/>
            <w:sz w:val="24"/>
            <w:szCs w:val="24"/>
          </w:rPr>
          <w:t>, 291–320.</w:t>
        </w:r>
      </w:ins>
    </w:p>
    <w:p w14:paraId="6B3B5E39"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485" w:author="Robinson, James (robins64)" w:date="2023-06-30T11:38:00Z"/>
          <w:rFonts w:ascii="Times New Roman" w:eastAsia="Times New Roman" w:hAnsi="Times New Roman" w:cs="Times New Roman"/>
          <w:color w:val="000000"/>
          <w:sz w:val="24"/>
          <w:szCs w:val="24"/>
        </w:rPr>
      </w:pPr>
      <w:ins w:id="486" w:author="Robinson, James (robins64)" w:date="2023-06-30T11:38:00Z">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Trebilco R, Baum JK, Salomon AK, Dulvy NK. 2013 Ecosystem ecology: size-based constraints on the pyramids of life. </w:t>
        </w:r>
        <w:r w:rsidRPr="00905EA3">
          <w:rPr>
            <w:rFonts w:ascii="Times New Roman" w:eastAsia="Times New Roman" w:hAnsi="Times New Roman" w:cs="Times New Roman"/>
            <w:i/>
            <w:color w:val="000000"/>
            <w:sz w:val="24"/>
            <w:szCs w:val="24"/>
            <w:rPrChange w:id="487" w:author="Robinson, James (robins64)" w:date="2023-06-30T11:38:00Z">
              <w:rPr>
                <w:rFonts w:ascii="Times New Roman" w:eastAsia="Times New Roman" w:hAnsi="Times New Roman" w:cs="Times New Roman"/>
                <w:color w:val="000000"/>
                <w:sz w:val="24"/>
                <w:szCs w:val="24"/>
              </w:rPr>
            </w:rPrChange>
          </w:rPr>
          <w:t>Trends Ecol. Evol.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488" w:author="Robinson, James (robins64)" w:date="2023-06-30T11:38: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423–431.</w:t>
        </w:r>
      </w:ins>
    </w:p>
    <w:p w14:paraId="4CA70AA2"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489" w:author="Robinson, James (robins64)" w:date="2023-06-30T11:38:00Z"/>
          <w:rFonts w:ascii="Times New Roman" w:eastAsia="Times New Roman" w:hAnsi="Times New Roman" w:cs="Times New Roman"/>
          <w:color w:val="000000"/>
          <w:sz w:val="24"/>
          <w:szCs w:val="24"/>
        </w:rPr>
      </w:pPr>
      <w:ins w:id="490" w:author="Robinson, James (robins64)" w:date="2023-06-30T11:38:00Z">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Estes JA </w:t>
        </w:r>
        <w:r w:rsidRPr="00905EA3">
          <w:rPr>
            <w:rFonts w:ascii="Times New Roman" w:eastAsia="Times New Roman" w:hAnsi="Times New Roman" w:cs="Times New Roman"/>
            <w:i/>
            <w:color w:val="000000"/>
            <w:sz w:val="24"/>
            <w:szCs w:val="24"/>
            <w:rPrChange w:id="491"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2011 Trophic downgrading of planet Earth. </w:t>
        </w:r>
        <w:r w:rsidRPr="00905EA3">
          <w:rPr>
            <w:rFonts w:ascii="Times New Roman" w:eastAsia="Times New Roman" w:hAnsi="Times New Roman" w:cs="Times New Roman"/>
            <w:i/>
            <w:color w:val="000000"/>
            <w:sz w:val="24"/>
            <w:szCs w:val="24"/>
            <w:rPrChange w:id="492" w:author="Robinson, James (robins64)" w:date="2023-06-30T11:38:00Z">
              <w:rPr>
                <w:rFonts w:ascii="Times New Roman" w:eastAsia="Times New Roman" w:hAnsi="Times New Roman" w:cs="Times New Roman"/>
                <w:color w:val="000000"/>
                <w:sz w:val="24"/>
                <w:szCs w:val="24"/>
              </w:rPr>
            </w:rPrChange>
          </w:rPr>
          <w:t>Science</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493" w:author="Robinson, James (robins64)" w:date="2023-06-30T11:38:00Z">
              <w:rPr>
                <w:rFonts w:ascii="Times New Roman" w:eastAsia="Times New Roman" w:hAnsi="Times New Roman" w:cs="Times New Roman"/>
                <w:color w:val="000000"/>
                <w:sz w:val="24"/>
                <w:szCs w:val="24"/>
              </w:rPr>
            </w:rPrChange>
          </w:rPr>
          <w:t>333</w:t>
        </w:r>
        <w:r>
          <w:rPr>
            <w:rFonts w:ascii="Times New Roman" w:eastAsia="Times New Roman" w:hAnsi="Times New Roman" w:cs="Times New Roman"/>
            <w:color w:val="000000"/>
            <w:sz w:val="24"/>
            <w:szCs w:val="24"/>
          </w:rPr>
          <w:t>, 301–306.</w:t>
        </w:r>
      </w:ins>
    </w:p>
    <w:p w14:paraId="2A976BB8"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494" w:author="Robinson, James (robins64)" w:date="2023-06-30T11:38:00Z"/>
          <w:rFonts w:ascii="Times New Roman" w:eastAsia="Times New Roman" w:hAnsi="Times New Roman" w:cs="Times New Roman"/>
          <w:color w:val="000000"/>
          <w:sz w:val="24"/>
          <w:szCs w:val="24"/>
        </w:rPr>
      </w:pPr>
      <w:ins w:id="495" w:author="Robinson, James (robins64)" w:date="2023-06-30T11:38:00Z">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Jennings S, Grandcourt EM, Polunin N. 1995 The effects of fishing on the diversity, biomass and trophic structure of Seychelles’ reef fish communities. </w:t>
        </w:r>
        <w:r w:rsidRPr="00905EA3">
          <w:rPr>
            <w:rFonts w:ascii="Times New Roman" w:eastAsia="Times New Roman" w:hAnsi="Times New Roman" w:cs="Times New Roman"/>
            <w:i/>
            <w:color w:val="000000"/>
            <w:sz w:val="24"/>
            <w:szCs w:val="24"/>
            <w:rPrChange w:id="496" w:author="Robinson, James (robins64)" w:date="2023-06-30T11:38: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497" w:author="Robinson, James (robins64)" w:date="2023-06-30T11:38:00Z">
              <w:rPr>
                <w:rFonts w:ascii="Times New Roman" w:eastAsia="Times New Roman" w:hAnsi="Times New Roman" w:cs="Times New Roman"/>
                <w:color w:val="000000"/>
                <w:sz w:val="24"/>
                <w:szCs w:val="24"/>
              </w:rPr>
            </w:rPrChange>
          </w:rPr>
          <w:t>14</w:t>
        </w:r>
        <w:r>
          <w:rPr>
            <w:rFonts w:ascii="Times New Roman" w:eastAsia="Times New Roman" w:hAnsi="Times New Roman" w:cs="Times New Roman"/>
            <w:color w:val="000000"/>
            <w:sz w:val="24"/>
            <w:szCs w:val="24"/>
          </w:rPr>
          <w:t>, 225–235.</w:t>
        </w:r>
      </w:ins>
    </w:p>
    <w:p w14:paraId="06C66103"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498" w:author="Robinson, James (robins64)" w:date="2023-06-30T11:38:00Z"/>
          <w:rFonts w:ascii="Times New Roman" w:eastAsia="Times New Roman" w:hAnsi="Times New Roman" w:cs="Times New Roman"/>
          <w:color w:val="000000"/>
          <w:sz w:val="24"/>
          <w:szCs w:val="24"/>
        </w:rPr>
      </w:pPr>
      <w:ins w:id="499" w:author="Robinson, James (robins64)" w:date="2023-06-30T11:38:00Z">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Hicks CC </w:t>
        </w:r>
        <w:r w:rsidRPr="00905EA3">
          <w:rPr>
            <w:rFonts w:ascii="Times New Roman" w:eastAsia="Times New Roman" w:hAnsi="Times New Roman" w:cs="Times New Roman"/>
            <w:i/>
            <w:color w:val="000000"/>
            <w:sz w:val="24"/>
            <w:szCs w:val="24"/>
            <w:rPrChange w:id="500"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Harnessing global fisheries to tackle micronutrient deficiencies. </w:t>
        </w:r>
        <w:r w:rsidRPr="00905EA3">
          <w:rPr>
            <w:rFonts w:ascii="Times New Roman" w:eastAsia="Times New Roman" w:hAnsi="Times New Roman" w:cs="Times New Roman"/>
            <w:i/>
            <w:color w:val="000000"/>
            <w:sz w:val="24"/>
            <w:szCs w:val="24"/>
            <w:rPrChange w:id="501" w:author="Robinson, James (robins64)" w:date="2023-06-30T11:38: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02" w:author="Robinson, James (robins64)" w:date="2023-06-30T11:38:00Z">
              <w:rPr>
                <w:rFonts w:ascii="Times New Roman" w:eastAsia="Times New Roman" w:hAnsi="Times New Roman" w:cs="Times New Roman"/>
                <w:color w:val="000000"/>
                <w:sz w:val="24"/>
                <w:szCs w:val="24"/>
              </w:rPr>
            </w:rPrChange>
          </w:rPr>
          <w:t>574</w:t>
        </w:r>
        <w:r>
          <w:rPr>
            <w:rFonts w:ascii="Times New Roman" w:eastAsia="Times New Roman" w:hAnsi="Times New Roman" w:cs="Times New Roman"/>
            <w:color w:val="000000"/>
            <w:sz w:val="24"/>
            <w:szCs w:val="24"/>
          </w:rPr>
          <w:t>, 95–98.</w:t>
        </w:r>
      </w:ins>
    </w:p>
    <w:p w14:paraId="319D70A0"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03" w:author="Robinson, James (robins64)" w:date="2023-06-30T11:38:00Z"/>
          <w:rFonts w:ascii="Times New Roman" w:eastAsia="Times New Roman" w:hAnsi="Times New Roman" w:cs="Times New Roman"/>
          <w:color w:val="000000"/>
          <w:sz w:val="24"/>
          <w:szCs w:val="24"/>
        </w:rPr>
      </w:pPr>
      <w:ins w:id="504" w:author="Robinson, James (robins64)" w:date="2023-06-30T11:38:00Z">
        <w:r>
          <w:rPr>
            <w:rFonts w:ascii="Times New Roman" w:eastAsia="Times New Roman" w:hAnsi="Times New Roman" w:cs="Times New Roman"/>
            <w:color w:val="000000"/>
            <w:sz w:val="24"/>
            <w:szCs w:val="24"/>
          </w:rPr>
          <w:lastRenderedPageBreak/>
          <w:t>6.</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905EA3">
          <w:rPr>
            <w:rFonts w:ascii="Times New Roman" w:eastAsia="Times New Roman" w:hAnsi="Times New Roman" w:cs="Times New Roman"/>
            <w:i/>
            <w:color w:val="000000"/>
            <w:sz w:val="24"/>
            <w:szCs w:val="24"/>
            <w:rPrChange w:id="505" w:author="Robinson, James (robins64)" w:date="2023-06-30T11:38: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06" w:author="Robinson, James (robins64)" w:date="2023-06-30T11:38:00Z">
              <w:rPr>
                <w:rFonts w:ascii="Times New Roman" w:eastAsia="Times New Roman" w:hAnsi="Times New Roman" w:cs="Times New Roman"/>
                <w:color w:val="000000"/>
                <w:sz w:val="24"/>
                <w:szCs w:val="24"/>
              </w:rPr>
            </w:rPrChange>
          </w:rPr>
          <w:t>4</w:t>
        </w:r>
        <w:r>
          <w:rPr>
            <w:rFonts w:ascii="Times New Roman" w:eastAsia="Times New Roman" w:hAnsi="Times New Roman" w:cs="Times New Roman"/>
            <w:color w:val="000000"/>
            <w:sz w:val="24"/>
            <w:szCs w:val="24"/>
          </w:rPr>
          <w:t>, 1214–1216.</w:t>
        </w:r>
      </w:ins>
    </w:p>
    <w:p w14:paraId="302B8127"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07" w:author="Robinson, James (robins64)" w:date="2023-06-30T11:38:00Z"/>
          <w:rFonts w:ascii="Times New Roman" w:eastAsia="Times New Roman" w:hAnsi="Times New Roman" w:cs="Times New Roman"/>
          <w:color w:val="000000"/>
          <w:sz w:val="24"/>
          <w:szCs w:val="24"/>
        </w:rPr>
      </w:pPr>
      <w:ins w:id="508" w:author="Robinson, James (robins64)" w:date="2023-06-30T11:38:00Z">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Graham NAJ, McClanahan TR, MacNeil MA, Wilson SK, Cinner JE, Huchery C, Holmes TH. 2017 Human Disruption of Coral Reef Trophic Structure. </w:t>
        </w:r>
        <w:r w:rsidRPr="00905EA3">
          <w:rPr>
            <w:rFonts w:ascii="Times New Roman" w:eastAsia="Times New Roman" w:hAnsi="Times New Roman" w:cs="Times New Roman"/>
            <w:i/>
            <w:color w:val="000000"/>
            <w:sz w:val="24"/>
            <w:szCs w:val="24"/>
            <w:rPrChange w:id="509" w:author="Robinson, James (robins64)" w:date="2023-06-30T11:38:00Z">
              <w:rPr>
                <w:rFonts w:ascii="Times New Roman" w:eastAsia="Times New Roman" w:hAnsi="Times New Roman" w:cs="Times New Roman"/>
                <w:color w:val="000000"/>
                <w:sz w:val="24"/>
                <w:szCs w:val="24"/>
              </w:rPr>
            </w:rPrChange>
          </w:rPr>
          <w:t>Curr. Biol.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10" w:author="Robinson, James (robins64)" w:date="2023-06-30T11:38:00Z">
              <w:rPr>
                <w:rFonts w:ascii="Times New Roman" w:eastAsia="Times New Roman" w:hAnsi="Times New Roman" w:cs="Times New Roman"/>
                <w:color w:val="000000"/>
                <w:sz w:val="24"/>
                <w:szCs w:val="24"/>
              </w:rPr>
            </w:rPrChange>
          </w:rPr>
          <w:t>27</w:t>
        </w:r>
        <w:r>
          <w:rPr>
            <w:rFonts w:ascii="Times New Roman" w:eastAsia="Times New Roman" w:hAnsi="Times New Roman" w:cs="Times New Roman"/>
            <w:color w:val="000000"/>
            <w:sz w:val="24"/>
            <w:szCs w:val="24"/>
          </w:rPr>
          <w:t>, 231–236.</w:t>
        </w:r>
      </w:ins>
    </w:p>
    <w:p w14:paraId="18FE0759"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11" w:author="Robinson, James (robins64)" w:date="2023-06-30T11:38:00Z"/>
          <w:rFonts w:ascii="Times New Roman" w:eastAsia="Times New Roman" w:hAnsi="Times New Roman" w:cs="Times New Roman"/>
          <w:color w:val="000000"/>
          <w:sz w:val="24"/>
          <w:szCs w:val="24"/>
        </w:rPr>
      </w:pPr>
      <w:ins w:id="512" w:author="Robinson, James (robins64)" w:date="2023-06-30T11:38:00Z">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 xml:space="preserve">Campbell SJ, Darling ES, Pardede S, Ahmadia G, Mangubhai S, Amkieltiela, Estradivari, Maire E. 2020 Fishing restrictions and remoteness deliver conservation outcomes for Indonesia’s coral reef fisheries. </w:t>
        </w:r>
        <w:r w:rsidRPr="00905EA3">
          <w:rPr>
            <w:rFonts w:ascii="Times New Roman" w:eastAsia="Times New Roman" w:hAnsi="Times New Roman" w:cs="Times New Roman"/>
            <w:i/>
            <w:color w:val="000000"/>
            <w:sz w:val="24"/>
            <w:szCs w:val="24"/>
            <w:rPrChange w:id="513" w:author="Robinson, James (robins64)" w:date="2023-06-30T11:38:00Z">
              <w:rPr>
                <w:rFonts w:ascii="Times New Roman" w:eastAsia="Times New Roman" w:hAnsi="Times New Roman" w:cs="Times New Roman"/>
                <w:color w:val="000000"/>
                <w:sz w:val="24"/>
                <w:szCs w:val="24"/>
              </w:rPr>
            </w:rPrChange>
          </w:rPr>
          <w:t>Conserv. Lett.</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14" w:author="Robinson, James (robins64)" w:date="2023-06-30T11:38:00Z">
              <w:rPr>
                <w:rFonts w:ascii="Times New Roman" w:eastAsia="Times New Roman" w:hAnsi="Times New Roman" w:cs="Times New Roman"/>
                <w:color w:val="000000"/>
                <w:sz w:val="24"/>
                <w:szCs w:val="24"/>
              </w:rPr>
            </w:rPrChange>
          </w:rPr>
          <w:t>13</w:t>
        </w:r>
        <w:r>
          <w:rPr>
            <w:rFonts w:ascii="Times New Roman" w:eastAsia="Times New Roman" w:hAnsi="Times New Roman" w:cs="Times New Roman"/>
            <w:color w:val="000000"/>
            <w:sz w:val="24"/>
            <w:szCs w:val="24"/>
          </w:rPr>
          <w:t>, 147.</w:t>
        </w:r>
      </w:ins>
    </w:p>
    <w:p w14:paraId="411C40E2"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15" w:author="Robinson, James (robins64)" w:date="2023-06-30T11:38:00Z"/>
          <w:rFonts w:ascii="Times New Roman" w:eastAsia="Times New Roman" w:hAnsi="Times New Roman" w:cs="Times New Roman"/>
          <w:color w:val="000000"/>
          <w:sz w:val="24"/>
          <w:szCs w:val="24"/>
        </w:rPr>
      </w:pPr>
      <w:ins w:id="516" w:author="Robinson, James (robins64)" w:date="2023-06-30T11:38:00Z">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Heenan A, Williams GJ, Williams ID. 2019 Natural variation in coral reef trophic structure across environmental gradients. </w:t>
        </w:r>
        <w:r w:rsidRPr="00905EA3">
          <w:rPr>
            <w:rFonts w:ascii="Times New Roman" w:eastAsia="Times New Roman" w:hAnsi="Times New Roman" w:cs="Times New Roman"/>
            <w:i/>
            <w:color w:val="000000"/>
            <w:sz w:val="24"/>
            <w:szCs w:val="24"/>
            <w:rPrChange w:id="517" w:author="Robinson, James (robins64)" w:date="2023-06-30T11:38:00Z">
              <w:rPr>
                <w:rFonts w:ascii="Times New Roman" w:eastAsia="Times New Roman" w:hAnsi="Times New Roman" w:cs="Times New Roman"/>
                <w:color w:val="000000"/>
                <w:sz w:val="24"/>
                <w:szCs w:val="24"/>
              </w:rPr>
            </w:rPrChange>
          </w:rPr>
          <w:t>Front. Ecol. Environ.</w:t>
        </w:r>
        <w:r>
          <w:rPr>
            <w:rFonts w:ascii="Times New Roman" w:eastAsia="Times New Roman" w:hAnsi="Times New Roman" w:cs="Times New Roman"/>
            <w:color w:val="000000"/>
            <w:sz w:val="24"/>
            <w:szCs w:val="24"/>
          </w:rPr>
          <w:t xml:space="preserve"> (doi:10.1002/fee.2144)</w:t>
        </w:r>
      </w:ins>
    </w:p>
    <w:p w14:paraId="26769691"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18" w:author="Robinson, James (robins64)" w:date="2023-06-30T11:38:00Z"/>
          <w:rFonts w:ascii="Times New Roman" w:eastAsia="Times New Roman" w:hAnsi="Times New Roman" w:cs="Times New Roman"/>
          <w:color w:val="000000"/>
          <w:sz w:val="24"/>
          <w:szCs w:val="24"/>
        </w:rPr>
      </w:pPr>
      <w:ins w:id="519" w:author="Robinson, James (robins64)" w:date="2023-06-30T11:38:00Z">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t xml:space="preserve">Morais RA, Bellwood DR. 2020 Principles for estimating fish productivity on coral reefs. </w:t>
        </w:r>
        <w:r w:rsidRPr="00905EA3">
          <w:rPr>
            <w:rFonts w:ascii="Times New Roman" w:eastAsia="Times New Roman" w:hAnsi="Times New Roman" w:cs="Times New Roman"/>
            <w:i/>
            <w:color w:val="000000"/>
            <w:sz w:val="24"/>
            <w:szCs w:val="24"/>
            <w:rPrChange w:id="520" w:author="Robinson, James (robins64)" w:date="2023-06-30T11:38: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21" w:author="Robinson, James (robins64)" w:date="2023-06-30T11:38:00Z">
              <w:rPr>
                <w:rFonts w:ascii="Times New Roman" w:eastAsia="Times New Roman" w:hAnsi="Times New Roman" w:cs="Times New Roman"/>
                <w:color w:val="000000"/>
                <w:sz w:val="24"/>
                <w:szCs w:val="24"/>
              </w:rPr>
            </w:rPrChange>
          </w:rPr>
          <w:t>39</w:t>
        </w:r>
        <w:r>
          <w:rPr>
            <w:rFonts w:ascii="Times New Roman" w:eastAsia="Times New Roman" w:hAnsi="Times New Roman" w:cs="Times New Roman"/>
            <w:color w:val="000000"/>
            <w:sz w:val="24"/>
            <w:szCs w:val="24"/>
          </w:rPr>
          <w:t>, 1221–1231.</w:t>
        </w:r>
      </w:ins>
    </w:p>
    <w:p w14:paraId="7E4E6551"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22" w:author="Robinson, James (robins64)" w:date="2023-06-30T11:38:00Z"/>
          <w:rFonts w:ascii="Times New Roman" w:eastAsia="Times New Roman" w:hAnsi="Times New Roman" w:cs="Times New Roman"/>
          <w:color w:val="000000"/>
          <w:sz w:val="24"/>
          <w:szCs w:val="24"/>
        </w:rPr>
      </w:pPr>
      <w:ins w:id="523" w:author="Robinson, James (robins64)" w:date="2023-06-30T11:38:00Z">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905EA3">
          <w:rPr>
            <w:rFonts w:ascii="Times New Roman" w:eastAsia="Times New Roman" w:hAnsi="Times New Roman" w:cs="Times New Roman"/>
            <w:i/>
            <w:color w:val="000000"/>
            <w:sz w:val="24"/>
            <w:szCs w:val="24"/>
            <w:rPrChange w:id="524" w:author="Robinson, James (robins64)" w:date="2023-06-30T11:38: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25" w:author="Robinson, James (robins64)" w:date="2023-06-30T11:38: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471–488.</w:t>
        </w:r>
      </w:ins>
    </w:p>
    <w:p w14:paraId="3BE8154D"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26" w:author="Robinson, James (robins64)" w:date="2023-06-30T11:38:00Z"/>
          <w:rFonts w:ascii="Times New Roman" w:eastAsia="Times New Roman" w:hAnsi="Times New Roman" w:cs="Times New Roman"/>
          <w:color w:val="000000"/>
          <w:sz w:val="24"/>
          <w:szCs w:val="24"/>
        </w:rPr>
      </w:pPr>
      <w:ins w:id="527" w:author="Robinson, James (robins64)" w:date="2023-06-30T11:38:00Z">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 xml:space="preserve">Seguin R, Mouillot D, Cinner JE, Stuart Smith RD, Maire E, Graham NAJ, McLean M, Vigliola L, Loiseau N. 2022 Towards process-oriented management of tropical reefs in the anthropocene. </w:t>
        </w:r>
        <w:r w:rsidRPr="00905EA3">
          <w:rPr>
            <w:rFonts w:ascii="Times New Roman" w:eastAsia="Times New Roman" w:hAnsi="Times New Roman" w:cs="Times New Roman"/>
            <w:i/>
            <w:color w:val="000000"/>
            <w:sz w:val="24"/>
            <w:szCs w:val="24"/>
            <w:rPrChange w:id="528" w:author="Robinson, James (robins64)" w:date="2023-06-30T11:38:00Z">
              <w:rPr>
                <w:rFonts w:ascii="Times New Roman" w:eastAsia="Times New Roman" w:hAnsi="Times New Roman" w:cs="Times New Roman"/>
                <w:color w:val="000000"/>
                <w:sz w:val="24"/>
                <w:szCs w:val="24"/>
              </w:rPr>
            </w:rPrChange>
          </w:rPr>
          <w:t>Nature Sustainability</w:t>
        </w:r>
        <w:r>
          <w:rPr>
            <w:rFonts w:ascii="Times New Roman" w:eastAsia="Times New Roman" w:hAnsi="Times New Roman" w:cs="Times New Roman"/>
            <w:color w:val="000000"/>
            <w:sz w:val="24"/>
            <w:szCs w:val="24"/>
          </w:rPr>
          <w:t xml:space="preserve"> , 1–10.</w:t>
        </w:r>
      </w:ins>
    </w:p>
    <w:p w14:paraId="1C373F76"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29" w:author="Robinson, James (robins64)" w:date="2023-06-30T11:38:00Z"/>
          <w:rFonts w:ascii="Times New Roman" w:eastAsia="Times New Roman" w:hAnsi="Times New Roman" w:cs="Times New Roman"/>
          <w:color w:val="000000"/>
          <w:sz w:val="24"/>
          <w:szCs w:val="24"/>
        </w:rPr>
      </w:pPr>
      <w:ins w:id="530" w:author="Robinson, James (robins64)" w:date="2023-06-30T11:38:00Z">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t xml:space="preserve">Robinson JPW, Maire E, Bodin N, Hempson TN, Graham NAJ, Wilson SK, MacNeil MA, Hicks CC. 2022 Climate-induced increases in micronutrient availability for coral reef fisheries. </w:t>
        </w:r>
        <w:r w:rsidRPr="00905EA3">
          <w:rPr>
            <w:rFonts w:ascii="Times New Roman" w:eastAsia="Times New Roman" w:hAnsi="Times New Roman" w:cs="Times New Roman"/>
            <w:i/>
            <w:color w:val="000000"/>
            <w:sz w:val="24"/>
            <w:szCs w:val="24"/>
            <w:rPrChange w:id="531" w:author="Robinson, James (robins64)" w:date="2023-06-30T11:38: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32" w:author="Robinson, James (robins64)" w:date="2023-06-30T11:38: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98–108.</w:t>
        </w:r>
      </w:ins>
    </w:p>
    <w:p w14:paraId="6E335D5B"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33" w:author="Robinson, James (robins64)" w:date="2023-06-30T11:38:00Z"/>
          <w:rFonts w:ascii="Times New Roman" w:eastAsia="Times New Roman" w:hAnsi="Times New Roman" w:cs="Times New Roman"/>
          <w:color w:val="000000"/>
          <w:sz w:val="24"/>
          <w:szCs w:val="24"/>
        </w:rPr>
      </w:pPr>
      <w:ins w:id="534" w:author="Robinson, James (robins64)" w:date="2023-06-30T11:38:00Z">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t xml:space="preserve">Morais RA, Bellwood DR. 2018 Global drivers of reef fish growth. </w:t>
        </w:r>
        <w:r w:rsidRPr="00905EA3">
          <w:rPr>
            <w:rFonts w:ascii="Times New Roman" w:eastAsia="Times New Roman" w:hAnsi="Times New Roman" w:cs="Times New Roman"/>
            <w:i/>
            <w:color w:val="000000"/>
            <w:sz w:val="24"/>
            <w:szCs w:val="24"/>
            <w:rPrChange w:id="535" w:author="Robinson, James (robins64)" w:date="2023-06-30T11:38: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36" w:author="Robinson, James (robins64)" w:date="2023-06-30T11:38: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874–889.</w:t>
        </w:r>
      </w:ins>
    </w:p>
    <w:p w14:paraId="3B6669EF"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37" w:author="Robinson, James (robins64)" w:date="2023-06-30T11:38:00Z"/>
          <w:rFonts w:ascii="Times New Roman" w:eastAsia="Times New Roman" w:hAnsi="Times New Roman" w:cs="Times New Roman"/>
          <w:color w:val="000000"/>
          <w:sz w:val="24"/>
          <w:szCs w:val="24"/>
        </w:rPr>
      </w:pPr>
      <w:ins w:id="538" w:author="Robinson, James (robins64)" w:date="2023-06-30T11:38:00Z">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Morais RA, Connolly SR, Bellwood DR. 2020 Human exploitation shapes productivity-biomass relationships on coral reefs. </w:t>
        </w:r>
        <w:r w:rsidRPr="00905EA3">
          <w:rPr>
            <w:rFonts w:ascii="Times New Roman" w:eastAsia="Times New Roman" w:hAnsi="Times New Roman" w:cs="Times New Roman"/>
            <w:i/>
            <w:color w:val="000000"/>
            <w:sz w:val="24"/>
            <w:szCs w:val="24"/>
            <w:rPrChange w:id="539" w:author="Robinson, James (robins64)" w:date="2023-06-30T11:38: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40" w:author="Robinson, James (robins64)" w:date="2023-06-30T11:38:00Z">
              <w:rPr>
                <w:rFonts w:ascii="Times New Roman" w:eastAsia="Times New Roman" w:hAnsi="Times New Roman" w:cs="Times New Roman"/>
                <w:color w:val="000000"/>
                <w:sz w:val="24"/>
                <w:szCs w:val="24"/>
              </w:rPr>
            </w:rPrChange>
          </w:rPr>
          <w:t>26</w:t>
        </w:r>
        <w:r>
          <w:rPr>
            <w:rFonts w:ascii="Times New Roman" w:eastAsia="Times New Roman" w:hAnsi="Times New Roman" w:cs="Times New Roman"/>
            <w:color w:val="000000"/>
            <w:sz w:val="24"/>
            <w:szCs w:val="24"/>
          </w:rPr>
          <w:t>, 1295–1305.</w:t>
        </w:r>
      </w:ins>
    </w:p>
    <w:p w14:paraId="2F14DDAE"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41" w:author="Robinson, James (robins64)" w:date="2023-06-30T11:38:00Z"/>
          <w:rFonts w:ascii="Times New Roman" w:eastAsia="Times New Roman" w:hAnsi="Times New Roman" w:cs="Times New Roman"/>
          <w:color w:val="000000"/>
          <w:sz w:val="24"/>
          <w:szCs w:val="24"/>
        </w:rPr>
      </w:pPr>
      <w:ins w:id="542" w:author="Robinson, James (robins64)" w:date="2023-06-30T11:38:00Z">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Schiettekatte NMD </w:t>
        </w:r>
        <w:r w:rsidRPr="00905EA3">
          <w:rPr>
            <w:rFonts w:ascii="Times New Roman" w:eastAsia="Times New Roman" w:hAnsi="Times New Roman" w:cs="Times New Roman"/>
            <w:i/>
            <w:color w:val="000000"/>
            <w:sz w:val="24"/>
            <w:szCs w:val="24"/>
            <w:rPrChange w:id="543"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r w:rsidRPr="00905EA3">
          <w:rPr>
            <w:rFonts w:ascii="Times New Roman" w:eastAsia="Times New Roman" w:hAnsi="Times New Roman" w:cs="Times New Roman"/>
            <w:i/>
            <w:color w:val="000000"/>
            <w:sz w:val="24"/>
            <w:szCs w:val="24"/>
            <w:rPrChange w:id="544" w:author="Robinson, James (robins64)" w:date="2023-06-30T11:38:00Z">
              <w:rPr>
                <w:rFonts w:ascii="Times New Roman" w:eastAsia="Times New Roman" w:hAnsi="Times New Roman" w:cs="Times New Roman"/>
                <w:color w:val="000000"/>
                <w:sz w:val="24"/>
                <w:szCs w:val="24"/>
              </w:rPr>
            </w:rPrChange>
          </w:rPr>
          <w:t>Funct. Ecol.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45" w:author="Robinson, James (robins64)" w:date="2023-06-30T11:38: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1857–1869.</w:t>
        </w:r>
      </w:ins>
    </w:p>
    <w:p w14:paraId="7F02B860"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46" w:author="Robinson, James (robins64)" w:date="2023-06-30T11:38:00Z"/>
          <w:rFonts w:ascii="Times New Roman" w:eastAsia="Times New Roman" w:hAnsi="Times New Roman" w:cs="Times New Roman"/>
          <w:color w:val="000000"/>
          <w:sz w:val="24"/>
          <w:szCs w:val="24"/>
        </w:rPr>
      </w:pPr>
      <w:ins w:id="547" w:author="Robinson, James (robins64)" w:date="2023-06-30T11:38:00Z">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t>Froese R, Pauly D. 2021 FishBase.</w:t>
        </w:r>
      </w:ins>
    </w:p>
    <w:p w14:paraId="0C6C8575"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48" w:author="Robinson, James (robins64)" w:date="2023-06-30T11:38:00Z"/>
          <w:rFonts w:ascii="Times New Roman" w:eastAsia="Times New Roman" w:hAnsi="Times New Roman" w:cs="Times New Roman"/>
          <w:color w:val="000000"/>
          <w:sz w:val="24"/>
          <w:szCs w:val="24"/>
        </w:rPr>
      </w:pPr>
      <w:ins w:id="549" w:author="Robinson, James (robins64)" w:date="2023-06-30T11:38:00Z">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t xml:space="preserve">Ward-Paige C, Mills Flemming J, Lotze HK. 2010 Overestimating fish counts by non-instantaneous visual censuses: consequences for population and community descriptions. </w:t>
        </w:r>
        <w:r w:rsidRPr="00905EA3">
          <w:rPr>
            <w:rFonts w:ascii="Times New Roman" w:eastAsia="Times New Roman" w:hAnsi="Times New Roman" w:cs="Times New Roman"/>
            <w:i/>
            <w:color w:val="000000"/>
            <w:sz w:val="24"/>
            <w:szCs w:val="24"/>
            <w:rPrChange w:id="550" w:author="Robinson, James (robins64)" w:date="2023-06-30T11:38:00Z">
              <w:rPr>
                <w:rFonts w:ascii="Times New Roman" w:eastAsia="Times New Roman" w:hAnsi="Times New Roman" w:cs="Times New Roman"/>
                <w:color w:val="000000"/>
                <w:sz w:val="24"/>
                <w:szCs w:val="24"/>
              </w:rPr>
            </w:rPrChange>
          </w:rPr>
          <w:t>PLoS One</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51" w:author="Robinson, James (robins64)" w:date="2023-06-30T11:38: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e11722.</w:t>
        </w:r>
      </w:ins>
    </w:p>
    <w:p w14:paraId="6C97A1E9"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52" w:author="Robinson, James (robins64)" w:date="2023-06-30T11:38:00Z"/>
          <w:rFonts w:ascii="Times New Roman" w:eastAsia="Times New Roman" w:hAnsi="Times New Roman" w:cs="Times New Roman"/>
          <w:color w:val="000000"/>
          <w:sz w:val="24"/>
          <w:szCs w:val="24"/>
        </w:rPr>
      </w:pPr>
      <w:ins w:id="553" w:author="Robinson, James (robins64)" w:date="2023-06-30T11:38:00Z">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ins>
    </w:p>
    <w:p w14:paraId="6BA36881"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54" w:author="Robinson, James (robins64)" w:date="2023-06-30T11:38:00Z"/>
          <w:rFonts w:ascii="Times New Roman" w:eastAsia="Times New Roman" w:hAnsi="Times New Roman" w:cs="Times New Roman"/>
          <w:color w:val="000000"/>
          <w:sz w:val="24"/>
          <w:szCs w:val="24"/>
        </w:rPr>
      </w:pPr>
      <w:ins w:id="555" w:author="Robinson, James (robins64)" w:date="2023-06-30T11:38:00Z">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t xml:space="preserve">Drewnowski A, Rehm CD, Martin A, Verger EO, Voinnesson M, Imbert P. 2015 Energy and nutrient density of foods in relation to their carbon footprint. </w:t>
        </w:r>
        <w:r w:rsidRPr="00905EA3">
          <w:rPr>
            <w:rFonts w:ascii="Times New Roman" w:eastAsia="Times New Roman" w:hAnsi="Times New Roman" w:cs="Times New Roman"/>
            <w:i/>
            <w:color w:val="000000"/>
            <w:sz w:val="24"/>
            <w:szCs w:val="24"/>
            <w:rPrChange w:id="556" w:author="Robinson, James (robins64)" w:date="2023-06-30T11:38:00Z">
              <w:rPr>
                <w:rFonts w:ascii="Times New Roman" w:eastAsia="Times New Roman" w:hAnsi="Times New Roman" w:cs="Times New Roman"/>
                <w:color w:val="000000"/>
                <w:sz w:val="24"/>
                <w:szCs w:val="24"/>
              </w:rPr>
            </w:rPrChange>
          </w:rPr>
          <w:t>Am. J. Clin. Nutr.</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57" w:author="Robinson, James (robins64)" w:date="2023-06-30T11:38:00Z">
              <w:rPr>
                <w:rFonts w:ascii="Times New Roman" w:eastAsia="Times New Roman" w:hAnsi="Times New Roman" w:cs="Times New Roman"/>
                <w:color w:val="000000"/>
                <w:sz w:val="24"/>
                <w:szCs w:val="24"/>
              </w:rPr>
            </w:rPrChange>
          </w:rPr>
          <w:t>101</w:t>
        </w:r>
        <w:r>
          <w:rPr>
            <w:rFonts w:ascii="Times New Roman" w:eastAsia="Times New Roman" w:hAnsi="Times New Roman" w:cs="Times New Roman"/>
            <w:color w:val="000000"/>
            <w:sz w:val="24"/>
            <w:szCs w:val="24"/>
          </w:rPr>
          <w:t>, 184–191.</w:t>
        </w:r>
      </w:ins>
    </w:p>
    <w:p w14:paraId="317E2F86"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58" w:author="Robinson, James (robins64)" w:date="2023-06-30T11:38:00Z"/>
          <w:rFonts w:ascii="Times New Roman" w:eastAsia="Times New Roman" w:hAnsi="Times New Roman" w:cs="Times New Roman"/>
          <w:color w:val="000000"/>
          <w:sz w:val="24"/>
          <w:szCs w:val="24"/>
        </w:rPr>
      </w:pPr>
      <w:ins w:id="559" w:author="Robinson, James (robins64)" w:date="2023-06-30T11:38:00Z">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r w:rsidRPr="00905EA3">
          <w:rPr>
            <w:rFonts w:ascii="Times New Roman" w:eastAsia="Times New Roman" w:hAnsi="Times New Roman" w:cs="Times New Roman"/>
            <w:i/>
            <w:color w:val="000000"/>
            <w:sz w:val="24"/>
            <w:szCs w:val="24"/>
            <w:rPrChange w:id="560" w:author="Robinson, James (robins64)" w:date="2023-06-30T11:38:00Z">
              <w:rPr>
                <w:rFonts w:ascii="Times New Roman" w:eastAsia="Times New Roman" w:hAnsi="Times New Roman" w:cs="Times New Roman"/>
                <w:color w:val="000000"/>
                <w:sz w:val="24"/>
                <w:szCs w:val="24"/>
              </w:rPr>
            </w:rPrChange>
          </w:rPr>
          <w:t>Curr. Biol.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61" w:author="Robinson, James (robins64)" w:date="2023-06-30T11:38:00Z">
              <w:rPr>
                <w:rFonts w:ascii="Times New Roman" w:eastAsia="Times New Roman" w:hAnsi="Times New Roman" w:cs="Times New Roman"/>
                <w:color w:val="000000"/>
                <w:sz w:val="24"/>
                <w:szCs w:val="24"/>
              </w:rPr>
            </w:rPrChange>
          </w:rPr>
          <w:t>31</w:t>
        </w:r>
        <w:r>
          <w:rPr>
            <w:rFonts w:ascii="Times New Roman" w:eastAsia="Times New Roman" w:hAnsi="Times New Roman" w:cs="Times New Roman"/>
            <w:color w:val="000000"/>
            <w:sz w:val="24"/>
            <w:szCs w:val="24"/>
          </w:rPr>
          <w:t>, 4132-4138.e3.</w:t>
        </w:r>
      </w:ins>
    </w:p>
    <w:p w14:paraId="3FF6D3D4"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62" w:author="Robinson, James (robins64)" w:date="2023-06-30T11:38:00Z"/>
          <w:rFonts w:ascii="Times New Roman" w:eastAsia="Times New Roman" w:hAnsi="Times New Roman" w:cs="Times New Roman"/>
          <w:color w:val="000000"/>
          <w:sz w:val="24"/>
          <w:szCs w:val="24"/>
        </w:rPr>
      </w:pPr>
      <w:ins w:id="563" w:author="Robinson, James (robins64)" w:date="2023-06-30T11:38:00Z">
        <w:r>
          <w:rPr>
            <w:rFonts w:ascii="Times New Roman" w:eastAsia="Times New Roman" w:hAnsi="Times New Roman" w:cs="Times New Roman"/>
            <w:color w:val="000000"/>
            <w:sz w:val="24"/>
            <w:szCs w:val="24"/>
          </w:rPr>
          <w:lastRenderedPageBreak/>
          <w:t>22.</w:t>
        </w:r>
        <w:r>
          <w:rPr>
            <w:rFonts w:ascii="Times New Roman" w:eastAsia="Times New Roman" w:hAnsi="Times New Roman" w:cs="Times New Roman"/>
            <w:color w:val="000000"/>
            <w:sz w:val="24"/>
            <w:szCs w:val="24"/>
          </w:rPr>
          <w:tab/>
          <w:t xml:space="preserve">Parravicini V </w:t>
        </w:r>
        <w:r w:rsidRPr="00905EA3">
          <w:rPr>
            <w:rFonts w:ascii="Times New Roman" w:eastAsia="Times New Roman" w:hAnsi="Times New Roman" w:cs="Times New Roman"/>
            <w:i/>
            <w:color w:val="000000"/>
            <w:sz w:val="24"/>
            <w:szCs w:val="24"/>
            <w:rPrChange w:id="564"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r w:rsidRPr="00905EA3">
          <w:rPr>
            <w:rFonts w:ascii="Times New Roman" w:eastAsia="Times New Roman" w:hAnsi="Times New Roman" w:cs="Times New Roman"/>
            <w:i/>
            <w:color w:val="000000"/>
            <w:sz w:val="24"/>
            <w:szCs w:val="24"/>
            <w:rPrChange w:id="565" w:author="Robinson, James (robins64)" w:date="2023-06-30T11:38:00Z">
              <w:rPr>
                <w:rFonts w:ascii="Times New Roman" w:eastAsia="Times New Roman" w:hAnsi="Times New Roman" w:cs="Times New Roman"/>
                <w:color w:val="000000"/>
                <w:sz w:val="24"/>
                <w:szCs w:val="24"/>
              </w:rPr>
            </w:rPrChange>
          </w:rPr>
          <w:t>PLoS Biol.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66" w:author="Robinson, James (robins64)" w:date="2023-06-30T11:38: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e3000702.</w:t>
        </w:r>
      </w:ins>
    </w:p>
    <w:p w14:paraId="164ED3CB"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67" w:author="Robinson, James (robins64)" w:date="2023-06-30T11:38:00Z"/>
          <w:rFonts w:ascii="Times New Roman" w:eastAsia="Times New Roman" w:hAnsi="Times New Roman" w:cs="Times New Roman"/>
          <w:color w:val="000000"/>
          <w:sz w:val="24"/>
          <w:szCs w:val="24"/>
        </w:rPr>
      </w:pPr>
      <w:ins w:id="568" w:author="Robinson, James (robins64)" w:date="2023-06-30T11:38:00Z">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Edwards P, Zhang W, Belton B, Little DC. 2019 Misunderstandings, myths and mantras in aquaculture: Its contribution to world food supplies has been systematically over reported. </w:t>
        </w:r>
        <w:r w:rsidRPr="00905EA3">
          <w:rPr>
            <w:rFonts w:ascii="Times New Roman" w:eastAsia="Times New Roman" w:hAnsi="Times New Roman" w:cs="Times New Roman"/>
            <w:i/>
            <w:color w:val="000000"/>
            <w:sz w:val="24"/>
            <w:szCs w:val="24"/>
            <w:rPrChange w:id="569" w:author="Robinson, James (robins64)" w:date="2023-06-30T11:38:00Z">
              <w:rPr>
                <w:rFonts w:ascii="Times New Roman" w:eastAsia="Times New Roman" w:hAnsi="Times New Roman" w:cs="Times New Roman"/>
                <w:color w:val="000000"/>
                <w:sz w:val="24"/>
                <w:szCs w:val="24"/>
              </w:rPr>
            </w:rPrChange>
          </w:rPr>
          <w:t>Mar. Policy</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70" w:author="Robinson, James (robins64)" w:date="2023-06-30T11:38:00Z">
              <w:rPr>
                <w:rFonts w:ascii="Times New Roman" w:eastAsia="Times New Roman" w:hAnsi="Times New Roman" w:cs="Times New Roman"/>
                <w:color w:val="000000"/>
                <w:sz w:val="24"/>
                <w:szCs w:val="24"/>
              </w:rPr>
            </w:rPrChange>
          </w:rPr>
          <w:t>106</w:t>
        </w:r>
        <w:r>
          <w:rPr>
            <w:rFonts w:ascii="Times New Roman" w:eastAsia="Times New Roman" w:hAnsi="Times New Roman" w:cs="Times New Roman"/>
            <w:color w:val="000000"/>
            <w:sz w:val="24"/>
            <w:szCs w:val="24"/>
          </w:rPr>
          <w:t>, 103547.</w:t>
        </w:r>
      </w:ins>
    </w:p>
    <w:p w14:paraId="0257D224"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71" w:author="Robinson, James (robins64)" w:date="2023-06-30T11:38:00Z"/>
          <w:rFonts w:ascii="Times New Roman" w:eastAsia="Times New Roman" w:hAnsi="Times New Roman" w:cs="Times New Roman"/>
          <w:color w:val="000000"/>
          <w:sz w:val="24"/>
          <w:szCs w:val="24"/>
        </w:rPr>
      </w:pPr>
      <w:ins w:id="572" w:author="Robinson, James (robins64)" w:date="2023-06-30T11:38:00Z">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t xml:space="preserve">Bürkner P-C. 2018 Advanced Bayesian Multilevel Modeling with the R Package brms. </w:t>
        </w:r>
        <w:r w:rsidRPr="00905EA3">
          <w:rPr>
            <w:rFonts w:ascii="Times New Roman" w:eastAsia="Times New Roman" w:hAnsi="Times New Roman" w:cs="Times New Roman"/>
            <w:i/>
            <w:color w:val="000000"/>
            <w:sz w:val="24"/>
            <w:szCs w:val="24"/>
            <w:rPrChange w:id="573" w:author="Robinson, James (robins64)" w:date="2023-06-30T11:38:00Z">
              <w:rPr>
                <w:rFonts w:ascii="Times New Roman" w:eastAsia="Times New Roman" w:hAnsi="Times New Roman" w:cs="Times New Roman"/>
                <w:color w:val="000000"/>
                <w:sz w:val="24"/>
                <w:szCs w:val="24"/>
              </w:rPr>
            </w:rPrChange>
          </w:rPr>
          <w:t>The R Journal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74" w:author="Robinson, James (robins64)" w:date="2023-06-30T11:38:00Z">
              <w:rPr>
                <w:rFonts w:ascii="Times New Roman" w:eastAsia="Times New Roman" w:hAnsi="Times New Roman" w:cs="Times New Roman"/>
                <w:color w:val="000000"/>
                <w:sz w:val="24"/>
                <w:szCs w:val="24"/>
              </w:rPr>
            </w:rPrChange>
          </w:rPr>
          <w:t>10</w:t>
        </w:r>
        <w:r>
          <w:rPr>
            <w:rFonts w:ascii="Times New Roman" w:eastAsia="Times New Roman" w:hAnsi="Times New Roman" w:cs="Times New Roman"/>
            <w:color w:val="000000"/>
            <w:sz w:val="24"/>
            <w:szCs w:val="24"/>
          </w:rPr>
          <w:t>, 395–411. (doi:10.32614/RJ-2018-017)</w:t>
        </w:r>
      </w:ins>
    </w:p>
    <w:p w14:paraId="7DC0D68C"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75" w:author="Robinson, James (robins64)" w:date="2023-06-30T11:38:00Z"/>
          <w:rFonts w:ascii="Times New Roman" w:eastAsia="Times New Roman" w:hAnsi="Times New Roman" w:cs="Times New Roman"/>
          <w:color w:val="000000"/>
          <w:sz w:val="24"/>
          <w:szCs w:val="24"/>
        </w:rPr>
      </w:pPr>
      <w:ins w:id="576" w:author="Robinson, James (robins64)" w:date="2023-06-30T11:38:00Z">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t>R Core Team. 2022 R: A Language and Environment for Statistical Computing.</w:t>
        </w:r>
      </w:ins>
    </w:p>
    <w:p w14:paraId="7C75F0BC"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77" w:author="Robinson, James (robins64)" w:date="2023-06-30T11:38:00Z"/>
          <w:rFonts w:ascii="Times New Roman" w:eastAsia="Times New Roman" w:hAnsi="Times New Roman" w:cs="Times New Roman"/>
          <w:color w:val="000000"/>
          <w:sz w:val="24"/>
          <w:szCs w:val="24"/>
        </w:rPr>
      </w:pPr>
      <w:ins w:id="578" w:author="Robinson, James (robins64)" w:date="2023-06-30T11:38:00Z">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t xml:space="preserve">Morais RA, Depczynski M, Fulton C, Marnane M, Narvaez P, Huertas V, Brandl SJ, Bellwood DR. 2020 Severe coral loss shifts energetic dynamics on a coral reef. </w:t>
        </w:r>
        <w:r w:rsidRPr="00905EA3">
          <w:rPr>
            <w:rFonts w:ascii="Times New Roman" w:eastAsia="Times New Roman" w:hAnsi="Times New Roman" w:cs="Times New Roman"/>
            <w:i/>
            <w:color w:val="000000"/>
            <w:sz w:val="24"/>
            <w:szCs w:val="24"/>
            <w:rPrChange w:id="579" w:author="Robinson, James (robins64)" w:date="2023-06-30T11:38:00Z">
              <w:rPr>
                <w:rFonts w:ascii="Times New Roman" w:eastAsia="Times New Roman" w:hAnsi="Times New Roman" w:cs="Times New Roman"/>
                <w:color w:val="000000"/>
                <w:sz w:val="24"/>
                <w:szCs w:val="24"/>
              </w:rPr>
            </w:rPrChange>
          </w:rPr>
          <w:t>Funct. Ecol.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80" w:author="Robinson, James (robins64)" w:date="2023-06-30T11:38:00Z">
              <w:rPr>
                <w:rFonts w:ascii="Times New Roman" w:eastAsia="Times New Roman" w:hAnsi="Times New Roman" w:cs="Times New Roman"/>
                <w:color w:val="000000"/>
                <w:sz w:val="24"/>
                <w:szCs w:val="24"/>
              </w:rPr>
            </w:rPrChange>
          </w:rPr>
          <w:t>120</w:t>
        </w:r>
        <w:r>
          <w:rPr>
            <w:rFonts w:ascii="Times New Roman" w:eastAsia="Times New Roman" w:hAnsi="Times New Roman" w:cs="Times New Roman"/>
            <w:color w:val="000000"/>
            <w:sz w:val="24"/>
            <w:szCs w:val="24"/>
          </w:rPr>
          <w:t>, eaav3384.</w:t>
        </w:r>
      </w:ins>
    </w:p>
    <w:p w14:paraId="7AAF4067"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81" w:author="Robinson, James (robins64)" w:date="2023-06-30T11:38:00Z"/>
          <w:rFonts w:ascii="Times New Roman" w:eastAsia="Times New Roman" w:hAnsi="Times New Roman" w:cs="Times New Roman"/>
          <w:color w:val="000000"/>
          <w:sz w:val="24"/>
          <w:szCs w:val="24"/>
        </w:rPr>
      </w:pPr>
      <w:ins w:id="582" w:author="Robinson, James (robins64)" w:date="2023-06-30T11:38:00Z">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t xml:space="preserve">Robinson JPW, Wilson SK, Robinson J, Gerry C, Lucas J, Assan C, Govinden R, Jennings S, Graham NAJ. 2019 Productive instability of coral reef fisheries after climate-driven regime shifts. </w:t>
        </w:r>
        <w:r w:rsidRPr="00905EA3">
          <w:rPr>
            <w:rFonts w:ascii="Times New Roman" w:eastAsia="Times New Roman" w:hAnsi="Times New Roman" w:cs="Times New Roman"/>
            <w:i/>
            <w:color w:val="000000"/>
            <w:sz w:val="24"/>
            <w:szCs w:val="24"/>
            <w:rPrChange w:id="583" w:author="Robinson, James (robins64)" w:date="2023-06-30T11:38:00Z">
              <w:rPr>
                <w:rFonts w:ascii="Times New Roman" w:eastAsia="Times New Roman" w:hAnsi="Times New Roman" w:cs="Times New Roman"/>
                <w:color w:val="000000"/>
                <w:sz w:val="24"/>
                <w:szCs w:val="24"/>
              </w:rPr>
            </w:rPrChange>
          </w:rPr>
          <w:t>Nat Ecol Evol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84" w:author="Robinson, James (robins64)" w:date="2023-06-30T11:38:00Z">
              <w:rPr>
                <w:rFonts w:ascii="Times New Roman" w:eastAsia="Times New Roman" w:hAnsi="Times New Roman" w:cs="Times New Roman"/>
                <w:color w:val="000000"/>
                <w:sz w:val="24"/>
                <w:szCs w:val="24"/>
              </w:rPr>
            </w:rPrChange>
          </w:rPr>
          <w:t>3</w:t>
        </w:r>
        <w:r>
          <w:rPr>
            <w:rFonts w:ascii="Times New Roman" w:eastAsia="Times New Roman" w:hAnsi="Times New Roman" w:cs="Times New Roman"/>
            <w:color w:val="000000"/>
            <w:sz w:val="24"/>
            <w:szCs w:val="24"/>
          </w:rPr>
          <w:t>, 183–190.</w:t>
        </w:r>
      </w:ins>
    </w:p>
    <w:p w14:paraId="3CD48E56"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85" w:author="Robinson, James (robins64)" w:date="2023-06-30T11:38:00Z"/>
          <w:rFonts w:ascii="Times New Roman" w:eastAsia="Times New Roman" w:hAnsi="Times New Roman" w:cs="Times New Roman"/>
          <w:color w:val="000000"/>
          <w:sz w:val="24"/>
          <w:szCs w:val="24"/>
        </w:rPr>
      </w:pPr>
      <w:ins w:id="586" w:author="Robinson, James (robins64)" w:date="2023-06-30T11:38:00Z">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t xml:space="preserve">McClanahan TR, Graham NAJ, MacNeil MA, Cinner JE. 2015 Biomass-based targets and the management of multispecies coral reef fisheries. </w:t>
        </w:r>
        <w:r w:rsidRPr="00905EA3">
          <w:rPr>
            <w:rFonts w:ascii="Times New Roman" w:eastAsia="Times New Roman" w:hAnsi="Times New Roman" w:cs="Times New Roman"/>
            <w:i/>
            <w:color w:val="000000"/>
            <w:sz w:val="24"/>
            <w:szCs w:val="24"/>
            <w:rPrChange w:id="587" w:author="Robinson, James (robins64)" w:date="2023-06-30T11:38:00Z">
              <w:rPr>
                <w:rFonts w:ascii="Times New Roman" w:eastAsia="Times New Roman" w:hAnsi="Times New Roman" w:cs="Times New Roman"/>
                <w:color w:val="000000"/>
                <w:sz w:val="24"/>
                <w:szCs w:val="24"/>
              </w:rPr>
            </w:rPrChange>
          </w:rPr>
          <w:t>Conserv. Biol.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88" w:author="Robinson, James (robins64)" w:date="2023-06-30T11:38:00Z">
              <w:rPr>
                <w:rFonts w:ascii="Times New Roman" w:eastAsia="Times New Roman" w:hAnsi="Times New Roman" w:cs="Times New Roman"/>
                <w:color w:val="000000"/>
                <w:sz w:val="24"/>
                <w:szCs w:val="24"/>
              </w:rPr>
            </w:rPrChange>
          </w:rPr>
          <w:t>29</w:t>
        </w:r>
        <w:r>
          <w:rPr>
            <w:rFonts w:ascii="Times New Roman" w:eastAsia="Times New Roman" w:hAnsi="Times New Roman" w:cs="Times New Roman"/>
            <w:color w:val="000000"/>
            <w:sz w:val="24"/>
            <w:szCs w:val="24"/>
          </w:rPr>
          <w:t>, 409–417.</w:t>
        </w:r>
      </w:ins>
    </w:p>
    <w:p w14:paraId="67875A6B"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89" w:author="Robinson, James (robins64)" w:date="2023-06-30T11:38:00Z"/>
          <w:rFonts w:ascii="Times New Roman" w:eastAsia="Times New Roman" w:hAnsi="Times New Roman" w:cs="Times New Roman"/>
          <w:color w:val="000000"/>
          <w:sz w:val="24"/>
          <w:szCs w:val="24"/>
        </w:rPr>
      </w:pPr>
      <w:ins w:id="590" w:author="Robinson, James (robins64)" w:date="2023-06-30T11:38:00Z">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t xml:space="preserve">Brandl SJ </w:t>
        </w:r>
        <w:r w:rsidRPr="00905EA3">
          <w:rPr>
            <w:rFonts w:ascii="Times New Roman" w:eastAsia="Times New Roman" w:hAnsi="Times New Roman" w:cs="Times New Roman"/>
            <w:i/>
            <w:color w:val="000000"/>
            <w:sz w:val="24"/>
            <w:szCs w:val="24"/>
            <w:rPrChange w:id="591"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Demographic dynamics of the smallest marine vertebrates fuel coral reef ecosystem functioning. </w:t>
        </w:r>
        <w:r w:rsidRPr="00905EA3">
          <w:rPr>
            <w:rFonts w:ascii="Times New Roman" w:eastAsia="Times New Roman" w:hAnsi="Times New Roman" w:cs="Times New Roman"/>
            <w:i/>
            <w:color w:val="000000"/>
            <w:sz w:val="24"/>
            <w:szCs w:val="24"/>
            <w:rPrChange w:id="592" w:author="Robinson, James (robins64)" w:date="2023-06-30T11:38:00Z">
              <w:rPr>
                <w:rFonts w:ascii="Times New Roman" w:eastAsia="Times New Roman" w:hAnsi="Times New Roman" w:cs="Times New Roman"/>
                <w:color w:val="000000"/>
                <w:sz w:val="24"/>
                <w:szCs w:val="24"/>
              </w:rPr>
            </w:rPrChange>
          </w:rPr>
          <w:t>Science</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93" w:author="Robinson, James (robins64)" w:date="2023-06-30T11:38:00Z">
              <w:rPr>
                <w:rFonts w:ascii="Times New Roman" w:eastAsia="Times New Roman" w:hAnsi="Times New Roman" w:cs="Times New Roman"/>
                <w:color w:val="000000"/>
                <w:sz w:val="24"/>
                <w:szCs w:val="24"/>
              </w:rPr>
            </w:rPrChange>
          </w:rPr>
          <w:t>364</w:t>
        </w:r>
        <w:r>
          <w:rPr>
            <w:rFonts w:ascii="Times New Roman" w:eastAsia="Times New Roman" w:hAnsi="Times New Roman" w:cs="Times New Roman"/>
            <w:color w:val="000000"/>
            <w:sz w:val="24"/>
            <w:szCs w:val="24"/>
          </w:rPr>
          <w:t>, 1189–1192.</w:t>
        </w:r>
      </w:ins>
    </w:p>
    <w:p w14:paraId="7473D2E9"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94" w:author="Robinson, James (robins64)" w:date="2023-06-30T11:38:00Z"/>
          <w:rFonts w:ascii="Times New Roman" w:eastAsia="Times New Roman" w:hAnsi="Times New Roman" w:cs="Times New Roman"/>
          <w:color w:val="000000"/>
          <w:sz w:val="24"/>
          <w:szCs w:val="24"/>
        </w:rPr>
      </w:pPr>
      <w:ins w:id="595" w:author="Robinson, James (robins64)" w:date="2023-06-30T11:38:00Z">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t xml:space="preserve">Depczynski M, Fulton CJ, Marnane MJ, Bellwood DR. 2007 Life history patterns shape energy allocation among fishes on coral reefs. </w:t>
        </w:r>
        <w:r w:rsidRPr="00905EA3">
          <w:rPr>
            <w:rFonts w:ascii="Times New Roman" w:eastAsia="Times New Roman" w:hAnsi="Times New Roman" w:cs="Times New Roman"/>
            <w:i/>
            <w:color w:val="000000"/>
            <w:sz w:val="24"/>
            <w:szCs w:val="24"/>
            <w:rPrChange w:id="596" w:author="Robinson, James (robins64)" w:date="2023-06-30T11:38:00Z">
              <w:rPr>
                <w:rFonts w:ascii="Times New Roman" w:eastAsia="Times New Roman" w:hAnsi="Times New Roman" w:cs="Times New Roman"/>
                <w:color w:val="000000"/>
                <w:sz w:val="24"/>
                <w:szCs w:val="24"/>
              </w:rPr>
            </w:rPrChange>
          </w:rPr>
          <w:t>Oecologia</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597" w:author="Robinson, James (robins64)" w:date="2023-06-30T11:38:00Z">
              <w:rPr>
                <w:rFonts w:ascii="Times New Roman" w:eastAsia="Times New Roman" w:hAnsi="Times New Roman" w:cs="Times New Roman"/>
                <w:color w:val="000000"/>
                <w:sz w:val="24"/>
                <w:szCs w:val="24"/>
              </w:rPr>
            </w:rPrChange>
          </w:rPr>
          <w:t>153</w:t>
        </w:r>
        <w:r>
          <w:rPr>
            <w:rFonts w:ascii="Times New Roman" w:eastAsia="Times New Roman" w:hAnsi="Times New Roman" w:cs="Times New Roman"/>
            <w:color w:val="000000"/>
            <w:sz w:val="24"/>
            <w:szCs w:val="24"/>
          </w:rPr>
          <w:t>, 111–120.</w:t>
        </w:r>
      </w:ins>
    </w:p>
    <w:p w14:paraId="2F39BCD3"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598" w:author="Robinson, James (robins64)" w:date="2023-06-30T11:38:00Z"/>
          <w:rFonts w:ascii="Times New Roman" w:eastAsia="Times New Roman" w:hAnsi="Times New Roman" w:cs="Times New Roman"/>
          <w:color w:val="000000"/>
          <w:sz w:val="24"/>
          <w:szCs w:val="24"/>
        </w:rPr>
      </w:pPr>
      <w:ins w:id="599" w:author="Robinson, James (robins64)" w:date="2023-06-30T11:38:00Z">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 xml:space="preserve">Ruppert JLW, Vigliola L, Kulbicki M, Labrosse P, Fortin M-J, Meekan MG. 2018 Human activities as a driver of spatial variation in the trophic structure of fish communities on Pacific coral reefs. </w:t>
        </w:r>
        <w:r w:rsidRPr="00905EA3">
          <w:rPr>
            <w:rFonts w:ascii="Times New Roman" w:eastAsia="Times New Roman" w:hAnsi="Times New Roman" w:cs="Times New Roman"/>
            <w:i/>
            <w:color w:val="000000"/>
            <w:sz w:val="24"/>
            <w:szCs w:val="24"/>
            <w:rPrChange w:id="600" w:author="Robinson, James (robins64)" w:date="2023-06-30T11:38: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01" w:author="Robinson, James (robins64)" w:date="2023-06-30T11:38:00Z">
              <w:rPr>
                <w:rFonts w:ascii="Times New Roman" w:eastAsia="Times New Roman" w:hAnsi="Times New Roman" w:cs="Times New Roman"/>
                <w:color w:val="000000"/>
                <w:sz w:val="24"/>
                <w:szCs w:val="24"/>
              </w:rPr>
            </w:rPrChange>
          </w:rPr>
          <w:t>24</w:t>
        </w:r>
        <w:r>
          <w:rPr>
            <w:rFonts w:ascii="Times New Roman" w:eastAsia="Times New Roman" w:hAnsi="Times New Roman" w:cs="Times New Roman"/>
            <w:color w:val="000000"/>
            <w:sz w:val="24"/>
            <w:szCs w:val="24"/>
          </w:rPr>
          <w:t>, e67–e79.</w:t>
        </w:r>
      </w:ins>
    </w:p>
    <w:p w14:paraId="08555432"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02" w:author="Robinson, James (robins64)" w:date="2023-06-30T11:38:00Z"/>
          <w:rFonts w:ascii="Times New Roman" w:eastAsia="Times New Roman" w:hAnsi="Times New Roman" w:cs="Times New Roman"/>
          <w:color w:val="000000"/>
          <w:sz w:val="24"/>
          <w:szCs w:val="24"/>
        </w:rPr>
      </w:pPr>
      <w:ins w:id="603" w:author="Robinson, James (robins64)" w:date="2023-06-30T11:38:00Z">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 xml:space="preserve">Cooke R </w:t>
        </w:r>
        <w:r w:rsidRPr="00905EA3">
          <w:rPr>
            <w:rFonts w:ascii="Times New Roman" w:eastAsia="Times New Roman" w:hAnsi="Times New Roman" w:cs="Times New Roman"/>
            <w:i/>
            <w:color w:val="000000"/>
            <w:sz w:val="24"/>
            <w:szCs w:val="24"/>
            <w:rPrChange w:id="604"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905EA3">
          <w:rPr>
            <w:rFonts w:ascii="Times New Roman" w:eastAsia="Times New Roman" w:hAnsi="Times New Roman" w:cs="Times New Roman"/>
            <w:i/>
            <w:color w:val="000000"/>
            <w:sz w:val="24"/>
            <w:szCs w:val="24"/>
            <w:rPrChange w:id="605" w:author="Robinson, James (robins64)" w:date="2023-06-30T11:38:00Z">
              <w:rPr>
                <w:rFonts w:ascii="Times New Roman" w:eastAsia="Times New Roman" w:hAnsi="Times New Roman" w:cs="Times New Roman"/>
                <w:color w:val="000000"/>
                <w:sz w:val="24"/>
                <w:szCs w:val="24"/>
              </w:rPr>
            </w:rPrChange>
          </w:rPr>
          <w:t>Nat Ecol Evol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06" w:author="Robinson, James (robins64)" w:date="2023-06-30T11:38: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684–692.</w:t>
        </w:r>
      </w:ins>
    </w:p>
    <w:p w14:paraId="43FD55E5"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07" w:author="Robinson, James (robins64)" w:date="2023-06-30T11:38:00Z"/>
          <w:rFonts w:ascii="Times New Roman" w:eastAsia="Times New Roman" w:hAnsi="Times New Roman" w:cs="Times New Roman"/>
          <w:color w:val="000000"/>
          <w:sz w:val="24"/>
          <w:szCs w:val="24"/>
        </w:rPr>
      </w:pPr>
      <w:ins w:id="608" w:author="Robinson, James (robins64)" w:date="2023-06-30T11:38:00Z">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 xml:space="preserve">Russ GR, Bergseth BJ, Rizzari JR, Alcala AC. 2015 Decadal-scale effects of benthic habitat and marine reserve protection on Philippine goatfish (F: Mullidae). </w:t>
        </w:r>
        <w:r w:rsidRPr="00905EA3">
          <w:rPr>
            <w:rFonts w:ascii="Times New Roman" w:eastAsia="Times New Roman" w:hAnsi="Times New Roman" w:cs="Times New Roman"/>
            <w:i/>
            <w:color w:val="000000"/>
            <w:sz w:val="24"/>
            <w:szCs w:val="24"/>
            <w:rPrChange w:id="609" w:author="Robinson, James (robins64)" w:date="2023-06-30T11:38: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10" w:author="Robinson, James (robins64)" w:date="2023-06-30T11:38: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773–787.</w:t>
        </w:r>
      </w:ins>
    </w:p>
    <w:p w14:paraId="0D84765A"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11" w:author="Robinson, James (robins64)" w:date="2023-06-30T11:38:00Z"/>
          <w:rFonts w:ascii="Times New Roman" w:eastAsia="Times New Roman" w:hAnsi="Times New Roman" w:cs="Times New Roman"/>
          <w:color w:val="000000"/>
          <w:sz w:val="24"/>
          <w:szCs w:val="24"/>
        </w:rPr>
      </w:pPr>
      <w:ins w:id="612" w:author="Robinson, James (robins64)" w:date="2023-06-30T11:38:00Z">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Hamilton M, Robinson JPW, Benkwitt CE, Wilson SK, MacNeil MA, Ebrahim A, Graham NAJ. 2022 Climate impacts alter fisheries productivity and turnover on coral reefs. </w:t>
        </w:r>
        <w:r w:rsidRPr="00905EA3">
          <w:rPr>
            <w:rFonts w:ascii="Times New Roman" w:eastAsia="Times New Roman" w:hAnsi="Times New Roman" w:cs="Times New Roman"/>
            <w:i/>
            <w:color w:val="000000"/>
            <w:sz w:val="24"/>
            <w:szCs w:val="24"/>
            <w:rPrChange w:id="613" w:author="Robinson, James (robins64)" w:date="2023-06-30T11:38: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14" w:author="Robinson, James (robins64)" w:date="2023-06-30T11:38:00Z">
              <w:rPr>
                <w:rFonts w:ascii="Times New Roman" w:eastAsia="Times New Roman" w:hAnsi="Times New Roman" w:cs="Times New Roman"/>
                <w:color w:val="000000"/>
                <w:sz w:val="24"/>
                <w:szCs w:val="24"/>
              </w:rPr>
            </w:rPrChange>
          </w:rPr>
          <w:t>41</w:t>
        </w:r>
        <w:r>
          <w:rPr>
            <w:rFonts w:ascii="Times New Roman" w:eastAsia="Times New Roman" w:hAnsi="Times New Roman" w:cs="Times New Roman"/>
            <w:color w:val="000000"/>
            <w:sz w:val="24"/>
            <w:szCs w:val="24"/>
          </w:rPr>
          <w:t>, 921–935.</w:t>
        </w:r>
      </w:ins>
    </w:p>
    <w:p w14:paraId="4959B9B5"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15" w:author="Robinson, James (robins64)" w:date="2023-06-30T11:38:00Z"/>
          <w:rFonts w:ascii="Times New Roman" w:eastAsia="Times New Roman" w:hAnsi="Times New Roman" w:cs="Times New Roman"/>
          <w:color w:val="000000"/>
          <w:sz w:val="24"/>
          <w:szCs w:val="24"/>
        </w:rPr>
      </w:pPr>
      <w:ins w:id="616" w:author="Robinson, James (robins64)" w:date="2023-06-30T11:38:00Z">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 xml:space="preserve">Edwards CB </w:t>
        </w:r>
        <w:r w:rsidRPr="00905EA3">
          <w:rPr>
            <w:rFonts w:ascii="Times New Roman" w:eastAsia="Times New Roman" w:hAnsi="Times New Roman" w:cs="Times New Roman"/>
            <w:i/>
            <w:color w:val="000000"/>
            <w:sz w:val="24"/>
            <w:szCs w:val="24"/>
            <w:rPrChange w:id="617"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905EA3">
          <w:rPr>
            <w:rFonts w:ascii="Times New Roman" w:eastAsia="Times New Roman" w:hAnsi="Times New Roman" w:cs="Times New Roman"/>
            <w:i/>
            <w:color w:val="000000"/>
            <w:sz w:val="24"/>
            <w:szCs w:val="24"/>
            <w:rPrChange w:id="618" w:author="Robinson, James (robins64)" w:date="2023-06-30T11:38:00Z">
              <w:rPr>
                <w:rFonts w:ascii="Times New Roman" w:eastAsia="Times New Roman" w:hAnsi="Times New Roman" w:cs="Times New Roman"/>
                <w:color w:val="000000"/>
                <w:sz w:val="24"/>
                <w:szCs w:val="24"/>
              </w:rPr>
            </w:rPrChange>
          </w:rPr>
          <w:t>Proc. Biol. Sci.</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19" w:author="Robinson, James (robins64)" w:date="2023-06-30T11:38:00Z">
              <w:rPr>
                <w:rFonts w:ascii="Times New Roman" w:eastAsia="Times New Roman" w:hAnsi="Times New Roman" w:cs="Times New Roman"/>
                <w:color w:val="000000"/>
                <w:sz w:val="24"/>
                <w:szCs w:val="24"/>
              </w:rPr>
            </w:rPrChange>
          </w:rPr>
          <w:t>281</w:t>
        </w:r>
        <w:r>
          <w:rPr>
            <w:rFonts w:ascii="Times New Roman" w:eastAsia="Times New Roman" w:hAnsi="Times New Roman" w:cs="Times New Roman"/>
            <w:color w:val="000000"/>
            <w:sz w:val="24"/>
            <w:szCs w:val="24"/>
          </w:rPr>
          <w:t>, 20131835.</w:t>
        </w:r>
      </w:ins>
    </w:p>
    <w:p w14:paraId="34C74798"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20" w:author="Robinson, James (robins64)" w:date="2023-06-30T11:38:00Z"/>
          <w:rFonts w:ascii="Times New Roman" w:eastAsia="Times New Roman" w:hAnsi="Times New Roman" w:cs="Times New Roman"/>
          <w:color w:val="000000"/>
          <w:sz w:val="24"/>
          <w:szCs w:val="24"/>
        </w:rPr>
      </w:pPr>
      <w:ins w:id="621" w:author="Robinson, James (robins64)" w:date="2023-06-30T11:38:00Z">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 xml:space="preserve">Bellwood DR, Choat JH. 1990 A functional analysis of grazing in parrotfishes (family Scaridae): the ecological implications. </w:t>
        </w:r>
        <w:r w:rsidRPr="00905EA3">
          <w:rPr>
            <w:rFonts w:ascii="Times New Roman" w:eastAsia="Times New Roman" w:hAnsi="Times New Roman" w:cs="Times New Roman"/>
            <w:i/>
            <w:color w:val="000000"/>
            <w:sz w:val="24"/>
            <w:szCs w:val="24"/>
            <w:rPrChange w:id="622" w:author="Robinson, James (robins64)" w:date="2023-06-30T11:38:00Z">
              <w:rPr>
                <w:rFonts w:ascii="Times New Roman" w:eastAsia="Times New Roman" w:hAnsi="Times New Roman" w:cs="Times New Roman"/>
                <w:color w:val="000000"/>
                <w:sz w:val="24"/>
                <w:szCs w:val="24"/>
              </w:rPr>
            </w:rPrChange>
          </w:rPr>
          <w:t>Environ. Biol. Fishes</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23" w:author="Robinson, James (robins64)" w:date="2023-06-30T11:38: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189–214.</w:t>
        </w:r>
      </w:ins>
    </w:p>
    <w:p w14:paraId="4963B1A6"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24" w:author="Robinson, James (robins64)" w:date="2023-06-30T11:38:00Z"/>
          <w:rFonts w:ascii="Times New Roman" w:eastAsia="Times New Roman" w:hAnsi="Times New Roman" w:cs="Times New Roman"/>
          <w:color w:val="000000"/>
          <w:sz w:val="24"/>
          <w:szCs w:val="24"/>
        </w:rPr>
      </w:pPr>
      <w:ins w:id="625" w:author="Robinson, James (robins64)" w:date="2023-06-30T11:38:00Z">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t xml:space="preserve">McClanahan TR. 2018 Multicriteria estimate of coral reef fishery sustainability. </w:t>
        </w:r>
        <w:r w:rsidRPr="00905EA3">
          <w:rPr>
            <w:rFonts w:ascii="Times New Roman" w:eastAsia="Times New Roman" w:hAnsi="Times New Roman" w:cs="Times New Roman"/>
            <w:i/>
            <w:color w:val="000000"/>
            <w:sz w:val="24"/>
            <w:szCs w:val="24"/>
            <w:rPrChange w:id="626" w:author="Robinson, James (robins64)" w:date="2023-06-30T11:38: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27" w:author="Robinson, James (robins64)" w:date="2023-06-30T11:38: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807–820.</w:t>
        </w:r>
      </w:ins>
    </w:p>
    <w:p w14:paraId="3E3B1E08"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28" w:author="Robinson, James (robins64)" w:date="2023-06-30T11:38:00Z"/>
          <w:rFonts w:ascii="Times New Roman" w:eastAsia="Times New Roman" w:hAnsi="Times New Roman" w:cs="Times New Roman"/>
          <w:color w:val="000000"/>
          <w:sz w:val="24"/>
          <w:szCs w:val="24"/>
        </w:rPr>
      </w:pPr>
      <w:ins w:id="629" w:author="Robinson, James (robins64)" w:date="2023-06-30T11:38:00Z">
        <w:r>
          <w:rPr>
            <w:rFonts w:ascii="Times New Roman" w:eastAsia="Times New Roman" w:hAnsi="Times New Roman" w:cs="Times New Roman"/>
            <w:color w:val="000000"/>
            <w:sz w:val="24"/>
            <w:szCs w:val="24"/>
          </w:rPr>
          <w:lastRenderedPageBreak/>
          <w:t>38.</w:t>
        </w:r>
        <w:r>
          <w:rPr>
            <w:rFonts w:ascii="Times New Roman" w:eastAsia="Times New Roman" w:hAnsi="Times New Roman" w:cs="Times New Roman"/>
            <w:color w:val="000000"/>
            <w:sz w:val="24"/>
            <w:szCs w:val="24"/>
          </w:rPr>
          <w:tab/>
          <w:t xml:space="preserve">Mumby PJ. 2006 The impact of exploiting grazers (Scaridae) on the dynamics of Caribbean coral reefs. </w:t>
        </w:r>
        <w:r w:rsidRPr="00905EA3">
          <w:rPr>
            <w:rFonts w:ascii="Times New Roman" w:eastAsia="Times New Roman" w:hAnsi="Times New Roman" w:cs="Times New Roman"/>
            <w:i/>
            <w:color w:val="000000"/>
            <w:sz w:val="24"/>
            <w:szCs w:val="24"/>
            <w:rPrChange w:id="630" w:author="Robinson, James (robins64)" w:date="2023-06-30T11:38:00Z">
              <w:rPr>
                <w:rFonts w:ascii="Times New Roman" w:eastAsia="Times New Roman" w:hAnsi="Times New Roman" w:cs="Times New Roman"/>
                <w:color w:val="000000"/>
                <w:sz w:val="24"/>
                <w:szCs w:val="24"/>
              </w:rPr>
            </w:rPrChange>
          </w:rPr>
          <w:t>Ecol. Appl.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31" w:author="Robinson, James (robins64)" w:date="2023-06-30T11:38:00Z">
              <w:rPr>
                <w:rFonts w:ascii="Times New Roman" w:eastAsia="Times New Roman" w:hAnsi="Times New Roman" w:cs="Times New Roman"/>
                <w:color w:val="000000"/>
                <w:sz w:val="24"/>
                <w:szCs w:val="24"/>
              </w:rPr>
            </w:rPrChange>
          </w:rPr>
          <w:t>16</w:t>
        </w:r>
        <w:r>
          <w:rPr>
            <w:rFonts w:ascii="Times New Roman" w:eastAsia="Times New Roman" w:hAnsi="Times New Roman" w:cs="Times New Roman"/>
            <w:color w:val="000000"/>
            <w:sz w:val="24"/>
            <w:szCs w:val="24"/>
          </w:rPr>
          <w:t>, 747–769.</w:t>
        </w:r>
      </w:ins>
    </w:p>
    <w:p w14:paraId="4227077A"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32" w:author="Robinson, James (robins64)" w:date="2023-06-30T11:38:00Z"/>
          <w:rFonts w:ascii="Times New Roman" w:eastAsia="Times New Roman" w:hAnsi="Times New Roman" w:cs="Times New Roman"/>
          <w:color w:val="000000"/>
          <w:sz w:val="24"/>
          <w:szCs w:val="24"/>
        </w:rPr>
      </w:pPr>
      <w:ins w:id="633" w:author="Robinson, James (robins64)" w:date="2023-06-30T11:38:00Z">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McClanahan TR. 1992 Resource utilization, competition, and predation: a model and example from coral reef grazers. </w:t>
        </w:r>
        <w:r w:rsidRPr="00905EA3">
          <w:rPr>
            <w:rFonts w:ascii="Times New Roman" w:eastAsia="Times New Roman" w:hAnsi="Times New Roman" w:cs="Times New Roman"/>
            <w:i/>
            <w:color w:val="000000"/>
            <w:sz w:val="24"/>
            <w:szCs w:val="24"/>
            <w:rPrChange w:id="634" w:author="Robinson, James (robins64)" w:date="2023-06-30T11:38:00Z">
              <w:rPr>
                <w:rFonts w:ascii="Times New Roman" w:eastAsia="Times New Roman" w:hAnsi="Times New Roman" w:cs="Times New Roman"/>
                <w:color w:val="000000"/>
                <w:sz w:val="24"/>
                <w:szCs w:val="24"/>
              </w:rPr>
            </w:rPrChange>
          </w:rPr>
          <w:t>Ecol. Modell.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35" w:author="Robinson, James (robins64)" w:date="2023-06-30T11:38:00Z">
              <w:rPr>
                <w:rFonts w:ascii="Times New Roman" w:eastAsia="Times New Roman" w:hAnsi="Times New Roman" w:cs="Times New Roman"/>
                <w:color w:val="000000"/>
                <w:sz w:val="24"/>
                <w:szCs w:val="24"/>
              </w:rPr>
            </w:rPrChange>
          </w:rPr>
          <w:t>61</w:t>
        </w:r>
        <w:r>
          <w:rPr>
            <w:rFonts w:ascii="Times New Roman" w:eastAsia="Times New Roman" w:hAnsi="Times New Roman" w:cs="Times New Roman"/>
            <w:color w:val="000000"/>
            <w:sz w:val="24"/>
            <w:szCs w:val="24"/>
          </w:rPr>
          <w:t>, 195–215.</w:t>
        </w:r>
      </w:ins>
    </w:p>
    <w:p w14:paraId="0FAADF25"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36" w:author="Robinson, James (robins64)" w:date="2023-06-30T11:38:00Z"/>
          <w:rFonts w:ascii="Times New Roman" w:eastAsia="Times New Roman" w:hAnsi="Times New Roman" w:cs="Times New Roman"/>
          <w:color w:val="000000"/>
          <w:sz w:val="24"/>
          <w:szCs w:val="24"/>
        </w:rPr>
      </w:pPr>
      <w:ins w:id="637" w:author="Robinson, James (robins64)" w:date="2023-06-30T11:38:00Z">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905EA3">
          <w:rPr>
            <w:rFonts w:ascii="Times New Roman" w:eastAsia="Times New Roman" w:hAnsi="Times New Roman" w:cs="Times New Roman"/>
            <w:i/>
            <w:color w:val="000000"/>
            <w:sz w:val="24"/>
            <w:szCs w:val="24"/>
            <w:rPrChange w:id="638" w:author="Robinson, James (robins64)" w:date="2023-06-30T11:38: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(doi:10.1007/s00338-020-01943-5)</w:t>
        </w:r>
      </w:ins>
    </w:p>
    <w:p w14:paraId="5E746DEC"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39" w:author="Robinson, James (robins64)" w:date="2023-06-30T11:38:00Z"/>
          <w:rFonts w:ascii="Times New Roman" w:eastAsia="Times New Roman" w:hAnsi="Times New Roman" w:cs="Times New Roman"/>
          <w:color w:val="000000"/>
          <w:sz w:val="24"/>
          <w:szCs w:val="24"/>
        </w:rPr>
      </w:pPr>
      <w:ins w:id="640" w:author="Robinson, James (robins64)" w:date="2023-06-30T11:38:00Z">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 xml:space="preserve">MacNeil MA </w:t>
        </w:r>
        <w:r w:rsidRPr="00905EA3">
          <w:rPr>
            <w:rFonts w:ascii="Times New Roman" w:eastAsia="Times New Roman" w:hAnsi="Times New Roman" w:cs="Times New Roman"/>
            <w:i/>
            <w:color w:val="000000"/>
            <w:sz w:val="24"/>
            <w:szCs w:val="24"/>
            <w:rPrChange w:id="641"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2015 Recovery potential of the world’s coral reef fishes. </w:t>
        </w:r>
        <w:r w:rsidRPr="00905EA3">
          <w:rPr>
            <w:rFonts w:ascii="Times New Roman" w:eastAsia="Times New Roman" w:hAnsi="Times New Roman" w:cs="Times New Roman"/>
            <w:i/>
            <w:color w:val="000000"/>
            <w:sz w:val="24"/>
            <w:szCs w:val="24"/>
            <w:rPrChange w:id="642" w:author="Robinson, James (robins64)" w:date="2023-06-30T11:38: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43" w:author="Robinson, James (robins64)" w:date="2023-06-30T11:38: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341–344.</w:t>
        </w:r>
      </w:ins>
    </w:p>
    <w:p w14:paraId="17374C1C"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44" w:author="Robinson, James (robins64)" w:date="2023-06-30T11:38:00Z"/>
          <w:rFonts w:ascii="Times New Roman" w:eastAsia="Times New Roman" w:hAnsi="Times New Roman" w:cs="Times New Roman"/>
          <w:color w:val="000000"/>
          <w:sz w:val="24"/>
          <w:szCs w:val="24"/>
        </w:rPr>
      </w:pPr>
      <w:ins w:id="645" w:author="Robinson, James (robins64)" w:date="2023-06-30T11:38:00Z">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Cinner JE </w:t>
        </w:r>
        <w:r w:rsidRPr="00905EA3">
          <w:rPr>
            <w:rFonts w:ascii="Times New Roman" w:eastAsia="Times New Roman" w:hAnsi="Times New Roman" w:cs="Times New Roman"/>
            <w:i/>
            <w:color w:val="000000"/>
            <w:sz w:val="24"/>
            <w:szCs w:val="24"/>
            <w:rPrChange w:id="646"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2018 Gravity of human impacts mediates coral reef conservation gains. </w:t>
        </w:r>
        <w:r w:rsidRPr="00905EA3">
          <w:rPr>
            <w:rFonts w:ascii="Times New Roman" w:eastAsia="Times New Roman" w:hAnsi="Times New Roman" w:cs="Times New Roman"/>
            <w:i/>
            <w:color w:val="000000"/>
            <w:sz w:val="24"/>
            <w:szCs w:val="24"/>
            <w:rPrChange w:id="647" w:author="Robinson, James (robins64)" w:date="2023-06-30T11:38:00Z">
              <w:rPr>
                <w:rFonts w:ascii="Times New Roman" w:eastAsia="Times New Roman" w:hAnsi="Times New Roman" w:cs="Times New Roman"/>
                <w:color w:val="000000"/>
                <w:sz w:val="24"/>
                <w:szCs w:val="24"/>
              </w:rPr>
            </w:rPrChange>
          </w:rPr>
          <w:t>Proc. Natl. Acad. Sci. U. S. A.</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48" w:author="Robinson, James (robins64)" w:date="2023-06-30T11:38:00Z">
              <w:rPr>
                <w:rFonts w:ascii="Times New Roman" w:eastAsia="Times New Roman" w:hAnsi="Times New Roman" w:cs="Times New Roman"/>
                <w:color w:val="000000"/>
                <w:sz w:val="24"/>
                <w:szCs w:val="24"/>
              </w:rPr>
            </w:rPrChange>
          </w:rPr>
          <w:t>115</w:t>
        </w:r>
        <w:r>
          <w:rPr>
            <w:rFonts w:ascii="Times New Roman" w:eastAsia="Times New Roman" w:hAnsi="Times New Roman" w:cs="Times New Roman"/>
            <w:color w:val="000000"/>
            <w:sz w:val="24"/>
            <w:szCs w:val="24"/>
          </w:rPr>
          <w:t>, E6116–E6125.</w:t>
        </w:r>
      </w:ins>
    </w:p>
    <w:p w14:paraId="117F2E5E"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49" w:author="Robinson, James (robins64)" w:date="2023-06-30T11:38:00Z"/>
          <w:rFonts w:ascii="Times New Roman" w:eastAsia="Times New Roman" w:hAnsi="Times New Roman" w:cs="Times New Roman"/>
          <w:color w:val="000000"/>
          <w:sz w:val="24"/>
          <w:szCs w:val="24"/>
        </w:rPr>
      </w:pPr>
      <w:ins w:id="650" w:author="Robinson, James (robins64)" w:date="2023-06-30T11:38:00Z">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Wilson SK </w:t>
        </w:r>
        <w:r w:rsidRPr="00905EA3">
          <w:rPr>
            <w:rFonts w:ascii="Times New Roman" w:eastAsia="Times New Roman" w:hAnsi="Times New Roman" w:cs="Times New Roman"/>
            <w:i/>
            <w:color w:val="000000"/>
            <w:sz w:val="24"/>
            <w:szCs w:val="24"/>
            <w:rPrChange w:id="651"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905EA3">
          <w:rPr>
            <w:rFonts w:ascii="Times New Roman" w:eastAsia="Times New Roman" w:hAnsi="Times New Roman" w:cs="Times New Roman"/>
            <w:i/>
            <w:color w:val="000000"/>
            <w:sz w:val="24"/>
            <w:szCs w:val="24"/>
            <w:rPrChange w:id="652" w:author="Robinson, James (robins64)" w:date="2023-06-30T11:38: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(doi:10.1111/faf.12653)</w:t>
        </w:r>
      </w:ins>
    </w:p>
    <w:p w14:paraId="0072F53E"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53" w:author="Robinson, James (robins64)" w:date="2023-06-30T11:38:00Z"/>
          <w:rFonts w:ascii="Times New Roman" w:eastAsia="Times New Roman" w:hAnsi="Times New Roman" w:cs="Times New Roman"/>
          <w:color w:val="000000"/>
          <w:sz w:val="24"/>
          <w:szCs w:val="24"/>
        </w:rPr>
      </w:pPr>
      <w:ins w:id="654" w:author="Robinson, James (robins64)" w:date="2023-06-30T11:38:00Z">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 xml:space="preserve">Sambrook K, Hoey AS, Andréfouët S, Cumming GS, Duce S, Bonin MC. 2019 Beyond the reef: The widespread use of non‐reef habitats by coral reef fishes. </w:t>
        </w:r>
        <w:r w:rsidRPr="00905EA3">
          <w:rPr>
            <w:rFonts w:ascii="Times New Roman" w:eastAsia="Times New Roman" w:hAnsi="Times New Roman" w:cs="Times New Roman"/>
            <w:i/>
            <w:color w:val="000000"/>
            <w:sz w:val="24"/>
            <w:szCs w:val="24"/>
            <w:rPrChange w:id="655" w:author="Robinson, James (robins64)" w:date="2023-06-30T11:38: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56" w:author="Robinson, James (robins64)" w:date="2023-06-30T11:38: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e23717.</w:t>
        </w:r>
      </w:ins>
    </w:p>
    <w:p w14:paraId="777B4CF7"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57" w:author="Robinson, James (robins64)" w:date="2023-06-30T11:38:00Z"/>
          <w:rFonts w:ascii="Times New Roman" w:eastAsia="Times New Roman" w:hAnsi="Times New Roman" w:cs="Times New Roman"/>
          <w:color w:val="000000"/>
          <w:sz w:val="24"/>
          <w:szCs w:val="24"/>
        </w:rPr>
      </w:pPr>
      <w:ins w:id="658" w:author="Robinson, James (robins64)" w:date="2023-06-30T11:38:00Z">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905EA3">
          <w:rPr>
            <w:rFonts w:ascii="Times New Roman" w:eastAsia="Times New Roman" w:hAnsi="Times New Roman" w:cs="Times New Roman"/>
            <w:i/>
            <w:color w:val="000000"/>
            <w:sz w:val="24"/>
            <w:szCs w:val="24"/>
            <w:rPrChange w:id="659" w:author="Robinson, James (robins64)" w:date="2023-06-30T11:38:00Z">
              <w:rPr>
                <w:rFonts w:ascii="Times New Roman" w:eastAsia="Times New Roman" w:hAnsi="Times New Roman" w:cs="Times New Roman"/>
                <w:color w:val="000000"/>
                <w:sz w:val="24"/>
                <w:szCs w:val="24"/>
              </w:rPr>
            </w:rPrChange>
          </w:rPr>
          <w:t>Biol. Conserv.</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60" w:author="Robinson, James (robins64)" w:date="2023-06-30T11:38:00Z">
              <w:rPr>
                <w:rFonts w:ascii="Times New Roman" w:eastAsia="Times New Roman" w:hAnsi="Times New Roman" w:cs="Times New Roman"/>
                <w:color w:val="000000"/>
                <w:sz w:val="24"/>
                <w:szCs w:val="24"/>
              </w:rPr>
            </w:rPrChange>
          </w:rPr>
          <w:t>144</w:t>
        </w:r>
        <w:r>
          <w:rPr>
            <w:rFonts w:ascii="Times New Roman" w:eastAsia="Times New Roman" w:hAnsi="Times New Roman" w:cs="Times New Roman"/>
            <w:color w:val="000000"/>
            <w:sz w:val="24"/>
            <w:szCs w:val="24"/>
          </w:rPr>
          <w:t>, 350–361.</w:t>
        </w:r>
      </w:ins>
    </w:p>
    <w:p w14:paraId="74761D08"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61" w:author="Robinson, James (robins64)" w:date="2023-06-30T11:38:00Z"/>
          <w:rFonts w:ascii="Times New Roman" w:eastAsia="Times New Roman" w:hAnsi="Times New Roman" w:cs="Times New Roman"/>
          <w:color w:val="000000"/>
          <w:sz w:val="24"/>
          <w:szCs w:val="24"/>
        </w:rPr>
      </w:pPr>
      <w:ins w:id="662" w:author="Robinson, James (robins64)" w:date="2023-06-30T11:38:00Z">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Robinson JPW </w:t>
        </w:r>
        <w:r w:rsidRPr="00905EA3">
          <w:rPr>
            <w:rFonts w:ascii="Times New Roman" w:eastAsia="Times New Roman" w:hAnsi="Times New Roman" w:cs="Times New Roman"/>
            <w:i/>
            <w:color w:val="000000"/>
            <w:sz w:val="24"/>
            <w:szCs w:val="24"/>
            <w:rPrChange w:id="663"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Managing fisheries for maximum nutrient yield. </w:t>
        </w:r>
        <w:r w:rsidRPr="00905EA3">
          <w:rPr>
            <w:rFonts w:ascii="Times New Roman" w:eastAsia="Times New Roman" w:hAnsi="Times New Roman" w:cs="Times New Roman"/>
            <w:i/>
            <w:color w:val="000000"/>
            <w:sz w:val="24"/>
            <w:szCs w:val="24"/>
            <w:rPrChange w:id="664" w:author="Robinson, James (robins64)" w:date="2023-06-30T11:38:00Z">
              <w:rPr>
                <w:rFonts w:ascii="Times New Roman" w:eastAsia="Times New Roman" w:hAnsi="Times New Roman" w:cs="Times New Roman"/>
                <w:color w:val="000000"/>
                <w:sz w:val="24"/>
                <w:szCs w:val="24"/>
              </w:rPr>
            </w:rPrChange>
          </w:rPr>
          <w:t xml:space="preserve">Fish Fish </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65" w:author="Robinson, James (robins64)" w:date="2023-06-30T11:38:00Z">
              <w:rPr>
                <w:rFonts w:ascii="Times New Roman" w:eastAsia="Times New Roman" w:hAnsi="Times New Roman" w:cs="Times New Roman"/>
                <w:color w:val="000000"/>
                <w:sz w:val="24"/>
                <w:szCs w:val="24"/>
              </w:rPr>
            </w:rPrChange>
          </w:rPr>
          <w:t>23</w:t>
        </w:r>
        <w:r>
          <w:rPr>
            <w:rFonts w:ascii="Times New Roman" w:eastAsia="Times New Roman" w:hAnsi="Times New Roman" w:cs="Times New Roman"/>
            <w:color w:val="000000"/>
            <w:sz w:val="24"/>
            <w:szCs w:val="24"/>
          </w:rPr>
          <w:t>, 800–811.</w:t>
        </w:r>
      </w:ins>
    </w:p>
    <w:p w14:paraId="5AD7E073"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66" w:author="Robinson, James (robins64)" w:date="2023-06-30T11:38:00Z"/>
          <w:rFonts w:ascii="Times New Roman" w:eastAsia="Times New Roman" w:hAnsi="Times New Roman" w:cs="Times New Roman"/>
          <w:color w:val="000000"/>
          <w:sz w:val="24"/>
          <w:szCs w:val="24"/>
        </w:rPr>
      </w:pPr>
      <w:ins w:id="667" w:author="Robinson, James (robins64)" w:date="2023-06-30T11:38:00Z">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Mbaru EK, Graham NAJ, McClanahan TR, Cinner JE. 2020 Functional traits illuminate the selective impacts of different fishing gears on coral reefs. </w:t>
        </w:r>
        <w:r w:rsidRPr="00905EA3">
          <w:rPr>
            <w:rFonts w:ascii="Times New Roman" w:eastAsia="Times New Roman" w:hAnsi="Times New Roman" w:cs="Times New Roman"/>
            <w:i/>
            <w:color w:val="000000"/>
            <w:sz w:val="24"/>
            <w:szCs w:val="24"/>
            <w:rPrChange w:id="668" w:author="Robinson, James (robins64)" w:date="2023-06-30T11:38:00Z">
              <w:rPr>
                <w:rFonts w:ascii="Times New Roman" w:eastAsia="Times New Roman" w:hAnsi="Times New Roman" w:cs="Times New Roman"/>
                <w:color w:val="000000"/>
                <w:sz w:val="24"/>
                <w:szCs w:val="24"/>
              </w:rPr>
            </w:rPrChange>
          </w:rPr>
          <w:t>J. Appl. Ecol.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69" w:author="Robinson, James (robins64)" w:date="2023-06-30T11:38:00Z">
              <w:rPr>
                <w:rFonts w:ascii="Times New Roman" w:eastAsia="Times New Roman" w:hAnsi="Times New Roman" w:cs="Times New Roman"/>
                <w:color w:val="000000"/>
                <w:sz w:val="24"/>
                <w:szCs w:val="24"/>
              </w:rPr>
            </w:rPrChange>
          </w:rPr>
          <w:t>57</w:t>
        </w:r>
        <w:r>
          <w:rPr>
            <w:rFonts w:ascii="Times New Roman" w:eastAsia="Times New Roman" w:hAnsi="Times New Roman" w:cs="Times New Roman"/>
            <w:color w:val="000000"/>
            <w:sz w:val="24"/>
            <w:szCs w:val="24"/>
          </w:rPr>
          <w:t>, 241–252.</w:t>
        </w:r>
      </w:ins>
    </w:p>
    <w:p w14:paraId="41AA0D94"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70" w:author="Robinson, James (robins64)" w:date="2023-06-30T11:38:00Z"/>
          <w:rFonts w:ascii="Times New Roman" w:eastAsia="Times New Roman" w:hAnsi="Times New Roman" w:cs="Times New Roman"/>
          <w:color w:val="000000"/>
          <w:sz w:val="24"/>
          <w:szCs w:val="24"/>
        </w:rPr>
      </w:pPr>
      <w:ins w:id="671" w:author="Robinson, James (robins64)" w:date="2023-06-30T11:38:00Z">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Galligan SJ BP, McClanahan TR, Humphries AT. 2022 Nutrient capture and sustainable yield maximized by a gear modification in artisanal fishing traps. </w:t>
        </w:r>
        <w:r w:rsidRPr="00905EA3">
          <w:rPr>
            <w:rFonts w:ascii="Times New Roman" w:eastAsia="Times New Roman" w:hAnsi="Times New Roman" w:cs="Times New Roman"/>
            <w:i/>
            <w:color w:val="000000"/>
            <w:sz w:val="24"/>
            <w:szCs w:val="24"/>
            <w:rPrChange w:id="672" w:author="Robinson, James (robins64)" w:date="2023-06-30T11:38:00Z">
              <w:rPr>
                <w:rFonts w:ascii="Times New Roman" w:eastAsia="Times New Roman" w:hAnsi="Times New Roman" w:cs="Times New Roman"/>
                <w:color w:val="000000"/>
                <w:sz w:val="24"/>
                <w:szCs w:val="24"/>
              </w:rPr>
            </w:rPrChange>
          </w:rPr>
          <w:t>Environ. Res. Lett.</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73" w:author="Robinson, James (robins64)" w:date="2023-06-30T11:38:00Z">
              <w:rPr>
                <w:rFonts w:ascii="Times New Roman" w:eastAsia="Times New Roman" w:hAnsi="Times New Roman" w:cs="Times New Roman"/>
                <w:color w:val="000000"/>
                <w:sz w:val="24"/>
                <w:szCs w:val="24"/>
              </w:rPr>
            </w:rPrChange>
          </w:rPr>
          <w:t>17</w:t>
        </w:r>
        <w:r>
          <w:rPr>
            <w:rFonts w:ascii="Times New Roman" w:eastAsia="Times New Roman" w:hAnsi="Times New Roman" w:cs="Times New Roman"/>
            <w:color w:val="000000"/>
            <w:sz w:val="24"/>
            <w:szCs w:val="24"/>
          </w:rPr>
          <w:t>, 124035.</w:t>
        </w:r>
      </w:ins>
    </w:p>
    <w:p w14:paraId="47893475"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74" w:author="Robinson, James (robins64)" w:date="2023-06-30T11:38:00Z"/>
          <w:rFonts w:ascii="Times New Roman" w:eastAsia="Times New Roman" w:hAnsi="Times New Roman" w:cs="Times New Roman"/>
          <w:color w:val="000000"/>
          <w:sz w:val="24"/>
          <w:szCs w:val="24"/>
        </w:rPr>
      </w:pPr>
      <w:ins w:id="675" w:author="Robinson, James (robins64)" w:date="2023-06-30T11:38:00Z">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905EA3">
          <w:rPr>
            <w:rFonts w:ascii="Times New Roman" w:eastAsia="Times New Roman" w:hAnsi="Times New Roman" w:cs="Times New Roman"/>
            <w:i/>
            <w:color w:val="000000"/>
            <w:sz w:val="24"/>
            <w:szCs w:val="24"/>
            <w:rPrChange w:id="676" w:author="Robinson, James (robins64)" w:date="2023-06-30T11:38: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77" w:author="Robinson, James (robins64)" w:date="2023-06-30T11:38:00Z">
              <w:rPr>
                <w:rFonts w:ascii="Times New Roman" w:eastAsia="Times New Roman" w:hAnsi="Times New Roman" w:cs="Times New Roman"/>
                <w:color w:val="000000"/>
                <w:sz w:val="24"/>
                <w:szCs w:val="24"/>
              </w:rPr>
            </w:rPrChange>
          </w:rPr>
          <w:t>22</w:t>
        </w:r>
        <w:r>
          <w:rPr>
            <w:rFonts w:ascii="Times New Roman" w:eastAsia="Times New Roman" w:hAnsi="Times New Roman" w:cs="Times New Roman"/>
            <w:color w:val="000000"/>
            <w:sz w:val="24"/>
            <w:szCs w:val="24"/>
          </w:rPr>
          <w:t>, 2744–2755.</w:t>
        </w:r>
      </w:ins>
    </w:p>
    <w:p w14:paraId="6A26014D"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78" w:author="Robinson, James (robins64)" w:date="2023-06-30T11:38:00Z"/>
          <w:rFonts w:ascii="Times New Roman" w:eastAsia="Times New Roman" w:hAnsi="Times New Roman" w:cs="Times New Roman"/>
          <w:color w:val="000000"/>
          <w:sz w:val="24"/>
          <w:szCs w:val="24"/>
        </w:rPr>
      </w:pPr>
      <w:ins w:id="679" w:author="Robinson, James (robins64)" w:date="2023-06-30T11:38:00Z">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Clements KD, German DP, Piché J, Tribollet A, Choat JH. 2016 Integrating ecological roles and trophic diversification on coral reefs: multiple lines of evidence identify parrotfishes as microphages. </w:t>
        </w:r>
        <w:r w:rsidRPr="00905EA3">
          <w:rPr>
            <w:rFonts w:ascii="Times New Roman" w:eastAsia="Times New Roman" w:hAnsi="Times New Roman" w:cs="Times New Roman"/>
            <w:i/>
            <w:color w:val="000000"/>
            <w:sz w:val="24"/>
            <w:szCs w:val="24"/>
            <w:rPrChange w:id="680" w:author="Robinson, James (robins64)" w:date="2023-06-30T11:38:00Z">
              <w:rPr>
                <w:rFonts w:ascii="Times New Roman" w:eastAsia="Times New Roman" w:hAnsi="Times New Roman" w:cs="Times New Roman"/>
                <w:color w:val="000000"/>
                <w:sz w:val="24"/>
                <w:szCs w:val="24"/>
              </w:rPr>
            </w:rPrChange>
          </w:rPr>
          <w:t>Biol. J. Linn. Soc. Lond.</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81" w:author="Robinson, James (robins64)" w:date="2023-06-30T11:38: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1.</w:t>
        </w:r>
      </w:ins>
    </w:p>
    <w:p w14:paraId="383660BD"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82" w:author="Robinson, James (robins64)" w:date="2023-06-30T11:38:00Z"/>
          <w:rFonts w:ascii="Times New Roman" w:eastAsia="Times New Roman" w:hAnsi="Times New Roman" w:cs="Times New Roman"/>
          <w:color w:val="000000"/>
          <w:sz w:val="24"/>
          <w:szCs w:val="24"/>
        </w:rPr>
      </w:pPr>
      <w:ins w:id="683" w:author="Robinson, James (robins64)" w:date="2023-06-30T11:38:00Z">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Robinson JPW, Baum JK. 2016 Trophic roles determine coral reef fish community size structure. </w:t>
        </w:r>
        <w:r w:rsidRPr="00905EA3">
          <w:rPr>
            <w:rFonts w:ascii="Times New Roman" w:eastAsia="Times New Roman" w:hAnsi="Times New Roman" w:cs="Times New Roman"/>
            <w:i/>
            <w:color w:val="000000"/>
            <w:sz w:val="24"/>
            <w:szCs w:val="24"/>
            <w:rPrChange w:id="684" w:author="Robinson, James (robins64)" w:date="2023-06-30T11:38:00Z">
              <w:rPr>
                <w:rFonts w:ascii="Times New Roman" w:eastAsia="Times New Roman" w:hAnsi="Times New Roman" w:cs="Times New Roman"/>
                <w:color w:val="000000"/>
                <w:sz w:val="24"/>
                <w:szCs w:val="24"/>
              </w:rPr>
            </w:rPrChange>
          </w:rPr>
          <w:t>Can. J. Fish. Aquat. Sci.</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85" w:author="Robinson, James (robins64)" w:date="2023-06-30T11:38:00Z">
              <w:rPr>
                <w:rFonts w:ascii="Times New Roman" w:eastAsia="Times New Roman" w:hAnsi="Times New Roman" w:cs="Times New Roman"/>
                <w:color w:val="000000"/>
                <w:sz w:val="24"/>
                <w:szCs w:val="24"/>
              </w:rPr>
            </w:rPrChange>
          </w:rPr>
          <w:t>73</w:t>
        </w:r>
        <w:r>
          <w:rPr>
            <w:rFonts w:ascii="Times New Roman" w:eastAsia="Times New Roman" w:hAnsi="Times New Roman" w:cs="Times New Roman"/>
            <w:color w:val="000000"/>
            <w:sz w:val="24"/>
            <w:szCs w:val="24"/>
          </w:rPr>
          <w:t>, 496–505.</w:t>
        </w:r>
      </w:ins>
    </w:p>
    <w:p w14:paraId="7C98E2E5"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86" w:author="Robinson, James (robins64)" w:date="2023-06-30T11:38:00Z"/>
          <w:rFonts w:ascii="Times New Roman" w:eastAsia="Times New Roman" w:hAnsi="Times New Roman" w:cs="Times New Roman"/>
          <w:color w:val="000000"/>
          <w:sz w:val="24"/>
          <w:szCs w:val="24"/>
        </w:rPr>
      </w:pPr>
      <w:ins w:id="687" w:author="Robinson, James (robins64)" w:date="2023-06-30T11:38:00Z">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 xml:space="preserve">Plass-Johnson JG, McQuaid CD, Hill JM. 2012 Stable isotope analysis indicates a lack of inter- and intra-specific dietary redundancy among ecologically important coral reef fishes. </w:t>
        </w:r>
        <w:r w:rsidRPr="00905EA3">
          <w:rPr>
            <w:rFonts w:ascii="Times New Roman" w:eastAsia="Times New Roman" w:hAnsi="Times New Roman" w:cs="Times New Roman"/>
            <w:i/>
            <w:color w:val="000000"/>
            <w:sz w:val="24"/>
            <w:szCs w:val="24"/>
            <w:rPrChange w:id="688" w:author="Robinson, James (robins64)" w:date="2023-06-30T11:38: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89" w:author="Robinson, James (robins64)" w:date="2023-06-30T11:38:00Z">
              <w:rPr>
                <w:rFonts w:ascii="Times New Roman" w:eastAsia="Times New Roman" w:hAnsi="Times New Roman" w:cs="Times New Roman"/>
                <w:color w:val="000000"/>
                <w:sz w:val="24"/>
                <w:szCs w:val="24"/>
              </w:rPr>
            </w:rPrChange>
          </w:rPr>
          <w:t>32</w:t>
        </w:r>
        <w:r>
          <w:rPr>
            <w:rFonts w:ascii="Times New Roman" w:eastAsia="Times New Roman" w:hAnsi="Times New Roman" w:cs="Times New Roman"/>
            <w:color w:val="000000"/>
            <w:sz w:val="24"/>
            <w:szCs w:val="24"/>
          </w:rPr>
          <w:t>, 429–440.</w:t>
        </w:r>
      </w:ins>
    </w:p>
    <w:p w14:paraId="0E0723E2"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90" w:author="Robinson, James (robins64)" w:date="2023-06-30T11:38:00Z"/>
          <w:rFonts w:ascii="Times New Roman" w:eastAsia="Times New Roman" w:hAnsi="Times New Roman" w:cs="Times New Roman"/>
          <w:color w:val="000000"/>
          <w:sz w:val="24"/>
          <w:szCs w:val="24"/>
        </w:rPr>
      </w:pPr>
      <w:ins w:id="691" w:author="Robinson, James (robins64)" w:date="2023-06-30T11:38:00Z">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Heather FJ, Blanchard JL, Edgar GJ, Trebilco R, Stuart-Smith RD. 2020 Globally </w:t>
        </w:r>
        <w:r>
          <w:rPr>
            <w:rFonts w:ascii="Times New Roman" w:eastAsia="Times New Roman" w:hAnsi="Times New Roman" w:cs="Times New Roman"/>
            <w:color w:val="000000"/>
            <w:sz w:val="24"/>
            <w:szCs w:val="24"/>
          </w:rPr>
          <w:lastRenderedPageBreak/>
          <w:t xml:space="preserve">consistent reef size spectra integrating fishes and invertebrates. </w:t>
        </w:r>
        <w:r w:rsidRPr="00905EA3">
          <w:rPr>
            <w:rFonts w:ascii="Times New Roman" w:eastAsia="Times New Roman" w:hAnsi="Times New Roman" w:cs="Times New Roman"/>
            <w:i/>
            <w:color w:val="000000"/>
            <w:sz w:val="24"/>
            <w:szCs w:val="24"/>
            <w:rPrChange w:id="692" w:author="Robinson, James (robins64)" w:date="2023-06-30T11:38: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(doi:10.1111/ele.13661)</w:t>
        </w:r>
      </w:ins>
    </w:p>
    <w:p w14:paraId="6BB06B45" w14:textId="77777777" w:rsidR="00905EA3" w:rsidRDefault="00905EA3" w:rsidP="00DD5F5E">
      <w:pPr>
        <w:widowControl w:val="0"/>
        <w:pBdr>
          <w:top w:val="nil"/>
          <w:left w:val="nil"/>
          <w:bottom w:val="nil"/>
          <w:right w:val="nil"/>
          <w:between w:val="nil"/>
        </w:pBdr>
        <w:tabs>
          <w:tab w:val="left" w:pos="440"/>
        </w:tabs>
        <w:spacing w:after="220" w:line="240" w:lineRule="auto"/>
        <w:ind w:left="440" w:hanging="440"/>
        <w:rPr>
          <w:ins w:id="693" w:author="Robinson, James (robins64)" w:date="2023-06-30T11:38:00Z"/>
          <w:rFonts w:ascii="Times New Roman" w:eastAsia="Times New Roman" w:hAnsi="Times New Roman" w:cs="Times New Roman"/>
          <w:color w:val="000000"/>
          <w:sz w:val="24"/>
          <w:szCs w:val="24"/>
        </w:rPr>
      </w:pPr>
      <w:ins w:id="694" w:author="Robinson, James (robins64)" w:date="2023-06-30T11:38:00Z">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McClanahan TR, Graham NAJ, MacNeil MA, Muthiga NA, Cinner JE, Bruggemann JH, Wilson SK. 2011 Critical thresholds and tangible targets for ecosystem-based management of coral reef fisheries. </w:t>
        </w:r>
        <w:r w:rsidRPr="00905EA3">
          <w:rPr>
            <w:rFonts w:ascii="Times New Roman" w:eastAsia="Times New Roman" w:hAnsi="Times New Roman" w:cs="Times New Roman"/>
            <w:i/>
            <w:color w:val="000000"/>
            <w:sz w:val="24"/>
            <w:szCs w:val="24"/>
            <w:rPrChange w:id="695" w:author="Robinson, James (robins64)" w:date="2023-06-30T11:38:00Z">
              <w:rPr>
                <w:rFonts w:ascii="Times New Roman" w:eastAsia="Times New Roman" w:hAnsi="Times New Roman" w:cs="Times New Roman"/>
                <w:color w:val="000000"/>
                <w:sz w:val="24"/>
                <w:szCs w:val="24"/>
              </w:rPr>
            </w:rPrChange>
          </w:rPr>
          <w:t>Proc. Natl. Acad. Sci. U.S.A.</w:t>
        </w:r>
        <w:r>
          <w:rPr>
            <w:rFonts w:ascii="Times New Roman" w:eastAsia="Times New Roman" w:hAnsi="Times New Roman" w:cs="Times New Roman"/>
            <w:color w:val="000000"/>
            <w:sz w:val="24"/>
            <w:szCs w:val="24"/>
          </w:rPr>
          <w:t xml:space="preserve"> </w:t>
        </w:r>
        <w:r w:rsidRPr="00905EA3">
          <w:rPr>
            <w:rFonts w:ascii="Times New Roman" w:eastAsia="Times New Roman" w:hAnsi="Times New Roman" w:cs="Times New Roman"/>
            <w:b/>
            <w:color w:val="000000"/>
            <w:sz w:val="24"/>
            <w:szCs w:val="24"/>
            <w:rPrChange w:id="696" w:author="Robinson, James (robins64)" w:date="2023-06-30T11:38:00Z">
              <w:rPr>
                <w:rFonts w:ascii="Times New Roman" w:eastAsia="Times New Roman" w:hAnsi="Times New Roman" w:cs="Times New Roman"/>
                <w:color w:val="000000"/>
                <w:sz w:val="24"/>
                <w:szCs w:val="24"/>
              </w:rPr>
            </w:rPrChange>
          </w:rPr>
          <w:t>108</w:t>
        </w:r>
        <w:r>
          <w:rPr>
            <w:rFonts w:ascii="Times New Roman" w:eastAsia="Times New Roman" w:hAnsi="Times New Roman" w:cs="Times New Roman"/>
            <w:color w:val="000000"/>
            <w:sz w:val="24"/>
            <w:szCs w:val="24"/>
          </w:rPr>
          <w:t>, 17230–17233.</w:t>
        </w:r>
      </w:ins>
    </w:p>
    <w:p w14:paraId="62483A41" w14:textId="0B01A69D" w:rsidR="00DD5F5E" w:rsidRDefault="00905EA3" w:rsidP="00DD5F5E">
      <w:pPr>
        <w:widowControl w:val="0"/>
        <w:pBdr>
          <w:top w:val="nil"/>
          <w:left w:val="nil"/>
          <w:bottom w:val="nil"/>
          <w:right w:val="nil"/>
          <w:between w:val="nil"/>
        </w:pBdr>
        <w:tabs>
          <w:tab w:val="left" w:pos="440"/>
        </w:tabs>
        <w:spacing w:after="220" w:line="240" w:lineRule="auto"/>
        <w:ind w:left="440" w:hanging="440"/>
        <w:rPr>
          <w:ins w:id="697" w:author="Robinson, James (robins64)" w:date="2023-06-30T11:24:00Z"/>
          <w:rFonts w:ascii="Times New Roman" w:eastAsia="Times New Roman" w:hAnsi="Times New Roman" w:cs="Times New Roman"/>
          <w:color w:val="000000"/>
          <w:sz w:val="24"/>
          <w:szCs w:val="24"/>
        </w:rPr>
        <w:pPrChange w:id="698" w:author="Robinson, James (robins64)" w:date="2023-06-30T11:24:00Z">
          <w:pPr>
            <w:widowControl w:val="0"/>
            <w:pBdr>
              <w:top w:val="nil"/>
              <w:left w:val="nil"/>
              <w:bottom w:val="nil"/>
              <w:right w:val="nil"/>
              <w:between w:val="nil"/>
            </w:pBdr>
            <w:spacing w:after="240" w:line="240" w:lineRule="auto"/>
            <w:ind w:left="480" w:hanging="480"/>
          </w:pPr>
        </w:pPrChange>
      </w:pPr>
      <w:ins w:id="699" w:author="Robinson, James (robins64)" w:date="2023-06-30T11:38:00Z">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t xml:space="preserve">Bennett A </w:t>
        </w:r>
        <w:r w:rsidRPr="00905EA3">
          <w:rPr>
            <w:rFonts w:ascii="Times New Roman" w:eastAsia="Times New Roman" w:hAnsi="Times New Roman" w:cs="Times New Roman"/>
            <w:i/>
            <w:color w:val="000000"/>
            <w:sz w:val="24"/>
            <w:szCs w:val="24"/>
            <w:rPrChange w:id="700" w:author="Robinson, James (robins64)" w:date="2023-06-30T11:38: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2021 Recognize fish as food in policy discourse and development funding. </w:t>
        </w:r>
        <w:r w:rsidRPr="00905EA3">
          <w:rPr>
            <w:rFonts w:ascii="Times New Roman" w:eastAsia="Times New Roman" w:hAnsi="Times New Roman" w:cs="Times New Roman"/>
            <w:i/>
            <w:color w:val="000000"/>
            <w:sz w:val="24"/>
            <w:szCs w:val="24"/>
            <w:rPrChange w:id="701" w:author="Robinson, James (robins64)" w:date="2023-06-30T11:38:00Z">
              <w:rPr>
                <w:rFonts w:ascii="Times New Roman" w:eastAsia="Times New Roman" w:hAnsi="Times New Roman" w:cs="Times New Roman"/>
                <w:color w:val="000000"/>
                <w:sz w:val="24"/>
                <w:szCs w:val="24"/>
              </w:rPr>
            </w:rPrChange>
          </w:rPr>
          <w:t>Ambio</w:t>
        </w:r>
        <w:r>
          <w:rPr>
            <w:rFonts w:ascii="Times New Roman" w:eastAsia="Times New Roman" w:hAnsi="Times New Roman" w:cs="Times New Roman"/>
            <w:color w:val="000000"/>
            <w:sz w:val="24"/>
            <w:szCs w:val="24"/>
          </w:rPr>
          <w:t xml:space="preserve"> (doi:10.1007/s13280-020-01451-4)</w:t>
        </w:r>
      </w:ins>
      <w:ins w:id="702" w:author="Robinson, James (robins64)" w:date="2023-06-30T11:24:00Z">
        <w:r w:rsidR="00DD5F5E">
          <w:rPr>
            <w:rFonts w:ascii="Times New Roman" w:eastAsia="Times New Roman" w:hAnsi="Times New Roman" w:cs="Times New Roman"/>
            <w:color w:val="000000"/>
            <w:sz w:val="24"/>
            <w:szCs w:val="24"/>
          </w:rPr>
          <w:fldChar w:fldCharType="end"/>
        </w:r>
      </w:ins>
    </w:p>
    <w:p w14:paraId="4154A5A6" w14:textId="5C248907" w:rsidR="00E429D0" w:rsidDel="00DD5F5E" w:rsidRDefault="00000000">
      <w:pPr>
        <w:widowControl w:val="0"/>
        <w:pBdr>
          <w:top w:val="nil"/>
          <w:left w:val="nil"/>
          <w:bottom w:val="nil"/>
          <w:right w:val="nil"/>
          <w:between w:val="nil"/>
        </w:pBdr>
        <w:spacing w:after="240" w:line="240" w:lineRule="auto"/>
        <w:ind w:left="480" w:hanging="480"/>
        <w:rPr>
          <w:del w:id="703" w:author="Robinson, James (robins64)" w:date="2023-06-30T11:24:00Z"/>
          <w:rFonts w:ascii="Times New Roman" w:eastAsia="Times New Roman" w:hAnsi="Times New Roman" w:cs="Times New Roman"/>
          <w:color w:val="000000"/>
          <w:sz w:val="24"/>
          <w:szCs w:val="24"/>
        </w:rPr>
      </w:pPr>
      <w:del w:id="704" w:author="Robinson, James (robins64)" w:date="2023-06-30T11:24:00Z">
        <w:r w:rsidDel="00DD5F5E">
          <w:rPr>
            <w:rFonts w:ascii="Times New Roman" w:eastAsia="Times New Roman" w:hAnsi="Times New Roman" w:cs="Times New Roman"/>
            <w:color w:val="000000"/>
            <w:sz w:val="24"/>
            <w:szCs w:val="24"/>
          </w:rPr>
          <w:delText>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Trebilco R, Baum JK, Salomon AK, Dulvy NK. 2013 Ecosystem ecology: size-based constraints on the pyramids of life.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i/>
            <w:color w:val="000000"/>
            <w:sz w:val="24"/>
            <w:szCs w:val="24"/>
          </w:rPr>
          <w:delText>Trends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423–431.</w:delText>
        </w:r>
        <w:r w:rsidDel="00DD5F5E">
          <w:rPr>
            <w:rFonts w:ascii="Times New Roman" w:eastAsia="Times New Roman" w:hAnsi="Times New Roman" w:cs="Times New Roman"/>
            <w:color w:val="000000"/>
            <w:sz w:val="24"/>
            <w:szCs w:val="24"/>
          </w:rPr>
          <w:fldChar w:fldCharType="end"/>
        </w:r>
      </w:del>
    </w:p>
    <w:p w14:paraId="6763B123" w14:textId="5F72F4D9" w:rsidR="00E429D0" w:rsidDel="00DD5F5E" w:rsidRDefault="00000000">
      <w:pPr>
        <w:widowControl w:val="0"/>
        <w:pBdr>
          <w:top w:val="nil"/>
          <w:left w:val="nil"/>
          <w:bottom w:val="nil"/>
          <w:right w:val="nil"/>
          <w:between w:val="nil"/>
        </w:pBdr>
        <w:spacing w:after="240" w:line="240" w:lineRule="auto"/>
        <w:ind w:left="480" w:hanging="480"/>
        <w:rPr>
          <w:del w:id="705" w:author="Robinson, James (robins64)" w:date="2023-06-30T11:24:00Z"/>
          <w:rFonts w:ascii="Times New Roman" w:eastAsia="Times New Roman" w:hAnsi="Times New Roman" w:cs="Times New Roman"/>
          <w:color w:val="000000"/>
          <w:sz w:val="24"/>
          <w:szCs w:val="24"/>
        </w:rPr>
      </w:pPr>
      <w:del w:id="706" w:author="Robinson, James (robins64)" w:date="2023-06-30T11:24:00Z">
        <w:r w:rsidDel="00DD5F5E">
          <w:rPr>
            <w:rFonts w:ascii="Times New Roman" w:eastAsia="Times New Roman" w:hAnsi="Times New Roman" w:cs="Times New Roman"/>
            <w:color w:val="000000"/>
            <w:sz w:val="24"/>
            <w:szCs w:val="24"/>
          </w:rPr>
          <w:delText>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Estes JA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2011 Trophic downgrading of planet Earth.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b/>
            <w:color w:val="000000"/>
            <w:sz w:val="24"/>
            <w:szCs w:val="24"/>
          </w:rPr>
          <w:delText>333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301–306.</w:delText>
        </w:r>
        <w:r w:rsidDel="00DD5F5E">
          <w:rPr>
            <w:rFonts w:ascii="Times New Roman" w:eastAsia="Times New Roman" w:hAnsi="Times New Roman" w:cs="Times New Roman"/>
            <w:color w:val="000000"/>
            <w:sz w:val="24"/>
            <w:szCs w:val="24"/>
          </w:rPr>
          <w:fldChar w:fldCharType="end"/>
        </w:r>
      </w:del>
    </w:p>
    <w:p w14:paraId="768F71C4" w14:textId="1074F7E0" w:rsidR="00E429D0" w:rsidDel="00DD5F5E" w:rsidRDefault="00000000">
      <w:pPr>
        <w:widowControl w:val="0"/>
        <w:pBdr>
          <w:top w:val="nil"/>
          <w:left w:val="nil"/>
          <w:bottom w:val="nil"/>
          <w:right w:val="nil"/>
          <w:between w:val="nil"/>
        </w:pBdr>
        <w:spacing w:after="240" w:line="240" w:lineRule="auto"/>
        <w:ind w:left="480" w:hanging="480"/>
        <w:rPr>
          <w:del w:id="707" w:author="Robinson, James (robins64)" w:date="2023-06-30T11:24:00Z"/>
          <w:rFonts w:ascii="Times New Roman" w:eastAsia="Times New Roman" w:hAnsi="Times New Roman" w:cs="Times New Roman"/>
          <w:color w:val="000000"/>
          <w:sz w:val="24"/>
          <w:szCs w:val="24"/>
        </w:rPr>
      </w:pPr>
      <w:del w:id="708" w:author="Robinson, James (robins64)" w:date="2023-06-30T11:24:00Z">
        <w:r w:rsidDel="00DD5F5E">
          <w:rPr>
            <w:rFonts w:ascii="Times New Roman" w:eastAsia="Times New Roman" w:hAnsi="Times New Roman" w:cs="Times New Roman"/>
            <w:color w:val="000000"/>
            <w:sz w:val="24"/>
            <w:szCs w:val="24"/>
          </w:rPr>
          <w:delText>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Jennings S, Grandcourt EM, Polunin N. 1995 The effects of fishing on the diversity, biomass and trophic structure of Seychelles’ reef fish communities.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b/>
            <w:color w:val="000000"/>
            <w:sz w:val="24"/>
            <w:szCs w:val="24"/>
          </w:rPr>
          <w:delText>14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225–235.</w:delText>
        </w:r>
        <w:r w:rsidDel="00DD5F5E">
          <w:rPr>
            <w:rFonts w:ascii="Times New Roman" w:eastAsia="Times New Roman" w:hAnsi="Times New Roman" w:cs="Times New Roman"/>
            <w:color w:val="000000"/>
            <w:sz w:val="24"/>
            <w:szCs w:val="24"/>
          </w:rPr>
          <w:fldChar w:fldCharType="end"/>
        </w:r>
      </w:del>
    </w:p>
    <w:p w14:paraId="780C552D" w14:textId="27A4C078" w:rsidR="00E429D0" w:rsidDel="00DD5F5E" w:rsidRDefault="00000000">
      <w:pPr>
        <w:widowControl w:val="0"/>
        <w:pBdr>
          <w:top w:val="nil"/>
          <w:left w:val="nil"/>
          <w:bottom w:val="nil"/>
          <w:right w:val="nil"/>
          <w:between w:val="nil"/>
        </w:pBdr>
        <w:spacing w:after="240" w:line="240" w:lineRule="auto"/>
        <w:ind w:left="480" w:hanging="480"/>
        <w:rPr>
          <w:del w:id="709" w:author="Robinson, James (robins64)" w:date="2023-06-30T11:24:00Z"/>
          <w:rFonts w:ascii="Times New Roman" w:eastAsia="Times New Roman" w:hAnsi="Times New Roman" w:cs="Times New Roman"/>
          <w:color w:val="000000"/>
          <w:sz w:val="24"/>
          <w:szCs w:val="24"/>
        </w:rPr>
      </w:pPr>
      <w:del w:id="710" w:author="Robinson, James (robins64)" w:date="2023-06-30T11:24:00Z">
        <w:r w:rsidDel="00DD5F5E">
          <w:rPr>
            <w:rFonts w:ascii="Times New Roman" w:eastAsia="Times New Roman" w:hAnsi="Times New Roman" w:cs="Times New Roman"/>
            <w:color w:val="000000"/>
            <w:sz w:val="24"/>
            <w:szCs w:val="24"/>
          </w:rPr>
          <w:delText>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Hicks CC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2019 Harnessing global fisheries to tackle micronutrient deficiencies.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b/>
            <w:color w:val="000000"/>
            <w:sz w:val="24"/>
            <w:szCs w:val="24"/>
          </w:rPr>
          <w:delText>574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95–98.</w:delText>
        </w:r>
        <w:r w:rsidDel="00DD5F5E">
          <w:rPr>
            <w:rFonts w:ascii="Times New Roman" w:eastAsia="Times New Roman" w:hAnsi="Times New Roman" w:cs="Times New Roman"/>
            <w:color w:val="000000"/>
            <w:sz w:val="24"/>
            <w:szCs w:val="24"/>
          </w:rPr>
          <w:fldChar w:fldCharType="end"/>
        </w:r>
      </w:del>
    </w:p>
    <w:p w14:paraId="0C2C8B9F" w14:textId="05F0D27F" w:rsidR="00E429D0" w:rsidDel="00DD5F5E" w:rsidRDefault="00000000">
      <w:pPr>
        <w:widowControl w:val="0"/>
        <w:pBdr>
          <w:top w:val="nil"/>
          <w:left w:val="nil"/>
          <w:bottom w:val="nil"/>
          <w:right w:val="nil"/>
          <w:between w:val="nil"/>
        </w:pBdr>
        <w:spacing w:after="240" w:line="240" w:lineRule="auto"/>
        <w:ind w:left="480" w:hanging="480"/>
        <w:rPr>
          <w:del w:id="711" w:author="Robinson, James (robins64)" w:date="2023-06-30T11:24:00Z"/>
          <w:rFonts w:ascii="Times New Roman" w:eastAsia="Times New Roman" w:hAnsi="Times New Roman" w:cs="Times New Roman"/>
          <w:color w:val="000000"/>
          <w:sz w:val="24"/>
          <w:szCs w:val="24"/>
        </w:rPr>
      </w:pPr>
      <w:del w:id="712" w:author="Robinson, James (robins64)" w:date="2023-06-30T11:24:00Z">
        <w:r w:rsidDel="00DD5F5E">
          <w:rPr>
            <w:rFonts w:ascii="Times New Roman" w:eastAsia="Times New Roman" w:hAnsi="Times New Roman" w:cs="Times New Roman"/>
            <w:color w:val="000000"/>
            <w:sz w:val="24"/>
            <w:szCs w:val="24"/>
          </w:rPr>
          <w:delText>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Hicks CC, Graham NAJ, Maire E, Robinson JPW. 2021 Secure local aquatic food systems in the face of declining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b/>
            <w:color w:val="000000"/>
            <w:sz w:val="24"/>
            <w:szCs w:val="24"/>
          </w:rPr>
          <w:delText>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1214–1216.</w:delText>
        </w:r>
        <w:r w:rsidDel="00DD5F5E">
          <w:rPr>
            <w:rFonts w:ascii="Times New Roman" w:eastAsia="Times New Roman" w:hAnsi="Times New Roman" w:cs="Times New Roman"/>
            <w:color w:val="000000"/>
            <w:sz w:val="24"/>
            <w:szCs w:val="24"/>
          </w:rPr>
          <w:fldChar w:fldCharType="end"/>
        </w:r>
      </w:del>
    </w:p>
    <w:p w14:paraId="23F5185F" w14:textId="64B12E37" w:rsidR="00E429D0" w:rsidDel="00DD5F5E" w:rsidRDefault="00000000">
      <w:pPr>
        <w:widowControl w:val="0"/>
        <w:pBdr>
          <w:top w:val="nil"/>
          <w:left w:val="nil"/>
          <w:bottom w:val="nil"/>
          <w:right w:val="nil"/>
          <w:between w:val="nil"/>
        </w:pBdr>
        <w:spacing w:after="240" w:line="240" w:lineRule="auto"/>
        <w:ind w:left="480" w:hanging="480"/>
        <w:rPr>
          <w:del w:id="713" w:author="Robinson, James (robins64)" w:date="2023-06-30T11:24:00Z"/>
          <w:rFonts w:ascii="Times New Roman" w:eastAsia="Times New Roman" w:hAnsi="Times New Roman" w:cs="Times New Roman"/>
          <w:color w:val="000000"/>
          <w:sz w:val="24"/>
          <w:szCs w:val="24"/>
        </w:rPr>
      </w:pPr>
      <w:del w:id="714" w:author="Robinson, James (robins64)" w:date="2023-06-30T11:24:00Z">
        <w:r w:rsidDel="00DD5F5E">
          <w:rPr>
            <w:rFonts w:ascii="Times New Roman" w:eastAsia="Times New Roman" w:hAnsi="Times New Roman" w:cs="Times New Roman"/>
            <w:color w:val="000000"/>
            <w:sz w:val="24"/>
            <w:szCs w:val="24"/>
          </w:rPr>
          <w:delText>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Graham NAJ, McClanahan TR, MacNeil MA, Wilson SK, Cinner JE, Huchery C, Holmes TH. 2017 Human Disruption of Coral Reef Trophic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b/>
            <w:color w:val="000000"/>
            <w:sz w:val="24"/>
            <w:szCs w:val="24"/>
          </w:rPr>
          <w:delText>27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231–236.</w:delText>
        </w:r>
        <w:r w:rsidDel="00DD5F5E">
          <w:rPr>
            <w:rFonts w:ascii="Times New Roman" w:eastAsia="Times New Roman" w:hAnsi="Times New Roman" w:cs="Times New Roman"/>
            <w:color w:val="000000"/>
            <w:sz w:val="24"/>
            <w:szCs w:val="24"/>
          </w:rPr>
          <w:fldChar w:fldCharType="end"/>
        </w:r>
      </w:del>
    </w:p>
    <w:p w14:paraId="0CB4C48A" w14:textId="0B8B6CDB" w:rsidR="00E429D0" w:rsidDel="00DD5F5E" w:rsidRDefault="00000000">
      <w:pPr>
        <w:widowControl w:val="0"/>
        <w:pBdr>
          <w:top w:val="nil"/>
          <w:left w:val="nil"/>
          <w:bottom w:val="nil"/>
          <w:right w:val="nil"/>
          <w:between w:val="nil"/>
        </w:pBdr>
        <w:spacing w:after="240" w:line="240" w:lineRule="auto"/>
        <w:ind w:left="480" w:hanging="480"/>
        <w:rPr>
          <w:del w:id="715" w:author="Robinson, James (robins64)" w:date="2023-06-30T11:24:00Z"/>
          <w:rFonts w:ascii="Times New Roman" w:eastAsia="Times New Roman" w:hAnsi="Times New Roman" w:cs="Times New Roman"/>
          <w:color w:val="000000"/>
          <w:sz w:val="24"/>
          <w:szCs w:val="24"/>
        </w:rPr>
      </w:pPr>
      <w:del w:id="716" w:author="Robinson, James (robins64)" w:date="2023-06-30T11:24:00Z">
        <w:r w:rsidDel="00DD5F5E">
          <w:rPr>
            <w:rFonts w:ascii="Times New Roman" w:eastAsia="Times New Roman" w:hAnsi="Times New Roman" w:cs="Times New Roman"/>
            <w:color w:val="000000"/>
            <w:sz w:val="24"/>
            <w:szCs w:val="24"/>
          </w:rPr>
          <w:delText>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Campbell SJ, Darling ES, Pardede S, Ahmadia G, Mangubhai S, Amkieltiela, Estradivari, Maire E. 2020 Fishing restrictions and remoteness deliver conservation outcomes for Indonesia’s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i/>
            <w:color w:val="000000"/>
            <w:sz w:val="24"/>
            <w:szCs w:val="24"/>
          </w:rPr>
          <w:delText>Conserv.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b/>
            <w:color w:val="000000"/>
            <w:sz w:val="24"/>
            <w:szCs w:val="24"/>
          </w:rPr>
          <w:delText>13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147.</w:delText>
        </w:r>
        <w:r w:rsidDel="00DD5F5E">
          <w:rPr>
            <w:rFonts w:ascii="Times New Roman" w:eastAsia="Times New Roman" w:hAnsi="Times New Roman" w:cs="Times New Roman"/>
            <w:color w:val="000000"/>
            <w:sz w:val="24"/>
            <w:szCs w:val="24"/>
          </w:rPr>
          <w:fldChar w:fldCharType="end"/>
        </w:r>
      </w:del>
    </w:p>
    <w:p w14:paraId="0DE49550" w14:textId="610710BA" w:rsidR="00E429D0" w:rsidDel="00DD5F5E" w:rsidRDefault="00000000">
      <w:pPr>
        <w:widowControl w:val="0"/>
        <w:pBdr>
          <w:top w:val="nil"/>
          <w:left w:val="nil"/>
          <w:bottom w:val="nil"/>
          <w:right w:val="nil"/>
          <w:between w:val="nil"/>
        </w:pBdr>
        <w:spacing w:after="240" w:line="240" w:lineRule="auto"/>
        <w:ind w:left="480" w:hanging="480"/>
        <w:rPr>
          <w:del w:id="717" w:author="Robinson, James (robins64)" w:date="2023-06-30T11:24:00Z"/>
          <w:rFonts w:ascii="Times New Roman" w:eastAsia="Times New Roman" w:hAnsi="Times New Roman" w:cs="Times New Roman"/>
          <w:color w:val="000000"/>
          <w:sz w:val="24"/>
          <w:szCs w:val="24"/>
        </w:rPr>
      </w:pPr>
      <w:del w:id="718" w:author="Robinson, James (robins64)" w:date="2023-06-30T11:24:00Z">
        <w:r w:rsidDel="00DD5F5E">
          <w:rPr>
            <w:rFonts w:ascii="Times New Roman" w:eastAsia="Times New Roman" w:hAnsi="Times New Roman" w:cs="Times New Roman"/>
            <w:color w:val="000000"/>
            <w:sz w:val="24"/>
            <w:szCs w:val="24"/>
          </w:rPr>
          <w:delText>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Heenan A, Williams GJ, Williams ID. 2019 Natural variation in coral reef trophic structure across environmental gradients.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i/>
            <w:color w:val="000000"/>
            <w:sz w:val="24"/>
            <w:szCs w:val="24"/>
          </w:rPr>
          <w:delText>Front. Ecol. Environ.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"http://dx.doi.org/10.1002/fee.2144" \h</w:delInstrText>
        </w:r>
        <w:r w:rsidDel="00DD5F5E">
          <w:fldChar w:fldCharType="separate"/>
        </w:r>
        <w:r w:rsidDel="00DD5F5E">
          <w:rPr>
            <w:rFonts w:ascii="Times New Roman" w:eastAsia="Times New Roman" w:hAnsi="Times New Roman" w:cs="Times New Roman"/>
            <w:color w:val="000000"/>
            <w:sz w:val="24"/>
            <w:szCs w:val="24"/>
          </w:rPr>
          <w:delText>10.1002/fee.2144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540D3DD" w14:textId="4A13ADB0" w:rsidR="00E429D0" w:rsidDel="00DD5F5E" w:rsidRDefault="00000000">
      <w:pPr>
        <w:widowControl w:val="0"/>
        <w:pBdr>
          <w:top w:val="nil"/>
          <w:left w:val="nil"/>
          <w:bottom w:val="nil"/>
          <w:right w:val="nil"/>
          <w:between w:val="nil"/>
        </w:pBdr>
        <w:spacing w:after="240" w:line="240" w:lineRule="auto"/>
        <w:ind w:left="480" w:hanging="480"/>
        <w:rPr>
          <w:del w:id="719" w:author="Robinson, James (robins64)" w:date="2023-06-30T11:24:00Z"/>
          <w:rFonts w:ascii="Times New Roman" w:eastAsia="Times New Roman" w:hAnsi="Times New Roman" w:cs="Times New Roman"/>
          <w:color w:val="000000"/>
          <w:sz w:val="24"/>
          <w:szCs w:val="24"/>
        </w:rPr>
      </w:pPr>
      <w:del w:id="720" w:author="Robinson, James (robins64)" w:date="2023-06-30T11:24:00Z">
        <w:r w:rsidDel="00DD5F5E">
          <w:rPr>
            <w:rFonts w:ascii="Times New Roman" w:eastAsia="Times New Roman" w:hAnsi="Times New Roman" w:cs="Times New Roman"/>
            <w:color w:val="000000"/>
            <w:sz w:val="24"/>
            <w:szCs w:val="24"/>
          </w:rPr>
          <w:delText>10.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2020 Principles for estimating fish productivity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b/>
            <w:color w:val="000000"/>
            <w:sz w:val="24"/>
            <w:szCs w:val="24"/>
          </w:rPr>
          <w:delText>39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1221–1231.</w:delText>
        </w:r>
        <w:r w:rsidDel="00DD5F5E">
          <w:rPr>
            <w:rFonts w:ascii="Times New Roman" w:eastAsia="Times New Roman" w:hAnsi="Times New Roman" w:cs="Times New Roman"/>
            <w:color w:val="000000"/>
            <w:sz w:val="24"/>
            <w:szCs w:val="24"/>
          </w:rPr>
          <w:fldChar w:fldCharType="end"/>
        </w:r>
      </w:del>
    </w:p>
    <w:p w14:paraId="730C88CB" w14:textId="50A7F82A" w:rsidR="00E429D0" w:rsidDel="00DD5F5E" w:rsidRDefault="00000000">
      <w:pPr>
        <w:widowControl w:val="0"/>
        <w:pBdr>
          <w:top w:val="nil"/>
          <w:left w:val="nil"/>
          <w:bottom w:val="nil"/>
          <w:right w:val="nil"/>
          <w:between w:val="nil"/>
        </w:pBdr>
        <w:spacing w:after="240" w:line="240" w:lineRule="auto"/>
        <w:ind w:left="480" w:hanging="480"/>
        <w:rPr>
          <w:del w:id="721" w:author="Robinson, James (robins64)" w:date="2023-06-30T11:24:00Z"/>
          <w:rFonts w:ascii="Times New Roman" w:eastAsia="Times New Roman" w:hAnsi="Times New Roman" w:cs="Times New Roman"/>
          <w:color w:val="000000"/>
          <w:sz w:val="24"/>
          <w:szCs w:val="24"/>
        </w:rPr>
      </w:pPr>
      <w:del w:id="722" w:author="Robinson, James (robins64)" w:date="2023-06-30T11:24:00Z">
        <w:r w:rsidDel="00DD5F5E">
          <w:rPr>
            <w:rFonts w:ascii="Times New Roman" w:eastAsia="Times New Roman" w:hAnsi="Times New Roman" w:cs="Times New Roman"/>
            <w:color w:val="000000"/>
            <w:sz w:val="24"/>
            <w:szCs w:val="24"/>
          </w:rPr>
          <w:delText>11.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Community biomass and life history benchmarks for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471–488.</w:delText>
        </w:r>
        <w:r w:rsidDel="00DD5F5E">
          <w:rPr>
            <w:rFonts w:ascii="Times New Roman" w:eastAsia="Times New Roman" w:hAnsi="Times New Roman" w:cs="Times New Roman"/>
            <w:color w:val="000000"/>
            <w:sz w:val="24"/>
            <w:szCs w:val="24"/>
          </w:rPr>
          <w:fldChar w:fldCharType="end"/>
        </w:r>
      </w:del>
    </w:p>
    <w:p w14:paraId="42E8C6D6" w14:textId="6C2F8B72" w:rsidR="00E429D0" w:rsidDel="00DD5F5E" w:rsidRDefault="00000000">
      <w:pPr>
        <w:widowControl w:val="0"/>
        <w:pBdr>
          <w:top w:val="nil"/>
          <w:left w:val="nil"/>
          <w:bottom w:val="nil"/>
          <w:right w:val="nil"/>
          <w:between w:val="nil"/>
        </w:pBdr>
        <w:spacing w:after="240" w:line="240" w:lineRule="auto"/>
        <w:ind w:left="480" w:hanging="480"/>
        <w:rPr>
          <w:del w:id="723" w:author="Robinson, James (robins64)" w:date="2023-06-30T11:24:00Z"/>
          <w:rFonts w:ascii="Times New Roman" w:eastAsia="Times New Roman" w:hAnsi="Times New Roman" w:cs="Times New Roman"/>
          <w:color w:val="000000"/>
          <w:sz w:val="24"/>
          <w:szCs w:val="24"/>
        </w:rPr>
      </w:pPr>
      <w:del w:id="724" w:author="Robinson, James (robins64)" w:date="2023-06-30T11:24:00Z">
        <w:r w:rsidDel="00DD5F5E">
          <w:rPr>
            <w:rFonts w:ascii="Times New Roman" w:eastAsia="Times New Roman" w:hAnsi="Times New Roman" w:cs="Times New Roman"/>
            <w:color w:val="000000"/>
            <w:sz w:val="24"/>
            <w:szCs w:val="24"/>
          </w:rPr>
          <w:delText>12.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Seguin R, Mouillot D, Cinner JE, Stuart Smith RD, Maire E, Graham NAJ, McLean M, Vigliola L, Loiseau N. 2022 Towards process-oriented management of tropical reefs in the anthropocene.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i/>
            <w:color w:val="000000"/>
            <w:sz w:val="24"/>
            <w:szCs w:val="24"/>
          </w:rPr>
          <w:delText>Nature Sustainability</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 , 1–10.</w:delText>
        </w:r>
        <w:r w:rsidDel="00DD5F5E">
          <w:rPr>
            <w:rFonts w:ascii="Times New Roman" w:eastAsia="Times New Roman" w:hAnsi="Times New Roman" w:cs="Times New Roman"/>
            <w:color w:val="000000"/>
            <w:sz w:val="24"/>
            <w:szCs w:val="24"/>
          </w:rPr>
          <w:fldChar w:fldCharType="end"/>
        </w:r>
      </w:del>
    </w:p>
    <w:p w14:paraId="7720D994" w14:textId="6E3E2D1C" w:rsidR="00E429D0" w:rsidDel="00DD5F5E" w:rsidRDefault="00000000">
      <w:pPr>
        <w:widowControl w:val="0"/>
        <w:pBdr>
          <w:top w:val="nil"/>
          <w:left w:val="nil"/>
          <w:bottom w:val="nil"/>
          <w:right w:val="nil"/>
          <w:between w:val="nil"/>
        </w:pBdr>
        <w:spacing w:after="240" w:line="240" w:lineRule="auto"/>
        <w:ind w:left="480" w:hanging="480"/>
        <w:rPr>
          <w:del w:id="725" w:author="Robinson, James (robins64)" w:date="2023-06-30T11:24:00Z"/>
          <w:rFonts w:ascii="Times New Roman" w:eastAsia="Times New Roman" w:hAnsi="Times New Roman" w:cs="Times New Roman"/>
          <w:color w:val="000000"/>
          <w:sz w:val="24"/>
          <w:szCs w:val="24"/>
        </w:rPr>
      </w:pPr>
      <w:del w:id="726" w:author="Robinson, James (robins64)" w:date="2023-06-30T11:24:00Z">
        <w:r w:rsidDel="00DD5F5E">
          <w:rPr>
            <w:rFonts w:ascii="Times New Roman" w:eastAsia="Times New Roman" w:hAnsi="Times New Roman" w:cs="Times New Roman"/>
            <w:color w:val="000000"/>
            <w:sz w:val="24"/>
            <w:szCs w:val="24"/>
          </w:rPr>
          <w:delText>13.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color w:val="000000"/>
            <w:sz w:val="24"/>
            <w:szCs w:val="24"/>
          </w:rPr>
          <w:delText xml:space="preserve">Robinson JPW, Maire E, Bodin N, Hempson T, Graham NAJ, Wilson SK, MacNeil MAM, Hicks CC. 2022 Climate-driven increases in micronutrient availability from small-scale tropical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del>
    </w:p>
    <w:p w14:paraId="4247FACD" w14:textId="3EC2DADB" w:rsidR="00E429D0" w:rsidDel="00DD5F5E" w:rsidRDefault="00000000">
      <w:pPr>
        <w:widowControl w:val="0"/>
        <w:pBdr>
          <w:top w:val="nil"/>
          <w:left w:val="nil"/>
          <w:bottom w:val="nil"/>
          <w:right w:val="nil"/>
          <w:between w:val="nil"/>
        </w:pBdr>
        <w:spacing w:after="240" w:line="240" w:lineRule="auto"/>
        <w:ind w:left="480" w:hanging="480"/>
        <w:rPr>
          <w:del w:id="727" w:author="Robinson, James (robins64)" w:date="2023-06-30T11:24:00Z"/>
          <w:rFonts w:ascii="Times New Roman" w:eastAsia="Times New Roman" w:hAnsi="Times New Roman" w:cs="Times New Roman"/>
          <w:color w:val="000000"/>
          <w:sz w:val="24"/>
          <w:szCs w:val="24"/>
        </w:rPr>
      </w:pPr>
      <w:del w:id="728" w:author="Robinson, James (robins64)" w:date="2023-06-30T11:24:00Z">
        <w:r w:rsidDel="00DD5F5E">
          <w:rPr>
            <w:rFonts w:ascii="Times New Roman" w:eastAsia="Times New Roman" w:hAnsi="Times New Roman" w:cs="Times New Roman"/>
            <w:color w:val="000000"/>
            <w:sz w:val="24"/>
            <w:szCs w:val="24"/>
          </w:rPr>
          <w:delText>14.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2018 Global drivers of reef fish growth.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874–889.</w:delText>
        </w:r>
        <w:r w:rsidDel="00DD5F5E">
          <w:rPr>
            <w:rFonts w:ascii="Times New Roman" w:eastAsia="Times New Roman" w:hAnsi="Times New Roman" w:cs="Times New Roman"/>
            <w:color w:val="000000"/>
            <w:sz w:val="24"/>
            <w:szCs w:val="24"/>
          </w:rPr>
          <w:fldChar w:fldCharType="end"/>
        </w:r>
      </w:del>
    </w:p>
    <w:p w14:paraId="5E6D6403" w14:textId="598054E7" w:rsidR="00E429D0" w:rsidDel="00DD5F5E" w:rsidRDefault="00000000">
      <w:pPr>
        <w:widowControl w:val="0"/>
        <w:pBdr>
          <w:top w:val="nil"/>
          <w:left w:val="nil"/>
          <w:bottom w:val="nil"/>
          <w:right w:val="nil"/>
          <w:between w:val="nil"/>
        </w:pBdr>
        <w:spacing w:after="240" w:line="240" w:lineRule="auto"/>
        <w:ind w:left="480" w:hanging="480"/>
        <w:rPr>
          <w:del w:id="729" w:author="Robinson, James (robins64)" w:date="2023-06-30T11:24:00Z"/>
          <w:rFonts w:ascii="Times New Roman" w:eastAsia="Times New Roman" w:hAnsi="Times New Roman" w:cs="Times New Roman"/>
          <w:color w:val="000000"/>
          <w:sz w:val="24"/>
          <w:szCs w:val="24"/>
        </w:rPr>
      </w:pPr>
      <w:del w:id="730" w:author="Robinson, James (robins64)" w:date="2023-06-30T11:24:00Z">
        <w:r w:rsidDel="00DD5F5E">
          <w:rPr>
            <w:rFonts w:ascii="Times New Roman" w:eastAsia="Times New Roman" w:hAnsi="Times New Roman" w:cs="Times New Roman"/>
            <w:color w:val="000000"/>
            <w:sz w:val="24"/>
            <w:szCs w:val="24"/>
          </w:rPr>
          <w:delText>15.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Morais RA, Connolly SR, Bellwood DR. 2020 Human exploitation shapes productivity-biomass relationships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b/>
            <w:color w:val="000000"/>
            <w:sz w:val="24"/>
            <w:szCs w:val="24"/>
          </w:rPr>
          <w:delText>26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1295–1305.</w:delText>
        </w:r>
        <w:r w:rsidDel="00DD5F5E">
          <w:rPr>
            <w:rFonts w:ascii="Times New Roman" w:eastAsia="Times New Roman" w:hAnsi="Times New Roman" w:cs="Times New Roman"/>
            <w:color w:val="000000"/>
            <w:sz w:val="24"/>
            <w:szCs w:val="24"/>
          </w:rPr>
          <w:fldChar w:fldCharType="end"/>
        </w:r>
      </w:del>
    </w:p>
    <w:p w14:paraId="25A2A341" w14:textId="5102FDCB" w:rsidR="00E429D0" w:rsidDel="00DD5F5E" w:rsidRDefault="00000000">
      <w:pPr>
        <w:widowControl w:val="0"/>
        <w:pBdr>
          <w:top w:val="nil"/>
          <w:left w:val="nil"/>
          <w:bottom w:val="nil"/>
          <w:right w:val="nil"/>
          <w:between w:val="nil"/>
        </w:pBdr>
        <w:spacing w:after="240" w:line="240" w:lineRule="auto"/>
        <w:ind w:left="480" w:hanging="480"/>
        <w:rPr>
          <w:del w:id="731" w:author="Robinson, James (robins64)" w:date="2023-06-30T11:24:00Z"/>
          <w:rFonts w:ascii="Times New Roman" w:eastAsia="Times New Roman" w:hAnsi="Times New Roman" w:cs="Times New Roman"/>
          <w:color w:val="000000"/>
          <w:sz w:val="24"/>
          <w:szCs w:val="24"/>
        </w:rPr>
      </w:pPr>
      <w:del w:id="732" w:author="Robinson, James (robins64)" w:date="2023-06-30T11:24:00Z">
        <w:r w:rsidDel="00DD5F5E">
          <w:rPr>
            <w:rFonts w:ascii="Times New Roman" w:eastAsia="Times New Roman" w:hAnsi="Times New Roman" w:cs="Times New Roman"/>
            <w:color w:val="000000"/>
            <w:sz w:val="24"/>
            <w:szCs w:val="24"/>
          </w:rPr>
          <w:delText>16.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Schiettekatte NMD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2020 Nutrient limitation, bioenergetics and stoichiometry: A new model to predict elemental fluxes mediated by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1857–1869.</w:delText>
        </w:r>
        <w:r w:rsidDel="00DD5F5E">
          <w:rPr>
            <w:rFonts w:ascii="Times New Roman" w:eastAsia="Times New Roman" w:hAnsi="Times New Roman" w:cs="Times New Roman"/>
            <w:color w:val="000000"/>
            <w:sz w:val="24"/>
            <w:szCs w:val="24"/>
          </w:rPr>
          <w:fldChar w:fldCharType="end"/>
        </w:r>
      </w:del>
    </w:p>
    <w:p w14:paraId="6B5DB81F" w14:textId="311D9226" w:rsidR="00E429D0" w:rsidDel="00DD5F5E" w:rsidRDefault="00000000">
      <w:pPr>
        <w:widowControl w:val="0"/>
        <w:pBdr>
          <w:top w:val="nil"/>
          <w:left w:val="nil"/>
          <w:bottom w:val="nil"/>
          <w:right w:val="nil"/>
          <w:between w:val="nil"/>
        </w:pBdr>
        <w:spacing w:after="240" w:line="240" w:lineRule="auto"/>
        <w:ind w:left="480" w:hanging="480"/>
        <w:rPr>
          <w:del w:id="733" w:author="Robinson, James (robins64)" w:date="2023-06-30T11:24:00Z"/>
          <w:rFonts w:ascii="Times New Roman" w:eastAsia="Times New Roman" w:hAnsi="Times New Roman" w:cs="Times New Roman"/>
          <w:color w:val="000000"/>
          <w:sz w:val="24"/>
          <w:szCs w:val="24"/>
        </w:rPr>
      </w:pPr>
      <w:del w:id="734" w:author="Robinson, James (robins64)" w:date="2023-06-30T11:24:00Z">
        <w:r w:rsidDel="00DD5F5E">
          <w:rPr>
            <w:rFonts w:ascii="Times New Roman" w:eastAsia="Times New Roman" w:hAnsi="Times New Roman" w:cs="Times New Roman"/>
            <w:color w:val="000000"/>
            <w:sz w:val="24"/>
            <w:szCs w:val="24"/>
          </w:rPr>
          <w:delText>17.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"http://paperpile.com/b/Io64Wc/BcHa" \h</w:delInstrText>
        </w:r>
        <w:r w:rsidDel="00DD5F5E">
          <w:fldChar w:fldCharType="separate"/>
        </w:r>
        <w:r w:rsidDel="00DD5F5E">
          <w:rPr>
            <w:rFonts w:ascii="Times New Roman" w:eastAsia="Times New Roman" w:hAnsi="Times New Roman" w:cs="Times New Roman"/>
            <w:color w:val="000000"/>
            <w:sz w:val="24"/>
            <w:szCs w:val="24"/>
          </w:rPr>
          <w:delText>Froese R, Pauly D. 2021 FishBase.</w:delText>
        </w:r>
        <w:r w:rsidDel="00DD5F5E">
          <w:rPr>
            <w:rFonts w:ascii="Times New Roman" w:eastAsia="Times New Roman" w:hAnsi="Times New Roman" w:cs="Times New Roman"/>
            <w:color w:val="000000"/>
            <w:sz w:val="24"/>
            <w:szCs w:val="24"/>
          </w:rPr>
          <w:fldChar w:fldCharType="end"/>
        </w:r>
      </w:del>
    </w:p>
    <w:p w14:paraId="056D705B" w14:textId="32103801" w:rsidR="00E429D0" w:rsidDel="00DD5F5E" w:rsidRDefault="00000000">
      <w:pPr>
        <w:widowControl w:val="0"/>
        <w:pBdr>
          <w:top w:val="nil"/>
          <w:left w:val="nil"/>
          <w:bottom w:val="nil"/>
          <w:right w:val="nil"/>
          <w:between w:val="nil"/>
        </w:pBdr>
        <w:spacing w:after="240" w:line="240" w:lineRule="auto"/>
        <w:ind w:left="480" w:hanging="480"/>
        <w:rPr>
          <w:del w:id="735" w:author="Robinson, James (robins64)" w:date="2023-06-30T11:24:00Z"/>
          <w:rFonts w:ascii="Times New Roman" w:eastAsia="Times New Roman" w:hAnsi="Times New Roman" w:cs="Times New Roman"/>
          <w:color w:val="000000"/>
          <w:sz w:val="24"/>
          <w:szCs w:val="24"/>
        </w:rPr>
      </w:pPr>
      <w:del w:id="736" w:author="Robinson, James (robins64)" w:date="2023-06-30T11:24:00Z">
        <w:r w:rsidDel="00DD5F5E">
          <w:rPr>
            <w:rFonts w:ascii="Times New Roman" w:eastAsia="Times New Roman" w:hAnsi="Times New Roman" w:cs="Times New Roman"/>
            <w:color w:val="000000"/>
            <w:sz w:val="24"/>
            <w:szCs w:val="24"/>
          </w:rPr>
          <w:delText>18.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Ward-Paige C, Mills Flemming J, Lotze HK. 2010 Overestimating fish counts by non-instantaneous visual censuses: consequences for population and community descriptions.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i/>
            <w:color w:val="000000"/>
            <w:sz w:val="24"/>
            <w:szCs w:val="24"/>
          </w:rPr>
          <w:delText>PLoS One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b/>
            <w:color w:val="000000"/>
            <w:sz w:val="24"/>
            <w:szCs w:val="24"/>
          </w:rPr>
          <w:delText>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e11722.</w:delText>
        </w:r>
        <w:r w:rsidDel="00DD5F5E">
          <w:rPr>
            <w:rFonts w:ascii="Times New Roman" w:eastAsia="Times New Roman" w:hAnsi="Times New Roman" w:cs="Times New Roman"/>
            <w:color w:val="000000"/>
            <w:sz w:val="24"/>
            <w:szCs w:val="24"/>
          </w:rPr>
          <w:fldChar w:fldCharType="end"/>
        </w:r>
      </w:del>
    </w:p>
    <w:p w14:paraId="527C0689" w14:textId="1E1B1B6E" w:rsidR="00E429D0" w:rsidDel="00DD5F5E" w:rsidRDefault="00000000">
      <w:pPr>
        <w:widowControl w:val="0"/>
        <w:pBdr>
          <w:top w:val="nil"/>
          <w:left w:val="nil"/>
          <w:bottom w:val="nil"/>
          <w:right w:val="nil"/>
          <w:between w:val="nil"/>
        </w:pBdr>
        <w:spacing w:after="240" w:line="240" w:lineRule="auto"/>
        <w:ind w:left="480" w:hanging="480"/>
        <w:rPr>
          <w:del w:id="737" w:author="Robinson, James (robins64)" w:date="2023-06-30T11:24:00Z"/>
          <w:rFonts w:ascii="Times New Roman" w:eastAsia="Times New Roman" w:hAnsi="Times New Roman" w:cs="Times New Roman"/>
          <w:color w:val="000000"/>
          <w:sz w:val="24"/>
          <w:szCs w:val="24"/>
        </w:rPr>
      </w:pPr>
      <w:del w:id="738" w:author="Robinson, James (robins64)" w:date="2023-06-30T11:24:00Z">
        <w:r w:rsidDel="00DD5F5E">
          <w:rPr>
            <w:rFonts w:ascii="Times New Roman" w:eastAsia="Times New Roman" w:hAnsi="Times New Roman" w:cs="Times New Roman"/>
            <w:color w:val="000000"/>
            <w:sz w:val="24"/>
            <w:szCs w:val="24"/>
          </w:rPr>
          <w:delText>19.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"http://paperpile.com/b/Io64Wc/Fdm7" \h</w:delInstrText>
        </w:r>
        <w:r w:rsidDel="00DD5F5E">
          <w:fldChar w:fldCharType="separate"/>
        </w:r>
        <w:r w:rsidDel="00DD5F5E">
          <w:rPr>
            <w:rFonts w:ascii="Times New Roman" w:eastAsia="Times New Roman" w:hAnsi="Times New Roman" w:cs="Times New Roman"/>
            <w:color w:val="000000"/>
            <w:sz w:val="24"/>
            <w:szCs w:val="24"/>
          </w:rPr>
          <w:delText>FAO/WHO Expert Consultation on Human Vitamin and Mineral Requirements. 2004 Vitamin and Mineral Requirements in Human Nutrition.</w:delText>
        </w:r>
        <w:r w:rsidDel="00DD5F5E">
          <w:rPr>
            <w:rFonts w:ascii="Times New Roman" w:eastAsia="Times New Roman" w:hAnsi="Times New Roman" w:cs="Times New Roman"/>
            <w:color w:val="000000"/>
            <w:sz w:val="24"/>
            <w:szCs w:val="24"/>
          </w:rPr>
          <w:fldChar w:fldCharType="end"/>
        </w:r>
      </w:del>
    </w:p>
    <w:p w14:paraId="7B138770" w14:textId="3D7D184E" w:rsidR="00E429D0" w:rsidDel="00DD5F5E" w:rsidRDefault="00000000">
      <w:pPr>
        <w:widowControl w:val="0"/>
        <w:pBdr>
          <w:top w:val="nil"/>
          <w:left w:val="nil"/>
          <w:bottom w:val="nil"/>
          <w:right w:val="nil"/>
          <w:between w:val="nil"/>
        </w:pBdr>
        <w:spacing w:after="240" w:line="240" w:lineRule="auto"/>
        <w:ind w:left="480" w:hanging="480"/>
        <w:rPr>
          <w:del w:id="739" w:author="Robinson, James (robins64)" w:date="2023-06-30T11:24:00Z"/>
          <w:rFonts w:ascii="Times New Roman" w:eastAsia="Times New Roman" w:hAnsi="Times New Roman" w:cs="Times New Roman"/>
          <w:color w:val="000000"/>
          <w:sz w:val="24"/>
          <w:szCs w:val="24"/>
        </w:rPr>
      </w:pPr>
      <w:del w:id="740" w:author="Robinson, James (robins64)" w:date="2023-06-30T11:24:00Z">
        <w:r w:rsidDel="00DD5F5E">
          <w:rPr>
            <w:rFonts w:ascii="Times New Roman" w:eastAsia="Times New Roman" w:hAnsi="Times New Roman" w:cs="Times New Roman"/>
            <w:color w:val="000000"/>
            <w:sz w:val="24"/>
            <w:szCs w:val="24"/>
          </w:rPr>
          <w:delText>20.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Drewnowski A, Rehm CD, Martin A, Verger EO, Voinnesson M, Imbert P. 2015 Energy and nutrient density of foods in relation to their carbon footprint.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i/>
            <w:color w:val="000000"/>
            <w:sz w:val="24"/>
            <w:szCs w:val="24"/>
          </w:rPr>
          <w:delText>Am. J. Clin. Nutr.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b/>
            <w:color w:val="000000"/>
            <w:sz w:val="24"/>
            <w:szCs w:val="24"/>
          </w:rPr>
          <w:delText>101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184–191.</w:delText>
        </w:r>
        <w:r w:rsidDel="00DD5F5E">
          <w:rPr>
            <w:rFonts w:ascii="Times New Roman" w:eastAsia="Times New Roman" w:hAnsi="Times New Roman" w:cs="Times New Roman"/>
            <w:color w:val="000000"/>
            <w:sz w:val="24"/>
            <w:szCs w:val="24"/>
          </w:rPr>
          <w:fldChar w:fldCharType="end"/>
        </w:r>
      </w:del>
    </w:p>
    <w:p w14:paraId="373FD371" w14:textId="76D4330F" w:rsidR="00E429D0" w:rsidDel="00DD5F5E" w:rsidRDefault="00000000">
      <w:pPr>
        <w:widowControl w:val="0"/>
        <w:pBdr>
          <w:top w:val="nil"/>
          <w:left w:val="nil"/>
          <w:bottom w:val="nil"/>
          <w:right w:val="nil"/>
          <w:between w:val="nil"/>
        </w:pBdr>
        <w:spacing w:after="240" w:line="240" w:lineRule="auto"/>
        <w:ind w:left="480" w:hanging="480"/>
        <w:rPr>
          <w:del w:id="741" w:author="Robinson, James (robins64)" w:date="2023-06-30T11:24:00Z"/>
          <w:rFonts w:ascii="Times New Roman" w:eastAsia="Times New Roman" w:hAnsi="Times New Roman" w:cs="Times New Roman"/>
          <w:color w:val="000000"/>
          <w:sz w:val="24"/>
          <w:szCs w:val="24"/>
        </w:rPr>
      </w:pPr>
      <w:del w:id="742" w:author="Robinson, James (robins64)" w:date="2023-06-30T11:24:00Z">
        <w:r w:rsidDel="00DD5F5E">
          <w:rPr>
            <w:rFonts w:ascii="Times New Roman" w:eastAsia="Times New Roman" w:hAnsi="Times New Roman" w:cs="Times New Roman"/>
            <w:color w:val="000000"/>
            <w:sz w:val="24"/>
            <w:szCs w:val="24"/>
          </w:rPr>
          <w:delText>21.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Maire E, Graham NAJ, MacNeil MA, Lam VWY, Robinson JPW, Cheung WWL, Hicks CC. 2021 Micronutrient supply from global marine fisheries under climate change and overfishing.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b/>
            <w:color w:val="000000"/>
            <w:sz w:val="24"/>
            <w:szCs w:val="24"/>
          </w:rPr>
          <w:delText>31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4132–4138.e3.</w:delText>
        </w:r>
        <w:r w:rsidDel="00DD5F5E">
          <w:rPr>
            <w:rFonts w:ascii="Times New Roman" w:eastAsia="Times New Roman" w:hAnsi="Times New Roman" w:cs="Times New Roman"/>
            <w:color w:val="000000"/>
            <w:sz w:val="24"/>
            <w:szCs w:val="24"/>
          </w:rPr>
          <w:fldChar w:fldCharType="end"/>
        </w:r>
      </w:del>
    </w:p>
    <w:p w14:paraId="269F645A" w14:textId="3D1A0D35" w:rsidR="00E429D0" w:rsidDel="00DD5F5E" w:rsidRDefault="00000000">
      <w:pPr>
        <w:widowControl w:val="0"/>
        <w:pBdr>
          <w:top w:val="nil"/>
          <w:left w:val="nil"/>
          <w:bottom w:val="nil"/>
          <w:right w:val="nil"/>
          <w:between w:val="nil"/>
        </w:pBdr>
        <w:spacing w:after="240" w:line="240" w:lineRule="auto"/>
        <w:ind w:left="480" w:hanging="480"/>
        <w:rPr>
          <w:del w:id="743" w:author="Robinson, James (robins64)" w:date="2023-06-30T11:24:00Z"/>
          <w:rFonts w:ascii="Times New Roman" w:eastAsia="Times New Roman" w:hAnsi="Times New Roman" w:cs="Times New Roman"/>
          <w:color w:val="000000"/>
          <w:sz w:val="24"/>
          <w:szCs w:val="24"/>
        </w:rPr>
      </w:pPr>
      <w:del w:id="744" w:author="Robinson, James (robins64)" w:date="2023-06-30T11:24:00Z">
        <w:r w:rsidDel="00DD5F5E">
          <w:rPr>
            <w:rFonts w:ascii="Times New Roman" w:eastAsia="Times New Roman" w:hAnsi="Times New Roman" w:cs="Times New Roman"/>
            <w:color w:val="000000"/>
            <w:sz w:val="24"/>
            <w:szCs w:val="24"/>
          </w:rPr>
          <w:delText>22.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Parravicini V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2020 Delineating reef fish trophic guilds with global gut content data synthesis and phylogeny.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PLoS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b/>
            <w:color w:val="000000"/>
            <w:sz w:val="24"/>
            <w:szCs w:val="24"/>
          </w:rPr>
          <w:delText>18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e3000702.</w:delText>
        </w:r>
        <w:r w:rsidDel="00DD5F5E">
          <w:rPr>
            <w:rFonts w:ascii="Times New Roman" w:eastAsia="Times New Roman" w:hAnsi="Times New Roman" w:cs="Times New Roman"/>
            <w:color w:val="000000"/>
            <w:sz w:val="24"/>
            <w:szCs w:val="24"/>
          </w:rPr>
          <w:fldChar w:fldCharType="end"/>
        </w:r>
      </w:del>
    </w:p>
    <w:p w14:paraId="4BD9A36A" w14:textId="44E3EC24" w:rsidR="00E429D0" w:rsidDel="00DD5F5E" w:rsidRDefault="00000000">
      <w:pPr>
        <w:widowControl w:val="0"/>
        <w:pBdr>
          <w:top w:val="nil"/>
          <w:left w:val="nil"/>
          <w:bottom w:val="nil"/>
          <w:right w:val="nil"/>
          <w:between w:val="nil"/>
        </w:pBdr>
        <w:spacing w:after="240" w:line="240" w:lineRule="auto"/>
        <w:ind w:left="480" w:hanging="480"/>
        <w:rPr>
          <w:del w:id="745" w:author="Robinson, James (robins64)" w:date="2023-06-30T11:24:00Z"/>
          <w:rFonts w:ascii="Times New Roman" w:eastAsia="Times New Roman" w:hAnsi="Times New Roman" w:cs="Times New Roman"/>
          <w:color w:val="000000"/>
          <w:sz w:val="24"/>
          <w:szCs w:val="24"/>
        </w:rPr>
      </w:pPr>
      <w:del w:id="746" w:author="Robinson, James (robins64)" w:date="2023-06-30T11:24:00Z">
        <w:r w:rsidDel="00DD5F5E">
          <w:rPr>
            <w:rFonts w:ascii="Times New Roman" w:eastAsia="Times New Roman" w:hAnsi="Times New Roman" w:cs="Times New Roman"/>
            <w:color w:val="000000"/>
            <w:sz w:val="24"/>
            <w:szCs w:val="24"/>
          </w:rPr>
          <w:delText>23.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Belton B, Little DC, Zhang W, Edwards P, Skladany M, Thilsted SH. 2020 Farming fish in the sea will not nourish the world.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i/>
            <w:color w:val="000000"/>
            <w:sz w:val="24"/>
            <w:szCs w:val="24"/>
          </w:rPr>
          <w:delText>Nat. Commun.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b/>
            <w:color w:val="000000"/>
            <w:sz w:val="24"/>
            <w:szCs w:val="24"/>
          </w:rPr>
          <w:delText>11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5804.</w:delText>
        </w:r>
        <w:r w:rsidDel="00DD5F5E">
          <w:rPr>
            <w:rFonts w:ascii="Times New Roman" w:eastAsia="Times New Roman" w:hAnsi="Times New Roman" w:cs="Times New Roman"/>
            <w:color w:val="000000"/>
            <w:sz w:val="24"/>
            <w:szCs w:val="24"/>
          </w:rPr>
          <w:fldChar w:fldCharType="end"/>
        </w:r>
      </w:del>
    </w:p>
    <w:p w14:paraId="775F07B9" w14:textId="759EDB4F" w:rsidR="00E429D0" w:rsidDel="00DD5F5E" w:rsidRDefault="00000000">
      <w:pPr>
        <w:widowControl w:val="0"/>
        <w:pBdr>
          <w:top w:val="nil"/>
          <w:left w:val="nil"/>
          <w:bottom w:val="nil"/>
          <w:right w:val="nil"/>
          <w:between w:val="nil"/>
        </w:pBdr>
        <w:spacing w:after="240" w:line="240" w:lineRule="auto"/>
        <w:ind w:left="480" w:hanging="480"/>
        <w:rPr>
          <w:del w:id="747" w:author="Robinson, James (robins64)" w:date="2023-06-30T11:24:00Z"/>
          <w:rFonts w:ascii="Times New Roman" w:eastAsia="Times New Roman" w:hAnsi="Times New Roman" w:cs="Times New Roman"/>
          <w:color w:val="000000"/>
          <w:sz w:val="24"/>
          <w:szCs w:val="24"/>
        </w:rPr>
      </w:pPr>
      <w:del w:id="748" w:author="Robinson, James (robins64)" w:date="2023-06-30T11:24:00Z">
        <w:r w:rsidDel="00DD5F5E">
          <w:rPr>
            <w:rFonts w:ascii="Times New Roman" w:eastAsia="Times New Roman" w:hAnsi="Times New Roman" w:cs="Times New Roman"/>
            <w:color w:val="000000"/>
            <w:sz w:val="24"/>
            <w:szCs w:val="24"/>
          </w:rPr>
          <w:delText>24.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Bürkner P-C. 2018 Advanced Bayesian Multilevel Modeling with the R Package brms.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i/>
            <w:color w:val="000000"/>
            <w:sz w:val="24"/>
            <w:szCs w:val="24"/>
          </w:rPr>
          <w:delText>The R Journal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b/>
            <w:color w:val="000000"/>
            <w:sz w:val="24"/>
            <w:szCs w:val="24"/>
          </w:rPr>
          <w:delText>10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395–411.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"http://dx.doi.org/10.32614/RJ-2018-017" \h</w:delInstrText>
        </w:r>
        <w:r w:rsidDel="00DD5F5E">
          <w:fldChar w:fldCharType="separate"/>
        </w:r>
        <w:r w:rsidDel="00DD5F5E">
          <w:rPr>
            <w:rFonts w:ascii="Times New Roman" w:eastAsia="Times New Roman" w:hAnsi="Times New Roman" w:cs="Times New Roman"/>
            <w:color w:val="000000"/>
            <w:sz w:val="24"/>
            <w:szCs w:val="24"/>
          </w:rPr>
          <w:delText>10.32614/RJ-2018-017</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3B84BD5" w14:textId="079440D1" w:rsidR="00E429D0" w:rsidDel="00DD5F5E" w:rsidRDefault="00000000">
      <w:pPr>
        <w:widowControl w:val="0"/>
        <w:pBdr>
          <w:top w:val="nil"/>
          <w:left w:val="nil"/>
          <w:bottom w:val="nil"/>
          <w:right w:val="nil"/>
          <w:between w:val="nil"/>
        </w:pBdr>
        <w:spacing w:after="240" w:line="240" w:lineRule="auto"/>
        <w:ind w:left="480" w:hanging="480"/>
        <w:rPr>
          <w:del w:id="749" w:author="Robinson, James (robins64)" w:date="2023-06-30T11:24:00Z"/>
          <w:rFonts w:ascii="Times New Roman" w:eastAsia="Times New Roman" w:hAnsi="Times New Roman" w:cs="Times New Roman"/>
          <w:color w:val="000000"/>
          <w:sz w:val="24"/>
          <w:szCs w:val="24"/>
        </w:rPr>
      </w:pPr>
      <w:del w:id="750" w:author="Robinson, James (robins64)" w:date="2023-06-30T11:24:00Z">
        <w:r w:rsidDel="00DD5F5E">
          <w:rPr>
            <w:rFonts w:ascii="Times New Roman" w:eastAsia="Times New Roman" w:hAnsi="Times New Roman" w:cs="Times New Roman"/>
            <w:color w:val="000000"/>
            <w:sz w:val="24"/>
            <w:szCs w:val="24"/>
          </w:rPr>
          <w:delText>25.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"http://paperpile.com/b/Io64Wc/V9lj" \h</w:delInstrText>
        </w:r>
        <w:r w:rsidDel="00DD5F5E">
          <w:fldChar w:fldCharType="separate"/>
        </w:r>
        <w:r w:rsidDel="00DD5F5E">
          <w:rPr>
            <w:rFonts w:ascii="Times New Roman" w:eastAsia="Times New Roman" w:hAnsi="Times New Roman" w:cs="Times New Roman"/>
            <w:color w:val="000000"/>
            <w:sz w:val="24"/>
            <w:szCs w:val="24"/>
          </w:rPr>
          <w:delText>R Core Team. 2022 R: A Language and Environment for Statistical Computing.</w:delText>
        </w:r>
        <w:r w:rsidDel="00DD5F5E">
          <w:rPr>
            <w:rFonts w:ascii="Times New Roman" w:eastAsia="Times New Roman" w:hAnsi="Times New Roman" w:cs="Times New Roman"/>
            <w:color w:val="000000"/>
            <w:sz w:val="24"/>
            <w:szCs w:val="24"/>
          </w:rPr>
          <w:fldChar w:fldCharType="end"/>
        </w:r>
      </w:del>
    </w:p>
    <w:p w14:paraId="2041D52A" w14:textId="13A21DBA" w:rsidR="00E429D0" w:rsidDel="00DD5F5E" w:rsidRDefault="00000000">
      <w:pPr>
        <w:widowControl w:val="0"/>
        <w:pBdr>
          <w:top w:val="nil"/>
          <w:left w:val="nil"/>
          <w:bottom w:val="nil"/>
          <w:right w:val="nil"/>
          <w:between w:val="nil"/>
        </w:pBdr>
        <w:spacing w:after="240" w:line="240" w:lineRule="auto"/>
        <w:ind w:left="480" w:hanging="480"/>
        <w:rPr>
          <w:del w:id="751" w:author="Robinson, James (robins64)" w:date="2023-06-30T11:24:00Z"/>
          <w:rFonts w:ascii="Times New Roman" w:eastAsia="Times New Roman" w:hAnsi="Times New Roman" w:cs="Times New Roman"/>
          <w:color w:val="000000"/>
          <w:sz w:val="24"/>
          <w:szCs w:val="24"/>
        </w:rPr>
      </w:pPr>
      <w:del w:id="752" w:author="Robinson, James (robins64)" w:date="2023-06-30T11:24:00Z">
        <w:r w:rsidDel="00DD5F5E">
          <w:rPr>
            <w:rFonts w:ascii="Times New Roman" w:eastAsia="Times New Roman" w:hAnsi="Times New Roman" w:cs="Times New Roman"/>
            <w:color w:val="000000"/>
            <w:sz w:val="24"/>
            <w:szCs w:val="24"/>
          </w:rPr>
          <w:delText>26.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Morais RA, Depczynski M, Fulton C, Marnane M, Narvaez P, Huertas V, Brandl SJ, Bellwood DR. 2020 Severe coral loss shifts energetic dynamics on a coral reef.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b/>
            <w:color w:val="000000"/>
            <w:sz w:val="24"/>
            <w:szCs w:val="24"/>
          </w:rPr>
          <w:delText>120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eaav3384.</w:delText>
        </w:r>
        <w:r w:rsidDel="00DD5F5E">
          <w:rPr>
            <w:rFonts w:ascii="Times New Roman" w:eastAsia="Times New Roman" w:hAnsi="Times New Roman" w:cs="Times New Roman"/>
            <w:color w:val="000000"/>
            <w:sz w:val="24"/>
            <w:szCs w:val="24"/>
          </w:rPr>
          <w:fldChar w:fldCharType="end"/>
        </w:r>
      </w:del>
    </w:p>
    <w:p w14:paraId="189B7B3C" w14:textId="1533A1C1" w:rsidR="00E429D0" w:rsidDel="00DD5F5E" w:rsidRDefault="00000000">
      <w:pPr>
        <w:widowControl w:val="0"/>
        <w:pBdr>
          <w:top w:val="nil"/>
          <w:left w:val="nil"/>
          <w:bottom w:val="nil"/>
          <w:right w:val="nil"/>
          <w:between w:val="nil"/>
        </w:pBdr>
        <w:spacing w:after="240" w:line="240" w:lineRule="auto"/>
        <w:ind w:left="480" w:hanging="480"/>
        <w:rPr>
          <w:del w:id="753" w:author="Robinson, James (robins64)" w:date="2023-06-30T11:24:00Z"/>
          <w:rFonts w:ascii="Times New Roman" w:eastAsia="Times New Roman" w:hAnsi="Times New Roman" w:cs="Times New Roman"/>
          <w:color w:val="000000"/>
          <w:sz w:val="24"/>
          <w:szCs w:val="24"/>
        </w:rPr>
      </w:pPr>
      <w:del w:id="754" w:author="Robinson, James (robins64)" w:date="2023-06-30T11:24:00Z">
        <w:r w:rsidDel="00DD5F5E">
          <w:rPr>
            <w:rFonts w:ascii="Times New Roman" w:eastAsia="Times New Roman" w:hAnsi="Times New Roman" w:cs="Times New Roman"/>
            <w:color w:val="000000"/>
            <w:sz w:val="24"/>
            <w:szCs w:val="24"/>
          </w:rPr>
          <w:delText>27.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Robinson JPW, Wilson SK, Robinson J, Gerry C, Lucas J, Assan C, Govinden R, Jennings S, Graham NAJ. 2019 Productive instability of coral reef fisheries after climate-driven regime shifts.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b/>
            <w:color w:val="000000"/>
            <w:sz w:val="24"/>
            <w:szCs w:val="24"/>
          </w:rPr>
          <w:delText>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183–190.</w:delText>
        </w:r>
        <w:r w:rsidDel="00DD5F5E">
          <w:rPr>
            <w:rFonts w:ascii="Times New Roman" w:eastAsia="Times New Roman" w:hAnsi="Times New Roman" w:cs="Times New Roman"/>
            <w:color w:val="000000"/>
            <w:sz w:val="24"/>
            <w:szCs w:val="24"/>
          </w:rPr>
          <w:fldChar w:fldCharType="end"/>
        </w:r>
      </w:del>
    </w:p>
    <w:p w14:paraId="1FD37182" w14:textId="7EE7ADF1" w:rsidR="00E429D0" w:rsidDel="00DD5F5E" w:rsidRDefault="00000000">
      <w:pPr>
        <w:widowControl w:val="0"/>
        <w:pBdr>
          <w:top w:val="nil"/>
          <w:left w:val="nil"/>
          <w:bottom w:val="nil"/>
          <w:right w:val="nil"/>
          <w:between w:val="nil"/>
        </w:pBdr>
        <w:spacing w:after="240" w:line="240" w:lineRule="auto"/>
        <w:ind w:left="480" w:hanging="480"/>
        <w:rPr>
          <w:del w:id="755" w:author="Robinson, James (robins64)" w:date="2023-06-30T11:24:00Z"/>
          <w:rFonts w:ascii="Times New Roman" w:eastAsia="Times New Roman" w:hAnsi="Times New Roman" w:cs="Times New Roman"/>
          <w:color w:val="000000"/>
          <w:sz w:val="24"/>
          <w:szCs w:val="24"/>
        </w:rPr>
      </w:pPr>
      <w:del w:id="756" w:author="Robinson, James (robins64)" w:date="2023-06-30T11:24:00Z">
        <w:r w:rsidDel="00DD5F5E">
          <w:rPr>
            <w:rFonts w:ascii="Times New Roman" w:eastAsia="Times New Roman" w:hAnsi="Times New Roman" w:cs="Times New Roman"/>
            <w:color w:val="000000"/>
            <w:sz w:val="24"/>
            <w:szCs w:val="24"/>
          </w:rPr>
          <w:delText>28.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Cinner JE. 2015 Biomass-based targets and the management of multispecies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i/>
            <w:color w:val="000000"/>
            <w:sz w:val="24"/>
            <w:szCs w:val="24"/>
          </w:rPr>
          <w:delText>Conserv.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b/>
            <w:color w:val="000000"/>
            <w:sz w:val="24"/>
            <w:szCs w:val="24"/>
          </w:rPr>
          <w:delText>29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409–417.</w:delText>
        </w:r>
        <w:r w:rsidDel="00DD5F5E">
          <w:rPr>
            <w:rFonts w:ascii="Times New Roman" w:eastAsia="Times New Roman" w:hAnsi="Times New Roman" w:cs="Times New Roman"/>
            <w:color w:val="000000"/>
            <w:sz w:val="24"/>
            <w:szCs w:val="24"/>
          </w:rPr>
          <w:fldChar w:fldCharType="end"/>
        </w:r>
      </w:del>
    </w:p>
    <w:p w14:paraId="0DB6515C" w14:textId="4D4B9CB6" w:rsidR="00E429D0" w:rsidDel="00DD5F5E" w:rsidRDefault="00000000">
      <w:pPr>
        <w:widowControl w:val="0"/>
        <w:pBdr>
          <w:top w:val="nil"/>
          <w:left w:val="nil"/>
          <w:bottom w:val="nil"/>
          <w:right w:val="nil"/>
          <w:between w:val="nil"/>
        </w:pBdr>
        <w:spacing w:after="240" w:line="240" w:lineRule="auto"/>
        <w:ind w:left="480" w:hanging="480"/>
        <w:rPr>
          <w:del w:id="757" w:author="Robinson, James (robins64)" w:date="2023-06-30T11:24:00Z"/>
          <w:rFonts w:ascii="Times New Roman" w:eastAsia="Times New Roman" w:hAnsi="Times New Roman" w:cs="Times New Roman"/>
          <w:color w:val="000000"/>
          <w:sz w:val="24"/>
          <w:szCs w:val="24"/>
        </w:rPr>
      </w:pPr>
      <w:del w:id="758" w:author="Robinson, James (robins64)" w:date="2023-06-30T11:24:00Z">
        <w:r w:rsidDel="00DD5F5E">
          <w:rPr>
            <w:rFonts w:ascii="Times New Roman" w:eastAsia="Times New Roman" w:hAnsi="Times New Roman" w:cs="Times New Roman"/>
            <w:color w:val="000000"/>
            <w:sz w:val="24"/>
            <w:szCs w:val="24"/>
          </w:rPr>
          <w:delText>29.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Brandl SJ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2019 Demographic dynamics of the smallest marine vertebrates fuel coral reef ecosystem functioning.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b/>
            <w:color w:val="000000"/>
            <w:sz w:val="24"/>
            <w:szCs w:val="24"/>
          </w:rPr>
          <w:delText>364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1189–1192.</w:delText>
        </w:r>
        <w:r w:rsidDel="00DD5F5E">
          <w:rPr>
            <w:rFonts w:ascii="Times New Roman" w:eastAsia="Times New Roman" w:hAnsi="Times New Roman" w:cs="Times New Roman"/>
            <w:color w:val="000000"/>
            <w:sz w:val="24"/>
            <w:szCs w:val="24"/>
          </w:rPr>
          <w:fldChar w:fldCharType="end"/>
        </w:r>
      </w:del>
    </w:p>
    <w:p w14:paraId="265BF4B0" w14:textId="55233A32" w:rsidR="00E429D0" w:rsidDel="00DD5F5E" w:rsidRDefault="00000000">
      <w:pPr>
        <w:widowControl w:val="0"/>
        <w:pBdr>
          <w:top w:val="nil"/>
          <w:left w:val="nil"/>
          <w:bottom w:val="nil"/>
          <w:right w:val="nil"/>
          <w:between w:val="nil"/>
        </w:pBdr>
        <w:spacing w:after="240" w:line="240" w:lineRule="auto"/>
        <w:ind w:left="480" w:hanging="480"/>
        <w:rPr>
          <w:del w:id="759" w:author="Robinson, James (robins64)" w:date="2023-06-30T11:24:00Z"/>
          <w:rFonts w:ascii="Times New Roman" w:eastAsia="Times New Roman" w:hAnsi="Times New Roman" w:cs="Times New Roman"/>
          <w:color w:val="000000"/>
          <w:sz w:val="24"/>
          <w:szCs w:val="24"/>
        </w:rPr>
      </w:pPr>
      <w:del w:id="760" w:author="Robinson, James (robins64)" w:date="2023-06-30T11:24:00Z">
        <w:r w:rsidDel="00DD5F5E">
          <w:rPr>
            <w:rFonts w:ascii="Times New Roman" w:eastAsia="Times New Roman" w:hAnsi="Times New Roman" w:cs="Times New Roman"/>
            <w:color w:val="000000"/>
            <w:sz w:val="24"/>
            <w:szCs w:val="24"/>
          </w:rPr>
          <w:delText>30.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Depczynski M, Fulton CJ, Marnane MJ, Bellwood DR. 2007 Life history patterns shape energy allocation among fishes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i/>
            <w:color w:val="000000"/>
            <w:sz w:val="24"/>
            <w:szCs w:val="24"/>
          </w:rPr>
          <w:delText>Oecologia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b/>
            <w:color w:val="000000"/>
            <w:sz w:val="24"/>
            <w:szCs w:val="24"/>
          </w:rPr>
          <w:delText>153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111–120.</w:delText>
        </w:r>
        <w:r w:rsidDel="00DD5F5E">
          <w:rPr>
            <w:rFonts w:ascii="Times New Roman" w:eastAsia="Times New Roman" w:hAnsi="Times New Roman" w:cs="Times New Roman"/>
            <w:color w:val="000000"/>
            <w:sz w:val="24"/>
            <w:szCs w:val="24"/>
          </w:rPr>
          <w:fldChar w:fldCharType="end"/>
        </w:r>
      </w:del>
    </w:p>
    <w:p w14:paraId="30C6DB9B" w14:textId="08D56BBA" w:rsidR="00E429D0" w:rsidDel="00DD5F5E" w:rsidRDefault="00000000">
      <w:pPr>
        <w:widowControl w:val="0"/>
        <w:pBdr>
          <w:top w:val="nil"/>
          <w:left w:val="nil"/>
          <w:bottom w:val="nil"/>
          <w:right w:val="nil"/>
          <w:between w:val="nil"/>
        </w:pBdr>
        <w:spacing w:after="240" w:line="240" w:lineRule="auto"/>
        <w:ind w:left="480" w:hanging="480"/>
        <w:rPr>
          <w:del w:id="761" w:author="Robinson, James (robins64)" w:date="2023-06-30T11:24:00Z"/>
          <w:rFonts w:ascii="Times New Roman" w:eastAsia="Times New Roman" w:hAnsi="Times New Roman" w:cs="Times New Roman"/>
          <w:color w:val="000000"/>
          <w:sz w:val="24"/>
          <w:szCs w:val="24"/>
        </w:rPr>
      </w:pPr>
      <w:del w:id="762" w:author="Robinson, James (robins64)" w:date="2023-06-30T11:24:00Z">
        <w:r w:rsidDel="00DD5F5E">
          <w:rPr>
            <w:rFonts w:ascii="Times New Roman" w:eastAsia="Times New Roman" w:hAnsi="Times New Roman" w:cs="Times New Roman"/>
            <w:color w:val="000000"/>
            <w:sz w:val="24"/>
            <w:szCs w:val="24"/>
          </w:rPr>
          <w:delText>31.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Ruppert JLW, Vigliola L, Kulbicki M, Labrosse P, Fortin M-J, Meekan MG. 2018 Human activities as a driver of spatial variation in the trophic structure of fish communities on Pacific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b/>
            <w:color w:val="000000"/>
            <w:sz w:val="24"/>
            <w:szCs w:val="24"/>
          </w:rPr>
          <w:delText>24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e67–e79.</w:delText>
        </w:r>
        <w:r w:rsidDel="00DD5F5E">
          <w:rPr>
            <w:rFonts w:ascii="Times New Roman" w:eastAsia="Times New Roman" w:hAnsi="Times New Roman" w:cs="Times New Roman"/>
            <w:color w:val="000000"/>
            <w:sz w:val="24"/>
            <w:szCs w:val="24"/>
          </w:rPr>
          <w:fldChar w:fldCharType="end"/>
        </w:r>
      </w:del>
    </w:p>
    <w:p w14:paraId="57E390B7" w14:textId="20EA8153" w:rsidR="00E429D0" w:rsidDel="00DD5F5E" w:rsidRDefault="00000000">
      <w:pPr>
        <w:widowControl w:val="0"/>
        <w:pBdr>
          <w:top w:val="nil"/>
          <w:left w:val="nil"/>
          <w:bottom w:val="nil"/>
          <w:right w:val="nil"/>
          <w:between w:val="nil"/>
        </w:pBdr>
        <w:spacing w:after="240" w:line="240" w:lineRule="auto"/>
        <w:ind w:left="480" w:hanging="480"/>
        <w:rPr>
          <w:del w:id="763" w:author="Robinson, James (robins64)" w:date="2023-06-30T11:24:00Z"/>
          <w:rFonts w:ascii="Times New Roman" w:eastAsia="Times New Roman" w:hAnsi="Times New Roman" w:cs="Times New Roman"/>
          <w:color w:val="000000"/>
          <w:sz w:val="24"/>
          <w:szCs w:val="24"/>
        </w:rPr>
      </w:pPr>
      <w:del w:id="764" w:author="Robinson, James (robins64)" w:date="2023-06-30T11:24:00Z">
        <w:r w:rsidDel="00DD5F5E">
          <w:rPr>
            <w:rFonts w:ascii="Times New Roman" w:eastAsia="Times New Roman" w:hAnsi="Times New Roman" w:cs="Times New Roman"/>
            <w:color w:val="000000"/>
            <w:sz w:val="24"/>
            <w:szCs w:val="24"/>
          </w:rPr>
          <w:delText>32.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Cooke R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2022 Anthropogenic disruptions to longstanding patterns of trophic-size structure in 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684–692.</w:delText>
        </w:r>
        <w:r w:rsidDel="00DD5F5E">
          <w:rPr>
            <w:rFonts w:ascii="Times New Roman" w:eastAsia="Times New Roman" w:hAnsi="Times New Roman" w:cs="Times New Roman"/>
            <w:color w:val="000000"/>
            <w:sz w:val="24"/>
            <w:szCs w:val="24"/>
          </w:rPr>
          <w:fldChar w:fldCharType="end"/>
        </w:r>
      </w:del>
    </w:p>
    <w:p w14:paraId="50339A4A" w14:textId="45E3604D" w:rsidR="00E429D0" w:rsidDel="00DD5F5E" w:rsidRDefault="00000000">
      <w:pPr>
        <w:widowControl w:val="0"/>
        <w:pBdr>
          <w:top w:val="nil"/>
          <w:left w:val="nil"/>
          <w:bottom w:val="nil"/>
          <w:right w:val="nil"/>
          <w:between w:val="nil"/>
        </w:pBdr>
        <w:spacing w:after="240" w:line="240" w:lineRule="auto"/>
        <w:ind w:left="480" w:hanging="480"/>
        <w:rPr>
          <w:del w:id="765" w:author="Robinson, James (robins64)" w:date="2023-06-30T11:24:00Z"/>
          <w:rFonts w:ascii="Times New Roman" w:eastAsia="Times New Roman" w:hAnsi="Times New Roman" w:cs="Times New Roman"/>
          <w:color w:val="000000"/>
          <w:sz w:val="24"/>
          <w:szCs w:val="24"/>
        </w:rPr>
      </w:pPr>
      <w:del w:id="766" w:author="Robinson, James (robins64)" w:date="2023-06-30T11:24:00Z">
        <w:r w:rsidDel="00DD5F5E">
          <w:rPr>
            <w:rFonts w:ascii="Times New Roman" w:eastAsia="Times New Roman" w:hAnsi="Times New Roman" w:cs="Times New Roman"/>
            <w:color w:val="000000"/>
            <w:sz w:val="24"/>
            <w:szCs w:val="24"/>
          </w:rPr>
          <w:delText>33.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Russ GR, Bergseth BJ, Rizzari JR, Alcala AC. 2015 Decadal-scale effects of benthic habitat and marine reserve protection on Philippine goatfish (F: Mullidae).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773–787.</w:delText>
        </w:r>
        <w:r w:rsidDel="00DD5F5E">
          <w:rPr>
            <w:rFonts w:ascii="Times New Roman" w:eastAsia="Times New Roman" w:hAnsi="Times New Roman" w:cs="Times New Roman"/>
            <w:color w:val="000000"/>
            <w:sz w:val="24"/>
            <w:szCs w:val="24"/>
          </w:rPr>
          <w:fldChar w:fldCharType="end"/>
        </w:r>
      </w:del>
    </w:p>
    <w:p w14:paraId="66B2F29B" w14:textId="611BFEB7" w:rsidR="00E429D0" w:rsidDel="00DD5F5E" w:rsidRDefault="00000000">
      <w:pPr>
        <w:widowControl w:val="0"/>
        <w:pBdr>
          <w:top w:val="nil"/>
          <w:left w:val="nil"/>
          <w:bottom w:val="nil"/>
          <w:right w:val="nil"/>
          <w:between w:val="nil"/>
        </w:pBdr>
        <w:spacing w:after="240" w:line="240" w:lineRule="auto"/>
        <w:ind w:left="480" w:hanging="480"/>
        <w:rPr>
          <w:del w:id="767" w:author="Robinson, James (robins64)" w:date="2023-06-30T11:24:00Z"/>
          <w:rFonts w:ascii="Times New Roman" w:eastAsia="Times New Roman" w:hAnsi="Times New Roman" w:cs="Times New Roman"/>
          <w:color w:val="000000"/>
          <w:sz w:val="24"/>
          <w:szCs w:val="24"/>
        </w:rPr>
      </w:pPr>
      <w:del w:id="768" w:author="Robinson, James (robins64)" w:date="2023-06-30T11:24:00Z">
        <w:r w:rsidDel="00DD5F5E">
          <w:rPr>
            <w:rFonts w:ascii="Times New Roman" w:eastAsia="Times New Roman" w:hAnsi="Times New Roman" w:cs="Times New Roman"/>
            <w:color w:val="000000"/>
            <w:sz w:val="24"/>
            <w:szCs w:val="24"/>
          </w:rPr>
          <w:delText>34.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Hamilton M, Robinson JPW, Benkwitt CE, Wilson SK, MacNeil MA, Ebrahim A, Graham NAJ. 2022 Climate impacts alter fisheries productivity and turnover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b/>
            <w:color w:val="000000"/>
            <w:sz w:val="24"/>
            <w:szCs w:val="24"/>
          </w:rPr>
          <w:delText>41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921–935.</w:delText>
        </w:r>
        <w:r w:rsidDel="00DD5F5E">
          <w:rPr>
            <w:rFonts w:ascii="Times New Roman" w:eastAsia="Times New Roman" w:hAnsi="Times New Roman" w:cs="Times New Roman"/>
            <w:color w:val="000000"/>
            <w:sz w:val="24"/>
            <w:szCs w:val="24"/>
          </w:rPr>
          <w:fldChar w:fldCharType="end"/>
        </w:r>
      </w:del>
    </w:p>
    <w:p w14:paraId="7A120975" w14:textId="46DEC62E" w:rsidR="00E429D0" w:rsidDel="00DD5F5E" w:rsidRDefault="00000000">
      <w:pPr>
        <w:widowControl w:val="0"/>
        <w:pBdr>
          <w:top w:val="nil"/>
          <w:left w:val="nil"/>
          <w:bottom w:val="nil"/>
          <w:right w:val="nil"/>
          <w:between w:val="nil"/>
        </w:pBdr>
        <w:spacing w:after="240" w:line="240" w:lineRule="auto"/>
        <w:ind w:left="480" w:hanging="480"/>
        <w:rPr>
          <w:del w:id="769" w:author="Robinson, James (robins64)" w:date="2023-06-30T11:24:00Z"/>
          <w:rFonts w:ascii="Times New Roman" w:eastAsia="Times New Roman" w:hAnsi="Times New Roman" w:cs="Times New Roman"/>
          <w:color w:val="000000"/>
          <w:sz w:val="24"/>
          <w:szCs w:val="24"/>
        </w:rPr>
      </w:pPr>
      <w:del w:id="770" w:author="Robinson, James (robins64)" w:date="2023-06-30T11:24:00Z">
        <w:r w:rsidDel="00DD5F5E">
          <w:rPr>
            <w:rFonts w:ascii="Times New Roman" w:eastAsia="Times New Roman" w:hAnsi="Times New Roman" w:cs="Times New Roman"/>
            <w:color w:val="000000"/>
            <w:sz w:val="24"/>
            <w:szCs w:val="24"/>
          </w:rPr>
          <w:delText>35.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Edwards CB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2014 Global assessment of the status of coral reef herbivorous fishes: evidence for fishing effects.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Proc. Biol.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b/>
            <w:color w:val="000000"/>
            <w:sz w:val="24"/>
            <w:szCs w:val="24"/>
          </w:rPr>
          <w:delText>281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20131835.</w:delText>
        </w:r>
        <w:r w:rsidDel="00DD5F5E">
          <w:rPr>
            <w:rFonts w:ascii="Times New Roman" w:eastAsia="Times New Roman" w:hAnsi="Times New Roman" w:cs="Times New Roman"/>
            <w:color w:val="000000"/>
            <w:sz w:val="24"/>
            <w:szCs w:val="24"/>
          </w:rPr>
          <w:fldChar w:fldCharType="end"/>
        </w:r>
      </w:del>
    </w:p>
    <w:p w14:paraId="2101D5F3" w14:textId="7B459EDB" w:rsidR="00E429D0" w:rsidDel="00DD5F5E" w:rsidRDefault="00000000">
      <w:pPr>
        <w:widowControl w:val="0"/>
        <w:pBdr>
          <w:top w:val="nil"/>
          <w:left w:val="nil"/>
          <w:bottom w:val="nil"/>
          <w:right w:val="nil"/>
          <w:between w:val="nil"/>
        </w:pBdr>
        <w:spacing w:after="240" w:line="240" w:lineRule="auto"/>
        <w:ind w:left="480" w:hanging="480"/>
        <w:rPr>
          <w:del w:id="771" w:author="Robinson, James (robins64)" w:date="2023-06-30T11:24:00Z"/>
          <w:rFonts w:ascii="Times New Roman" w:eastAsia="Times New Roman" w:hAnsi="Times New Roman" w:cs="Times New Roman"/>
          <w:color w:val="000000"/>
          <w:sz w:val="24"/>
          <w:szCs w:val="24"/>
        </w:rPr>
      </w:pPr>
      <w:del w:id="772" w:author="Robinson, James (robins64)" w:date="2023-06-30T11:24:00Z">
        <w:r w:rsidDel="00DD5F5E">
          <w:rPr>
            <w:rFonts w:ascii="Times New Roman" w:eastAsia="Times New Roman" w:hAnsi="Times New Roman" w:cs="Times New Roman"/>
            <w:color w:val="000000"/>
            <w:sz w:val="24"/>
            <w:szCs w:val="24"/>
          </w:rPr>
          <w:delText>36.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Bellwood DR, Choat JH. 1990 A functional analysis of grazing in parrotfishes (family Scaridae): the ecological implications.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i/>
            <w:color w:val="000000"/>
            <w:sz w:val="24"/>
            <w:szCs w:val="24"/>
          </w:rPr>
          <w:delText>Environ. Biol. Fishes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189–214.</w:delText>
        </w:r>
        <w:r w:rsidDel="00DD5F5E">
          <w:rPr>
            <w:rFonts w:ascii="Times New Roman" w:eastAsia="Times New Roman" w:hAnsi="Times New Roman" w:cs="Times New Roman"/>
            <w:color w:val="000000"/>
            <w:sz w:val="24"/>
            <w:szCs w:val="24"/>
          </w:rPr>
          <w:fldChar w:fldCharType="end"/>
        </w:r>
      </w:del>
    </w:p>
    <w:p w14:paraId="5E799C46" w14:textId="7B9BED58" w:rsidR="00E429D0" w:rsidDel="00DD5F5E" w:rsidRDefault="00000000">
      <w:pPr>
        <w:widowControl w:val="0"/>
        <w:pBdr>
          <w:top w:val="nil"/>
          <w:left w:val="nil"/>
          <w:bottom w:val="nil"/>
          <w:right w:val="nil"/>
          <w:between w:val="nil"/>
        </w:pBdr>
        <w:spacing w:after="240" w:line="240" w:lineRule="auto"/>
        <w:ind w:left="480" w:hanging="480"/>
        <w:rPr>
          <w:del w:id="773" w:author="Robinson, James (robins64)" w:date="2023-06-30T11:24:00Z"/>
          <w:rFonts w:ascii="Times New Roman" w:eastAsia="Times New Roman" w:hAnsi="Times New Roman" w:cs="Times New Roman"/>
          <w:color w:val="000000"/>
          <w:sz w:val="24"/>
          <w:szCs w:val="24"/>
        </w:rPr>
      </w:pPr>
      <w:del w:id="774" w:author="Robinson, James (robins64)" w:date="2023-06-30T11:24:00Z">
        <w:r w:rsidDel="00DD5F5E">
          <w:rPr>
            <w:rFonts w:ascii="Times New Roman" w:eastAsia="Times New Roman" w:hAnsi="Times New Roman" w:cs="Times New Roman"/>
            <w:color w:val="000000"/>
            <w:sz w:val="24"/>
            <w:szCs w:val="24"/>
          </w:rPr>
          <w:delText>37.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Multicriteria estimate of coral reef fishery sustainability.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807–820.</w:delText>
        </w:r>
        <w:r w:rsidDel="00DD5F5E">
          <w:rPr>
            <w:rFonts w:ascii="Times New Roman" w:eastAsia="Times New Roman" w:hAnsi="Times New Roman" w:cs="Times New Roman"/>
            <w:color w:val="000000"/>
            <w:sz w:val="24"/>
            <w:szCs w:val="24"/>
          </w:rPr>
          <w:fldChar w:fldCharType="end"/>
        </w:r>
      </w:del>
    </w:p>
    <w:p w14:paraId="7A6D10D4" w14:textId="4BCCFBD1" w:rsidR="00E429D0" w:rsidDel="00DD5F5E" w:rsidRDefault="00000000">
      <w:pPr>
        <w:widowControl w:val="0"/>
        <w:pBdr>
          <w:top w:val="nil"/>
          <w:left w:val="nil"/>
          <w:bottom w:val="nil"/>
          <w:right w:val="nil"/>
          <w:between w:val="nil"/>
        </w:pBdr>
        <w:spacing w:after="240" w:line="240" w:lineRule="auto"/>
        <w:ind w:left="480" w:hanging="480"/>
        <w:rPr>
          <w:del w:id="775" w:author="Robinson, James (robins64)" w:date="2023-06-30T11:24:00Z"/>
          <w:rFonts w:ascii="Times New Roman" w:eastAsia="Times New Roman" w:hAnsi="Times New Roman" w:cs="Times New Roman"/>
          <w:color w:val="000000"/>
          <w:sz w:val="24"/>
          <w:szCs w:val="24"/>
        </w:rPr>
      </w:pPr>
      <w:del w:id="776" w:author="Robinson, James (robins64)" w:date="2023-06-30T11:24:00Z">
        <w:r w:rsidDel="00DD5F5E">
          <w:rPr>
            <w:rFonts w:ascii="Times New Roman" w:eastAsia="Times New Roman" w:hAnsi="Times New Roman" w:cs="Times New Roman"/>
            <w:color w:val="000000"/>
            <w:sz w:val="24"/>
            <w:szCs w:val="24"/>
          </w:rPr>
          <w:delText>38.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Mumby PJ. 2006 The impact of exploiting grazers (Scaridae) on the dynamics of Caribbean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i/>
            <w:color w:val="000000"/>
            <w:sz w:val="24"/>
            <w:szCs w:val="24"/>
          </w:rPr>
          <w:delText>Ecol. Appl.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b/>
            <w:color w:val="000000"/>
            <w:sz w:val="24"/>
            <w:szCs w:val="24"/>
          </w:rPr>
          <w:delText>16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747–769.</w:delText>
        </w:r>
        <w:r w:rsidDel="00DD5F5E">
          <w:rPr>
            <w:rFonts w:ascii="Times New Roman" w:eastAsia="Times New Roman" w:hAnsi="Times New Roman" w:cs="Times New Roman"/>
            <w:color w:val="000000"/>
            <w:sz w:val="24"/>
            <w:szCs w:val="24"/>
          </w:rPr>
          <w:fldChar w:fldCharType="end"/>
        </w:r>
      </w:del>
    </w:p>
    <w:p w14:paraId="452B8855" w14:textId="3EA521BB" w:rsidR="00E429D0" w:rsidDel="00DD5F5E" w:rsidRDefault="00000000">
      <w:pPr>
        <w:widowControl w:val="0"/>
        <w:pBdr>
          <w:top w:val="nil"/>
          <w:left w:val="nil"/>
          <w:bottom w:val="nil"/>
          <w:right w:val="nil"/>
          <w:between w:val="nil"/>
        </w:pBdr>
        <w:spacing w:after="240" w:line="240" w:lineRule="auto"/>
        <w:ind w:left="480" w:hanging="480"/>
        <w:rPr>
          <w:del w:id="777" w:author="Robinson, James (robins64)" w:date="2023-06-30T11:24:00Z"/>
          <w:rFonts w:ascii="Times New Roman" w:eastAsia="Times New Roman" w:hAnsi="Times New Roman" w:cs="Times New Roman"/>
          <w:color w:val="000000"/>
          <w:sz w:val="24"/>
          <w:szCs w:val="24"/>
        </w:rPr>
      </w:pPr>
      <w:del w:id="778" w:author="Robinson, James (robins64)" w:date="2023-06-30T11:24:00Z">
        <w:r w:rsidDel="00DD5F5E">
          <w:rPr>
            <w:rFonts w:ascii="Times New Roman" w:eastAsia="Times New Roman" w:hAnsi="Times New Roman" w:cs="Times New Roman"/>
            <w:color w:val="000000"/>
            <w:sz w:val="24"/>
            <w:szCs w:val="24"/>
          </w:rPr>
          <w:delText>39.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McClanahan TR. 1992 Resource utilization, competition, and predation: a model and example from coral reef grazers.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i/>
            <w:color w:val="000000"/>
            <w:sz w:val="24"/>
            <w:szCs w:val="24"/>
          </w:rPr>
          <w:delText>Ecol. Modell.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b/>
            <w:color w:val="000000"/>
            <w:sz w:val="24"/>
            <w:szCs w:val="24"/>
          </w:rPr>
          <w:delText>61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195–215.</w:delText>
        </w:r>
        <w:r w:rsidDel="00DD5F5E">
          <w:rPr>
            <w:rFonts w:ascii="Times New Roman" w:eastAsia="Times New Roman" w:hAnsi="Times New Roman" w:cs="Times New Roman"/>
            <w:color w:val="000000"/>
            <w:sz w:val="24"/>
            <w:szCs w:val="24"/>
          </w:rPr>
          <w:fldChar w:fldCharType="end"/>
        </w:r>
      </w:del>
    </w:p>
    <w:p w14:paraId="3219ED56" w14:textId="4E7FC960" w:rsidR="00E429D0" w:rsidDel="00DD5F5E" w:rsidRDefault="00000000">
      <w:pPr>
        <w:widowControl w:val="0"/>
        <w:pBdr>
          <w:top w:val="nil"/>
          <w:left w:val="nil"/>
          <w:bottom w:val="nil"/>
          <w:right w:val="nil"/>
          <w:between w:val="nil"/>
        </w:pBdr>
        <w:spacing w:after="240" w:line="240" w:lineRule="auto"/>
        <w:ind w:left="480" w:hanging="480"/>
        <w:rPr>
          <w:del w:id="779" w:author="Robinson, James (robins64)" w:date="2023-06-30T11:24:00Z"/>
          <w:rFonts w:ascii="Times New Roman" w:eastAsia="Times New Roman" w:hAnsi="Times New Roman" w:cs="Times New Roman"/>
          <w:color w:val="000000"/>
          <w:sz w:val="24"/>
          <w:szCs w:val="24"/>
        </w:rPr>
      </w:pPr>
      <w:del w:id="780" w:author="Robinson, James (robins64)" w:date="2023-06-30T11:24:00Z">
        <w:r w:rsidDel="00DD5F5E">
          <w:rPr>
            <w:rFonts w:ascii="Times New Roman" w:eastAsia="Times New Roman" w:hAnsi="Times New Roman" w:cs="Times New Roman"/>
            <w:color w:val="000000"/>
            <w:sz w:val="24"/>
            <w:szCs w:val="24"/>
          </w:rPr>
          <w:delText>40.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Humphries AT, McClanahan TR, McQuaid CD. 2020 Algal turf consumption by sea urchins and fishes is mediated by fisheries management on coral reefs in Kenya.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"http://dx.doi.org/10.1007/s00338-020-01943-5" \h</w:delInstrText>
        </w:r>
        <w:r w:rsidDel="00DD5F5E">
          <w:fldChar w:fldCharType="separate"/>
        </w:r>
        <w:r w:rsidDel="00DD5F5E">
          <w:rPr>
            <w:rFonts w:ascii="Times New Roman" w:eastAsia="Times New Roman" w:hAnsi="Times New Roman" w:cs="Times New Roman"/>
            <w:color w:val="000000"/>
            <w:sz w:val="24"/>
            <w:szCs w:val="24"/>
          </w:rPr>
          <w:delText>10.1007/s00338-020-01943-5</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27B2C885" w14:textId="694D6499" w:rsidR="00E429D0" w:rsidDel="00DD5F5E" w:rsidRDefault="00000000">
      <w:pPr>
        <w:widowControl w:val="0"/>
        <w:pBdr>
          <w:top w:val="nil"/>
          <w:left w:val="nil"/>
          <w:bottom w:val="nil"/>
          <w:right w:val="nil"/>
          <w:between w:val="nil"/>
        </w:pBdr>
        <w:spacing w:after="240" w:line="240" w:lineRule="auto"/>
        <w:ind w:left="480" w:hanging="480"/>
        <w:rPr>
          <w:del w:id="781" w:author="Robinson, James (robins64)" w:date="2023-06-30T11:24:00Z"/>
          <w:rFonts w:ascii="Times New Roman" w:eastAsia="Times New Roman" w:hAnsi="Times New Roman" w:cs="Times New Roman"/>
          <w:color w:val="000000"/>
          <w:sz w:val="24"/>
          <w:szCs w:val="24"/>
        </w:rPr>
      </w:pPr>
      <w:del w:id="782" w:author="Robinson, James (robins64)" w:date="2023-06-30T11:24:00Z">
        <w:r w:rsidDel="00DD5F5E">
          <w:rPr>
            <w:rFonts w:ascii="Times New Roman" w:eastAsia="Times New Roman" w:hAnsi="Times New Roman" w:cs="Times New Roman"/>
            <w:color w:val="000000"/>
            <w:sz w:val="24"/>
            <w:szCs w:val="24"/>
          </w:rPr>
          <w:delText>41.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MacNeil MA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2015 Recovery potential of the world’s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341–344.</w:delText>
        </w:r>
        <w:r w:rsidDel="00DD5F5E">
          <w:rPr>
            <w:rFonts w:ascii="Times New Roman" w:eastAsia="Times New Roman" w:hAnsi="Times New Roman" w:cs="Times New Roman"/>
            <w:color w:val="000000"/>
            <w:sz w:val="24"/>
            <w:szCs w:val="24"/>
          </w:rPr>
          <w:fldChar w:fldCharType="end"/>
        </w:r>
      </w:del>
    </w:p>
    <w:p w14:paraId="10C36CB6" w14:textId="227E0914" w:rsidR="00E429D0" w:rsidDel="00DD5F5E" w:rsidRDefault="00000000">
      <w:pPr>
        <w:widowControl w:val="0"/>
        <w:pBdr>
          <w:top w:val="nil"/>
          <w:left w:val="nil"/>
          <w:bottom w:val="nil"/>
          <w:right w:val="nil"/>
          <w:between w:val="nil"/>
        </w:pBdr>
        <w:spacing w:after="240" w:line="240" w:lineRule="auto"/>
        <w:ind w:left="480" w:hanging="480"/>
        <w:rPr>
          <w:del w:id="783" w:author="Robinson, James (robins64)" w:date="2023-06-30T11:24:00Z"/>
          <w:rFonts w:ascii="Times New Roman" w:eastAsia="Times New Roman" w:hAnsi="Times New Roman" w:cs="Times New Roman"/>
          <w:color w:val="000000"/>
          <w:sz w:val="24"/>
          <w:szCs w:val="24"/>
        </w:rPr>
      </w:pPr>
      <w:del w:id="784" w:author="Robinson, James (robins64)" w:date="2023-06-30T11:24:00Z">
        <w:r w:rsidDel="00DD5F5E">
          <w:rPr>
            <w:rFonts w:ascii="Times New Roman" w:eastAsia="Times New Roman" w:hAnsi="Times New Roman" w:cs="Times New Roman"/>
            <w:color w:val="000000"/>
            <w:sz w:val="24"/>
            <w:szCs w:val="24"/>
          </w:rPr>
          <w:delText>42.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Cinner JE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2018 Gravity of human impacts mediates coral reef conservation gains.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Proc. Natl. Acad. Sci. U. S. 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b/>
            <w:color w:val="000000"/>
            <w:sz w:val="24"/>
            <w:szCs w:val="24"/>
          </w:rPr>
          <w:delText>115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E6116–E6125.</w:delText>
        </w:r>
        <w:r w:rsidDel="00DD5F5E">
          <w:rPr>
            <w:rFonts w:ascii="Times New Roman" w:eastAsia="Times New Roman" w:hAnsi="Times New Roman" w:cs="Times New Roman"/>
            <w:color w:val="000000"/>
            <w:sz w:val="24"/>
            <w:szCs w:val="24"/>
          </w:rPr>
          <w:fldChar w:fldCharType="end"/>
        </w:r>
      </w:del>
    </w:p>
    <w:p w14:paraId="342E4627" w14:textId="1CA18B5C" w:rsidR="00E429D0" w:rsidDel="00DD5F5E" w:rsidRDefault="00000000">
      <w:pPr>
        <w:widowControl w:val="0"/>
        <w:pBdr>
          <w:top w:val="nil"/>
          <w:left w:val="nil"/>
          <w:bottom w:val="nil"/>
          <w:right w:val="nil"/>
          <w:between w:val="nil"/>
        </w:pBdr>
        <w:spacing w:after="240" w:line="240" w:lineRule="auto"/>
        <w:ind w:left="480" w:hanging="480"/>
        <w:rPr>
          <w:del w:id="785" w:author="Robinson, James (robins64)" w:date="2023-06-30T11:24:00Z"/>
          <w:rFonts w:ascii="Times New Roman" w:eastAsia="Times New Roman" w:hAnsi="Times New Roman" w:cs="Times New Roman"/>
          <w:color w:val="000000"/>
          <w:sz w:val="24"/>
          <w:szCs w:val="24"/>
        </w:rPr>
      </w:pPr>
      <w:del w:id="786" w:author="Robinson, James (robins64)" w:date="2023-06-30T11:24:00Z">
        <w:r w:rsidDel="00DD5F5E">
          <w:rPr>
            <w:rFonts w:ascii="Times New Roman" w:eastAsia="Times New Roman" w:hAnsi="Times New Roman" w:cs="Times New Roman"/>
            <w:color w:val="000000"/>
            <w:sz w:val="24"/>
            <w:szCs w:val="24"/>
          </w:rPr>
          <w:delText>43.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Wilson SK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2022 The contribution of macroalgae‐associated fishes to small‐scale tropical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"http://dx.doi.org/10.1111/faf.12653" \h</w:delInstrText>
        </w:r>
        <w:r w:rsidDel="00DD5F5E">
          <w:fldChar w:fldCharType="separate"/>
        </w:r>
        <w:r w:rsidDel="00DD5F5E">
          <w:rPr>
            <w:rFonts w:ascii="Times New Roman" w:eastAsia="Times New Roman" w:hAnsi="Times New Roman" w:cs="Times New Roman"/>
            <w:color w:val="000000"/>
            <w:sz w:val="24"/>
            <w:szCs w:val="24"/>
          </w:rPr>
          <w:delText>10.1111/faf.12653</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6E461D4F" w14:textId="66B3EA44" w:rsidR="00E429D0" w:rsidDel="00DD5F5E" w:rsidRDefault="00000000">
      <w:pPr>
        <w:widowControl w:val="0"/>
        <w:pBdr>
          <w:top w:val="nil"/>
          <w:left w:val="nil"/>
          <w:bottom w:val="nil"/>
          <w:right w:val="nil"/>
          <w:between w:val="nil"/>
        </w:pBdr>
        <w:spacing w:after="240" w:line="240" w:lineRule="auto"/>
        <w:ind w:left="480" w:hanging="480"/>
        <w:rPr>
          <w:del w:id="787" w:author="Robinson, James (robins64)" w:date="2023-06-30T11:24:00Z"/>
          <w:rFonts w:ascii="Times New Roman" w:eastAsia="Times New Roman" w:hAnsi="Times New Roman" w:cs="Times New Roman"/>
          <w:color w:val="000000"/>
          <w:sz w:val="24"/>
          <w:szCs w:val="24"/>
        </w:rPr>
      </w:pPr>
      <w:del w:id="788" w:author="Robinson, James (robins64)" w:date="2023-06-30T11:24:00Z">
        <w:r w:rsidDel="00DD5F5E">
          <w:rPr>
            <w:rFonts w:ascii="Times New Roman" w:eastAsia="Times New Roman" w:hAnsi="Times New Roman" w:cs="Times New Roman"/>
            <w:color w:val="000000"/>
            <w:sz w:val="24"/>
            <w:szCs w:val="24"/>
          </w:rPr>
          <w:delText>44.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Sambrook K, Hoey AS, Andréfouët S, Cumming GS, Duce S, Bonin MC. 2019 Beyond the reef: The widespread use of non‐reef habitats by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e23717.</w:delText>
        </w:r>
        <w:r w:rsidDel="00DD5F5E">
          <w:rPr>
            <w:rFonts w:ascii="Times New Roman" w:eastAsia="Times New Roman" w:hAnsi="Times New Roman" w:cs="Times New Roman"/>
            <w:color w:val="000000"/>
            <w:sz w:val="24"/>
            <w:szCs w:val="24"/>
          </w:rPr>
          <w:fldChar w:fldCharType="end"/>
        </w:r>
      </w:del>
    </w:p>
    <w:p w14:paraId="12DF430F" w14:textId="15175B3C" w:rsidR="00E429D0" w:rsidDel="00DD5F5E" w:rsidRDefault="00000000">
      <w:pPr>
        <w:widowControl w:val="0"/>
        <w:pBdr>
          <w:top w:val="nil"/>
          <w:left w:val="nil"/>
          <w:bottom w:val="nil"/>
          <w:right w:val="nil"/>
          <w:between w:val="nil"/>
        </w:pBdr>
        <w:spacing w:after="240" w:line="240" w:lineRule="auto"/>
        <w:ind w:left="480" w:hanging="480"/>
        <w:rPr>
          <w:del w:id="789" w:author="Robinson, James (robins64)" w:date="2023-06-30T11:24:00Z"/>
          <w:rFonts w:ascii="Times New Roman" w:eastAsia="Times New Roman" w:hAnsi="Times New Roman" w:cs="Times New Roman"/>
          <w:color w:val="000000"/>
          <w:sz w:val="24"/>
          <w:szCs w:val="24"/>
        </w:rPr>
      </w:pPr>
      <w:del w:id="790" w:author="Robinson, James (robins64)" w:date="2023-06-30T11:24:00Z">
        <w:r w:rsidDel="00DD5F5E">
          <w:rPr>
            <w:rFonts w:ascii="Times New Roman" w:eastAsia="Times New Roman" w:hAnsi="Times New Roman" w:cs="Times New Roman"/>
            <w:color w:val="000000"/>
            <w:sz w:val="24"/>
            <w:szCs w:val="24"/>
          </w:rPr>
          <w:delText>45.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Adams VM, Mills M, Jupiter SD, Pressey RL. 2011 Improving social acceptability of marine protected area networks: A method for estimating opportunity costs to multiple gear types in both fished and currently unfished areas.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i/>
            <w:color w:val="000000"/>
            <w:sz w:val="24"/>
            <w:szCs w:val="24"/>
          </w:rPr>
          <w:delText>Biol. Conserv.</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b/>
            <w:color w:val="000000"/>
            <w:sz w:val="24"/>
            <w:szCs w:val="24"/>
          </w:rPr>
          <w:delText>144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350–361.</w:delText>
        </w:r>
        <w:r w:rsidDel="00DD5F5E">
          <w:rPr>
            <w:rFonts w:ascii="Times New Roman" w:eastAsia="Times New Roman" w:hAnsi="Times New Roman" w:cs="Times New Roman"/>
            <w:color w:val="000000"/>
            <w:sz w:val="24"/>
            <w:szCs w:val="24"/>
          </w:rPr>
          <w:fldChar w:fldCharType="end"/>
        </w:r>
      </w:del>
    </w:p>
    <w:p w14:paraId="1A1C4488" w14:textId="2183AC1B" w:rsidR="00E429D0" w:rsidDel="00DD5F5E" w:rsidRDefault="00000000">
      <w:pPr>
        <w:widowControl w:val="0"/>
        <w:pBdr>
          <w:top w:val="nil"/>
          <w:left w:val="nil"/>
          <w:bottom w:val="nil"/>
          <w:right w:val="nil"/>
          <w:between w:val="nil"/>
        </w:pBdr>
        <w:spacing w:after="240" w:line="240" w:lineRule="auto"/>
        <w:ind w:left="480" w:hanging="480"/>
        <w:rPr>
          <w:del w:id="791" w:author="Robinson, James (robins64)" w:date="2023-06-30T11:24:00Z"/>
          <w:rFonts w:ascii="Times New Roman" w:eastAsia="Times New Roman" w:hAnsi="Times New Roman" w:cs="Times New Roman"/>
          <w:color w:val="000000"/>
          <w:sz w:val="24"/>
          <w:szCs w:val="24"/>
        </w:rPr>
      </w:pPr>
      <w:del w:id="792" w:author="Robinson, James (robins64)" w:date="2023-06-30T11:24:00Z">
        <w:r w:rsidDel="00DD5F5E">
          <w:rPr>
            <w:rFonts w:ascii="Times New Roman" w:eastAsia="Times New Roman" w:hAnsi="Times New Roman" w:cs="Times New Roman"/>
            <w:color w:val="000000"/>
            <w:sz w:val="24"/>
            <w:szCs w:val="24"/>
          </w:rPr>
          <w:delText>46.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Robinson JPW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2022 Managing fisheries for maximum nutrient yield.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b/>
            <w:color w:val="000000"/>
            <w:sz w:val="24"/>
            <w:szCs w:val="24"/>
          </w:rPr>
          <w:delText>23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800–811.</w:delText>
        </w:r>
        <w:r w:rsidDel="00DD5F5E">
          <w:rPr>
            <w:rFonts w:ascii="Times New Roman" w:eastAsia="Times New Roman" w:hAnsi="Times New Roman" w:cs="Times New Roman"/>
            <w:color w:val="000000"/>
            <w:sz w:val="24"/>
            <w:szCs w:val="24"/>
          </w:rPr>
          <w:fldChar w:fldCharType="end"/>
        </w:r>
      </w:del>
    </w:p>
    <w:p w14:paraId="497DE415" w14:textId="1621828E" w:rsidR="00E429D0" w:rsidDel="00DD5F5E" w:rsidRDefault="00000000">
      <w:pPr>
        <w:widowControl w:val="0"/>
        <w:pBdr>
          <w:top w:val="nil"/>
          <w:left w:val="nil"/>
          <w:bottom w:val="nil"/>
          <w:right w:val="nil"/>
          <w:between w:val="nil"/>
        </w:pBdr>
        <w:spacing w:after="240" w:line="240" w:lineRule="auto"/>
        <w:ind w:left="480" w:hanging="480"/>
        <w:rPr>
          <w:del w:id="793" w:author="Robinson, James (robins64)" w:date="2023-06-30T11:24:00Z"/>
          <w:rFonts w:ascii="Times New Roman" w:eastAsia="Times New Roman" w:hAnsi="Times New Roman" w:cs="Times New Roman"/>
          <w:color w:val="000000"/>
          <w:sz w:val="24"/>
          <w:szCs w:val="24"/>
        </w:rPr>
      </w:pPr>
      <w:del w:id="794" w:author="Robinson, James (robins64)" w:date="2023-06-30T11:24:00Z">
        <w:r w:rsidDel="00DD5F5E">
          <w:rPr>
            <w:rFonts w:ascii="Times New Roman" w:eastAsia="Times New Roman" w:hAnsi="Times New Roman" w:cs="Times New Roman"/>
            <w:color w:val="000000"/>
            <w:sz w:val="24"/>
            <w:szCs w:val="24"/>
          </w:rPr>
          <w:delText>47.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Mbaru EK, Graham NAJ, McClanahan TR, Cinner JE. 2020 Functional traits illuminate the selective impacts of different fishing gears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i/>
            <w:color w:val="000000"/>
            <w:sz w:val="24"/>
            <w:szCs w:val="24"/>
          </w:rPr>
          <w:delText>J. Appl.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b/>
            <w:color w:val="000000"/>
            <w:sz w:val="24"/>
            <w:szCs w:val="24"/>
          </w:rPr>
          <w:delText>57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241–252.</w:delText>
        </w:r>
        <w:r w:rsidDel="00DD5F5E">
          <w:rPr>
            <w:rFonts w:ascii="Times New Roman" w:eastAsia="Times New Roman" w:hAnsi="Times New Roman" w:cs="Times New Roman"/>
            <w:color w:val="000000"/>
            <w:sz w:val="24"/>
            <w:szCs w:val="24"/>
          </w:rPr>
          <w:fldChar w:fldCharType="end"/>
        </w:r>
      </w:del>
    </w:p>
    <w:p w14:paraId="7DA3C8D3" w14:textId="7F807AA8" w:rsidR="00E429D0" w:rsidDel="00DD5F5E" w:rsidRDefault="00000000">
      <w:pPr>
        <w:widowControl w:val="0"/>
        <w:pBdr>
          <w:top w:val="nil"/>
          <w:left w:val="nil"/>
          <w:bottom w:val="nil"/>
          <w:right w:val="nil"/>
          <w:between w:val="nil"/>
        </w:pBdr>
        <w:spacing w:after="240" w:line="240" w:lineRule="auto"/>
        <w:ind w:left="480" w:hanging="480"/>
        <w:rPr>
          <w:del w:id="795" w:author="Robinson, James (robins64)" w:date="2023-06-30T11:24:00Z"/>
          <w:rFonts w:ascii="Times New Roman" w:eastAsia="Times New Roman" w:hAnsi="Times New Roman" w:cs="Times New Roman"/>
          <w:color w:val="000000"/>
          <w:sz w:val="24"/>
          <w:szCs w:val="24"/>
        </w:rPr>
      </w:pPr>
      <w:del w:id="796" w:author="Robinson, James (robins64)" w:date="2023-06-30T11:24:00Z">
        <w:r w:rsidDel="00DD5F5E">
          <w:rPr>
            <w:rFonts w:ascii="Times New Roman" w:eastAsia="Times New Roman" w:hAnsi="Times New Roman" w:cs="Times New Roman"/>
            <w:color w:val="000000"/>
            <w:sz w:val="24"/>
            <w:szCs w:val="24"/>
          </w:rPr>
          <w:delText>48.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Galligan SJ BP, McClanahan TR, Humphries AT. 2022 Nutrient capture and sustainable yield maximized by a gear modification in artisanal fishing traps.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i/>
            <w:color w:val="000000"/>
            <w:sz w:val="24"/>
            <w:szCs w:val="24"/>
          </w:rPr>
          <w:delText>Environ. Res.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b/>
            <w:color w:val="000000"/>
            <w:sz w:val="24"/>
            <w:szCs w:val="24"/>
          </w:rPr>
          <w:delText>17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124035.</w:delText>
        </w:r>
        <w:r w:rsidDel="00DD5F5E">
          <w:rPr>
            <w:rFonts w:ascii="Times New Roman" w:eastAsia="Times New Roman" w:hAnsi="Times New Roman" w:cs="Times New Roman"/>
            <w:color w:val="000000"/>
            <w:sz w:val="24"/>
            <w:szCs w:val="24"/>
          </w:rPr>
          <w:fldChar w:fldCharType="end"/>
        </w:r>
      </w:del>
    </w:p>
    <w:p w14:paraId="0F5C46A2" w14:textId="44F78C9F" w:rsidR="00E429D0" w:rsidDel="00DD5F5E" w:rsidRDefault="00000000">
      <w:pPr>
        <w:widowControl w:val="0"/>
        <w:pBdr>
          <w:top w:val="nil"/>
          <w:left w:val="nil"/>
          <w:bottom w:val="nil"/>
          <w:right w:val="nil"/>
          <w:between w:val="nil"/>
        </w:pBdr>
        <w:spacing w:after="240" w:line="240" w:lineRule="auto"/>
        <w:ind w:left="480" w:hanging="480"/>
        <w:rPr>
          <w:del w:id="797" w:author="Robinson, James (robins64)" w:date="2023-06-30T11:24:00Z"/>
          <w:rFonts w:ascii="Times New Roman" w:eastAsia="Times New Roman" w:hAnsi="Times New Roman" w:cs="Times New Roman"/>
          <w:color w:val="000000"/>
          <w:sz w:val="24"/>
          <w:szCs w:val="24"/>
        </w:rPr>
      </w:pPr>
      <w:del w:id="798" w:author="Robinson, James (robins64)" w:date="2023-06-30T11:24:00Z">
        <w:r w:rsidDel="00DD5F5E">
          <w:rPr>
            <w:rFonts w:ascii="Times New Roman" w:eastAsia="Times New Roman" w:hAnsi="Times New Roman" w:cs="Times New Roman"/>
            <w:color w:val="000000"/>
            <w:sz w:val="24"/>
            <w:szCs w:val="24"/>
          </w:rPr>
          <w:delText>49.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Hixson SM, Arts MT. 2016 Climate warming is predicted to reduce omega-3, long-chain, polyunsaturated fatty acid production in phytoplankton.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b/>
            <w:color w:val="000000"/>
            <w:sz w:val="24"/>
            <w:szCs w:val="24"/>
          </w:rPr>
          <w:delText>22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2744–2755.</w:delText>
        </w:r>
        <w:r w:rsidDel="00DD5F5E">
          <w:rPr>
            <w:rFonts w:ascii="Times New Roman" w:eastAsia="Times New Roman" w:hAnsi="Times New Roman" w:cs="Times New Roman"/>
            <w:color w:val="000000"/>
            <w:sz w:val="24"/>
            <w:szCs w:val="24"/>
          </w:rPr>
          <w:fldChar w:fldCharType="end"/>
        </w:r>
      </w:del>
    </w:p>
    <w:p w14:paraId="620E719E" w14:textId="3ADAC864" w:rsidR="00E429D0" w:rsidDel="00DD5F5E" w:rsidRDefault="00000000">
      <w:pPr>
        <w:widowControl w:val="0"/>
        <w:pBdr>
          <w:top w:val="nil"/>
          <w:left w:val="nil"/>
          <w:bottom w:val="nil"/>
          <w:right w:val="nil"/>
          <w:between w:val="nil"/>
        </w:pBdr>
        <w:spacing w:after="240" w:line="240" w:lineRule="auto"/>
        <w:ind w:left="480" w:hanging="480"/>
        <w:rPr>
          <w:del w:id="799" w:author="Robinson, James (robins64)" w:date="2023-06-30T11:24:00Z"/>
          <w:rFonts w:ascii="Times New Roman" w:eastAsia="Times New Roman" w:hAnsi="Times New Roman" w:cs="Times New Roman"/>
          <w:color w:val="000000"/>
          <w:sz w:val="24"/>
          <w:szCs w:val="24"/>
        </w:rPr>
      </w:pPr>
      <w:del w:id="800" w:author="Robinson, James (robins64)" w:date="2023-06-30T11:24:00Z">
        <w:r w:rsidDel="00DD5F5E">
          <w:rPr>
            <w:rFonts w:ascii="Times New Roman" w:eastAsia="Times New Roman" w:hAnsi="Times New Roman" w:cs="Times New Roman"/>
            <w:color w:val="000000"/>
            <w:sz w:val="24"/>
            <w:szCs w:val="24"/>
          </w:rPr>
          <w:delText>50.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Clements KD, German DP, Piché J, Tribollet A, Choat JH. 2016 Integrating ecological roles and trophic diversification on coral reefs: multiple lines of evidence identify parrotfishes as microphages.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i/>
            <w:color w:val="000000"/>
            <w:sz w:val="24"/>
            <w:szCs w:val="24"/>
          </w:rPr>
          <w:delText>Biol. J. Linn. Soc. Lond.</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1.</w:delText>
        </w:r>
        <w:r w:rsidDel="00DD5F5E">
          <w:rPr>
            <w:rFonts w:ascii="Times New Roman" w:eastAsia="Times New Roman" w:hAnsi="Times New Roman" w:cs="Times New Roman"/>
            <w:color w:val="000000"/>
            <w:sz w:val="24"/>
            <w:szCs w:val="24"/>
          </w:rPr>
          <w:fldChar w:fldCharType="end"/>
        </w:r>
      </w:del>
    </w:p>
    <w:p w14:paraId="5F29A026" w14:textId="51CCDBEB" w:rsidR="00E429D0" w:rsidDel="00DD5F5E" w:rsidRDefault="00000000">
      <w:pPr>
        <w:widowControl w:val="0"/>
        <w:pBdr>
          <w:top w:val="nil"/>
          <w:left w:val="nil"/>
          <w:bottom w:val="nil"/>
          <w:right w:val="nil"/>
          <w:between w:val="nil"/>
        </w:pBdr>
        <w:spacing w:after="240" w:line="240" w:lineRule="auto"/>
        <w:ind w:left="480" w:hanging="480"/>
        <w:rPr>
          <w:del w:id="801" w:author="Robinson, James (robins64)" w:date="2023-06-30T11:24:00Z"/>
          <w:rFonts w:ascii="Times New Roman" w:eastAsia="Times New Roman" w:hAnsi="Times New Roman" w:cs="Times New Roman"/>
          <w:color w:val="000000"/>
          <w:sz w:val="24"/>
          <w:szCs w:val="24"/>
        </w:rPr>
      </w:pPr>
      <w:del w:id="802" w:author="Robinson, James (robins64)" w:date="2023-06-30T11:24:00Z">
        <w:r w:rsidDel="00DD5F5E">
          <w:rPr>
            <w:rFonts w:ascii="Times New Roman" w:eastAsia="Times New Roman" w:hAnsi="Times New Roman" w:cs="Times New Roman"/>
            <w:color w:val="000000"/>
            <w:sz w:val="24"/>
            <w:szCs w:val="24"/>
          </w:rPr>
          <w:delText>51.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Robinson JPW, Baum JK. 2016 Trophic roles determine coral reef fish community size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i/>
            <w:color w:val="000000"/>
            <w:sz w:val="24"/>
            <w:szCs w:val="24"/>
          </w:rPr>
          <w:delText>Can. J. Fish. Aquat.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b/>
            <w:color w:val="000000"/>
            <w:sz w:val="24"/>
            <w:szCs w:val="24"/>
          </w:rPr>
          <w:delText>73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496–505.</w:delText>
        </w:r>
        <w:r w:rsidDel="00DD5F5E">
          <w:rPr>
            <w:rFonts w:ascii="Times New Roman" w:eastAsia="Times New Roman" w:hAnsi="Times New Roman" w:cs="Times New Roman"/>
            <w:color w:val="000000"/>
            <w:sz w:val="24"/>
            <w:szCs w:val="24"/>
          </w:rPr>
          <w:fldChar w:fldCharType="end"/>
        </w:r>
      </w:del>
    </w:p>
    <w:p w14:paraId="5AF1C545" w14:textId="5BF13BE1" w:rsidR="00E429D0" w:rsidDel="00DD5F5E" w:rsidRDefault="00000000">
      <w:pPr>
        <w:widowControl w:val="0"/>
        <w:pBdr>
          <w:top w:val="nil"/>
          <w:left w:val="nil"/>
          <w:bottom w:val="nil"/>
          <w:right w:val="nil"/>
          <w:between w:val="nil"/>
        </w:pBdr>
        <w:spacing w:after="240" w:line="240" w:lineRule="auto"/>
        <w:ind w:left="480" w:hanging="480"/>
        <w:rPr>
          <w:del w:id="803" w:author="Robinson, James (robins64)" w:date="2023-06-30T11:24:00Z"/>
          <w:rFonts w:ascii="Times New Roman" w:eastAsia="Times New Roman" w:hAnsi="Times New Roman" w:cs="Times New Roman"/>
          <w:color w:val="000000"/>
          <w:sz w:val="24"/>
          <w:szCs w:val="24"/>
        </w:rPr>
      </w:pPr>
      <w:del w:id="804" w:author="Robinson, James (robins64)" w:date="2023-06-30T11:24:00Z">
        <w:r w:rsidDel="00DD5F5E">
          <w:rPr>
            <w:rFonts w:ascii="Times New Roman" w:eastAsia="Times New Roman" w:hAnsi="Times New Roman" w:cs="Times New Roman"/>
            <w:color w:val="000000"/>
            <w:sz w:val="24"/>
            <w:szCs w:val="24"/>
          </w:rPr>
          <w:delText>52.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Plass-Johnson JG, McQuaid CD, Hill JM. 2012 Stable isotope analysis indicates a lack of inter- and intra-specific dietary redundancy among ecologically important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b/>
            <w:color w:val="000000"/>
            <w:sz w:val="24"/>
            <w:szCs w:val="24"/>
          </w:rPr>
          <w:delText>32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429–440.</w:delText>
        </w:r>
        <w:r w:rsidDel="00DD5F5E">
          <w:rPr>
            <w:rFonts w:ascii="Times New Roman" w:eastAsia="Times New Roman" w:hAnsi="Times New Roman" w:cs="Times New Roman"/>
            <w:color w:val="000000"/>
            <w:sz w:val="24"/>
            <w:szCs w:val="24"/>
          </w:rPr>
          <w:fldChar w:fldCharType="end"/>
        </w:r>
      </w:del>
    </w:p>
    <w:p w14:paraId="0829BE63" w14:textId="2776F7A4" w:rsidR="00E429D0" w:rsidDel="00DD5F5E" w:rsidRDefault="00000000">
      <w:pPr>
        <w:widowControl w:val="0"/>
        <w:pBdr>
          <w:top w:val="nil"/>
          <w:left w:val="nil"/>
          <w:bottom w:val="nil"/>
          <w:right w:val="nil"/>
          <w:between w:val="nil"/>
        </w:pBdr>
        <w:spacing w:after="240" w:line="240" w:lineRule="auto"/>
        <w:ind w:left="480" w:hanging="480"/>
        <w:rPr>
          <w:del w:id="805" w:author="Robinson, James (robins64)" w:date="2023-06-30T11:24:00Z"/>
          <w:rFonts w:ascii="Times New Roman" w:eastAsia="Times New Roman" w:hAnsi="Times New Roman" w:cs="Times New Roman"/>
          <w:color w:val="000000"/>
          <w:sz w:val="24"/>
          <w:szCs w:val="24"/>
        </w:rPr>
      </w:pPr>
      <w:del w:id="806" w:author="Robinson, James (robins64)" w:date="2023-06-30T11:24:00Z">
        <w:r w:rsidDel="00DD5F5E">
          <w:rPr>
            <w:rFonts w:ascii="Times New Roman" w:eastAsia="Times New Roman" w:hAnsi="Times New Roman" w:cs="Times New Roman"/>
            <w:color w:val="000000"/>
            <w:sz w:val="24"/>
            <w:szCs w:val="24"/>
          </w:rPr>
          <w:delText>53.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Heather FJ, Blanchard JL, Edgar GJ, Trebilco R, Stuart-Smith RD. 2020 Globally consistent reef size spectra integrating fishes and invertebrates.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i/>
            <w:color w:val="000000"/>
            <w:sz w:val="24"/>
            <w:szCs w:val="24"/>
          </w:rPr>
          <w:delText>Ecol.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"http://dx.doi.org/10.1111/ele.13661" \h</w:delInstrText>
        </w:r>
        <w:r w:rsidDel="00DD5F5E">
          <w:fldChar w:fldCharType="separate"/>
        </w:r>
        <w:r w:rsidDel="00DD5F5E">
          <w:rPr>
            <w:rFonts w:ascii="Times New Roman" w:eastAsia="Times New Roman" w:hAnsi="Times New Roman" w:cs="Times New Roman"/>
            <w:color w:val="000000"/>
            <w:sz w:val="24"/>
            <w:szCs w:val="24"/>
          </w:rPr>
          <w:delText>10.1111/ele.13661</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44799908" w14:textId="7D739725" w:rsidR="00E429D0" w:rsidDel="00DD5F5E" w:rsidRDefault="00000000">
      <w:pPr>
        <w:widowControl w:val="0"/>
        <w:pBdr>
          <w:top w:val="nil"/>
          <w:left w:val="nil"/>
          <w:bottom w:val="nil"/>
          <w:right w:val="nil"/>
          <w:between w:val="nil"/>
        </w:pBdr>
        <w:spacing w:after="240" w:line="240" w:lineRule="auto"/>
        <w:ind w:left="480" w:hanging="480"/>
        <w:rPr>
          <w:del w:id="807" w:author="Robinson, James (robins64)" w:date="2023-06-30T11:24:00Z"/>
          <w:rFonts w:ascii="Times New Roman" w:eastAsia="Times New Roman" w:hAnsi="Times New Roman" w:cs="Times New Roman"/>
          <w:color w:val="000000"/>
          <w:sz w:val="24"/>
          <w:szCs w:val="24"/>
        </w:rPr>
      </w:pPr>
      <w:del w:id="808" w:author="Robinson, James (robins64)" w:date="2023-06-30T11:24:00Z">
        <w:r w:rsidDel="00DD5F5E">
          <w:rPr>
            <w:rFonts w:ascii="Times New Roman" w:eastAsia="Times New Roman" w:hAnsi="Times New Roman" w:cs="Times New Roman"/>
            <w:color w:val="000000"/>
            <w:sz w:val="24"/>
            <w:szCs w:val="24"/>
          </w:rPr>
          <w:delText>54.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Muthiga NA, Cinner JE, Bruggemann JH, Wilson SK. 2011 Critical thresholds and tangible targets for ecosystem-based management of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i/>
            <w:color w:val="000000"/>
            <w:sz w:val="24"/>
            <w:szCs w:val="24"/>
          </w:rPr>
          <w:delText>Proc. Natl. Acad. Sci. U.S.A.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b/>
            <w:color w:val="000000"/>
            <w:sz w:val="24"/>
            <w:szCs w:val="24"/>
          </w:rPr>
          <w:delText>108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17230–17233.</w:delText>
        </w:r>
        <w:r w:rsidDel="00DD5F5E">
          <w:rPr>
            <w:rFonts w:ascii="Times New Roman" w:eastAsia="Times New Roman" w:hAnsi="Times New Roman" w:cs="Times New Roman"/>
            <w:color w:val="000000"/>
            <w:sz w:val="24"/>
            <w:szCs w:val="24"/>
          </w:rPr>
          <w:fldChar w:fldCharType="end"/>
        </w:r>
      </w:del>
    </w:p>
    <w:p w14:paraId="07F0A32C" w14:textId="337C20D1" w:rsidR="00E429D0" w:rsidDel="00DD5F5E" w:rsidRDefault="00000000">
      <w:pPr>
        <w:widowControl w:val="0"/>
        <w:pBdr>
          <w:top w:val="nil"/>
          <w:left w:val="nil"/>
          <w:bottom w:val="nil"/>
          <w:right w:val="nil"/>
          <w:between w:val="nil"/>
        </w:pBdr>
        <w:spacing w:after="240" w:line="240" w:lineRule="auto"/>
        <w:ind w:left="480" w:hanging="480"/>
        <w:rPr>
          <w:del w:id="809" w:author="Robinson, James (robins64)" w:date="2023-06-30T11:24:00Z"/>
          <w:rFonts w:ascii="Times New Roman" w:eastAsia="Times New Roman" w:hAnsi="Times New Roman" w:cs="Times New Roman"/>
          <w:color w:val="000000"/>
          <w:sz w:val="24"/>
          <w:szCs w:val="24"/>
        </w:rPr>
      </w:pPr>
      <w:del w:id="810" w:author="Robinson, James (robins64)" w:date="2023-06-30T11:24:00Z">
        <w:r w:rsidDel="00DD5F5E">
          <w:rPr>
            <w:rFonts w:ascii="Times New Roman" w:eastAsia="Times New Roman" w:hAnsi="Times New Roman" w:cs="Times New Roman"/>
            <w:color w:val="000000"/>
            <w:sz w:val="24"/>
            <w:szCs w:val="24"/>
          </w:rPr>
          <w:delText>55.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Bennett 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2021 Recognize fish as food in policy discourse and development funding.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Ambio</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"http://dx.doi.org/10.1007/s13280-020-01451-4" \h</w:delInstrText>
        </w:r>
        <w:r w:rsidDel="00DD5F5E">
          <w:fldChar w:fldCharType="separate"/>
        </w:r>
        <w:r w:rsidDel="00DD5F5E">
          <w:rPr>
            <w:rFonts w:ascii="Times New Roman" w:eastAsia="Times New Roman" w:hAnsi="Times New Roman" w:cs="Times New Roman"/>
            <w:color w:val="000000"/>
            <w:sz w:val="24"/>
            <w:szCs w:val="24"/>
          </w:rPr>
          <w:delText>10.1007/s13280-020-01451-4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35B08B9A" w14:textId="77777777" w:rsidR="00E429D0" w:rsidRDefault="00E429D0">
      <w:pPr>
        <w:rPr>
          <w:rFonts w:ascii="Times New Roman" w:eastAsia="Times New Roman" w:hAnsi="Times New Roman" w:cs="Times New Roman"/>
          <w:sz w:val="24"/>
          <w:szCs w:val="24"/>
        </w:rPr>
      </w:pPr>
    </w:p>
    <w:sectPr w:rsidR="00E429D0" w:rsidSect="00623C3E">
      <w:headerReference w:type="default" r:id="rId15"/>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binson, James (robins64)" w:date="2023-06-30T11:25:00Z" w:initials="JR">
    <w:p w14:paraId="3BD45A08" w14:textId="77777777" w:rsidR="00DD5F5E" w:rsidRDefault="00DD5F5E" w:rsidP="008D69F1">
      <w:r>
        <w:rPr>
          <w:rStyle w:val="CommentReference"/>
        </w:rPr>
        <w:annotationRef/>
      </w:r>
      <w:r>
        <w:rPr>
          <w:sz w:val="20"/>
          <w:szCs w:val="20"/>
        </w:rPr>
        <w:t>AE: I believe that the topic is of general appeal to a broader ecological audience and this is evidenced through the cross-disciplinary approach of the questions and research approach. Perhaps more could be done to frame and discuss the topic in a wider context of investigating ecological services across productivity and trophic gradients.</w:t>
      </w:r>
    </w:p>
    <w:p w14:paraId="5C8EC6E9" w14:textId="77777777" w:rsidR="00DD5F5E" w:rsidRDefault="00DD5F5E" w:rsidP="008D69F1"/>
    <w:p w14:paraId="1D3B3A11" w14:textId="77777777" w:rsidR="00DD5F5E" w:rsidRDefault="00DD5F5E" w:rsidP="008D69F1"/>
  </w:comment>
  <w:comment w:id="37" w:author="Robinson, James (robins64)" w:date="2023-06-30T10:20:00Z" w:initials="JR">
    <w:p w14:paraId="3BFDE760" w14:textId="643769EB" w:rsidR="00B65C8D" w:rsidRDefault="00B65C8D" w:rsidP="00924B6D">
      <w:r>
        <w:rPr>
          <w:rStyle w:val="CommentReference"/>
        </w:rPr>
        <w:annotationRef/>
      </w:r>
      <w:r>
        <w:rPr>
          <w:color w:val="000000"/>
          <w:sz w:val="20"/>
          <w:szCs w:val="20"/>
        </w:rPr>
        <w:t>I do not agree with this statement - in the abstract you imply that you are linking nutritional quality to value and productivity but I dont think this is a standard definition of nutritional quality.</w:t>
      </w:r>
    </w:p>
    <w:p w14:paraId="16A23235" w14:textId="77777777" w:rsidR="00B65C8D" w:rsidRDefault="00B65C8D" w:rsidP="00924B6D"/>
    <w:p w14:paraId="676CD70B" w14:textId="77777777" w:rsidR="00B65C8D" w:rsidRDefault="00B65C8D" w:rsidP="00924B6D">
      <w:r>
        <w:rPr>
          <w:color w:val="000000"/>
          <w:sz w:val="20"/>
          <w:szCs w:val="20"/>
        </w:rPr>
        <w:t>I would say a more common definition is: "Nutritional quality is defined as the value of the product for the consumer's physical health, growth, development, reproduction and psychological or emotional well-being."</w:t>
      </w:r>
    </w:p>
    <w:p w14:paraId="5582BF40" w14:textId="77777777" w:rsidR="00B65C8D" w:rsidRDefault="00B65C8D" w:rsidP="00924B6D"/>
    <w:p w14:paraId="2ABCDE06" w14:textId="77777777" w:rsidR="00B65C8D" w:rsidRDefault="00B65C8D" w:rsidP="00924B6D">
      <w:r>
        <w:rPr>
          <w:color w:val="000000"/>
          <w:sz w:val="20"/>
          <w:szCs w:val="20"/>
        </w:rPr>
        <w:t xml:space="preserve">As a result, this statement implies that there have been no analyses of fish biomass linked to nutrient content - which is not true - the authors have written some themselves. I would either be clear about how you are defining nutritional quality here in the intro or change the wording of this sentence. </w:t>
      </w:r>
    </w:p>
  </w:comment>
  <w:comment w:id="96" w:author="Robinson, James (robins64)" w:date="2023-06-30T10:21:00Z" w:initials="JR">
    <w:p w14:paraId="209BCE52" w14:textId="77777777" w:rsidR="00B65C8D" w:rsidRDefault="00B65C8D" w:rsidP="00D27C18">
      <w:r>
        <w:rPr>
          <w:rStyle w:val="CommentReference"/>
        </w:rPr>
        <w:annotationRef/>
      </w:r>
      <w:r>
        <w:rPr>
          <w:color w:val="000000"/>
          <w:sz w:val="20"/>
          <w:szCs w:val="20"/>
        </w:rPr>
        <w:t>R2: Which countries have such low replication? Does it have much impact on your results through high variability?</w:t>
      </w:r>
    </w:p>
  </w:comment>
  <w:comment w:id="143" w:author="Robinson, James (robins64)" w:date="2023-06-30T10:21:00Z" w:initials="JR">
    <w:p w14:paraId="495647C8" w14:textId="77777777" w:rsidR="00B24AD2" w:rsidRDefault="00B24AD2" w:rsidP="00F268DA">
      <w:r>
        <w:rPr>
          <w:rStyle w:val="CommentReference"/>
        </w:rPr>
        <w:annotationRef/>
      </w:r>
      <w:r>
        <w:rPr>
          <w:sz w:val="20"/>
          <w:szCs w:val="20"/>
        </w:rPr>
        <w:t xml:space="preserve">R2: </w:t>
      </w:r>
      <w:r>
        <w:rPr>
          <w:color w:val="000000"/>
          <w:sz w:val="20"/>
          <w:szCs w:val="20"/>
        </w:rPr>
        <w:t>Is this per nutrient? As I see in the results you report results that are above 100%- is this the summed percentage across nutrients?</w:t>
      </w:r>
    </w:p>
  </w:comment>
  <w:comment w:id="176" w:author="Robinson, James (robins64)" w:date="2023-06-30T10:22:00Z" w:initials="JR">
    <w:p w14:paraId="0ED2DAC6" w14:textId="77777777" w:rsidR="00B24AD2" w:rsidRDefault="00B24AD2" w:rsidP="00345E87">
      <w:r>
        <w:rPr>
          <w:rStyle w:val="CommentReference"/>
        </w:rPr>
        <w:annotationRef/>
      </w:r>
      <w:r>
        <w:rPr>
          <w:color w:val="000000"/>
          <w:sz w:val="20"/>
          <w:szCs w:val="20"/>
        </w:rPr>
        <w:t>R2: I would use the original reference for this - the Belton paper is citing this data from an earlier paper by Edwards et al 2019.</w:t>
      </w:r>
    </w:p>
  </w:comment>
  <w:comment w:id="212" w:author="Robinson, James (robins64)" w:date="2023-06-30T10:23:00Z" w:initials="JR">
    <w:p w14:paraId="22EF5F27" w14:textId="77777777" w:rsidR="00B24AD2" w:rsidRDefault="00B24AD2" w:rsidP="00510144">
      <w:r>
        <w:rPr>
          <w:rStyle w:val="CommentReference"/>
        </w:rPr>
        <w:annotationRef/>
      </w:r>
      <w:r>
        <w:rPr>
          <w:sz w:val="20"/>
          <w:szCs w:val="20"/>
        </w:rPr>
        <w:t xml:space="preserve">R2: </w:t>
      </w:r>
      <w:r>
        <w:rPr>
          <w:color w:val="000000"/>
          <w:sz w:val="20"/>
          <w:szCs w:val="20"/>
        </w:rPr>
        <w:t>I find this very hard to follow. Do do you mean that if a nutrient concentration is related to growth it is also related to body size? Please clarify.</w:t>
      </w:r>
    </w:p>
  </w:comment>
  <w:comment w:id="224" w:author="Robinson, James (robins64)" w:date="2023-06-30T10:23:00Z" w:initials="JR">
    <w:p w14:paraId="3DA06032" w14:textId="77777777" w:rsidR="00B24AD2" w:rsidRDefault="00B24AD2" w:rsidP="00D930DE">
      <w:r>
        <w:rPr>
          <w:rStyle w:val="CommentReference"/>
        </w:rPr>
        <w:annotationRef/>
      </w:r>
      <w:r>
        <w:rPr>
          <w:sz w:val="20"/>
          <w:szCs w:val="20"/>
        </w:rPr>
        <w:t xml:space="preserve">R2: </w:t>
      </w:r>
      <w:r>
        <w:rPr>
          <w:color w:val="000000"/>
          <w:sz w:val="20"/>
          <w:szCs w:val="20"/>
        </w:rPr>
        <w:t>Would be helpful to have a greater differentiation of the shading between sessile and mobile invertivores as hard to identify on figure A. For example, in the results text you state:  The fastest growing</w:t>
      </w:r>
    </w:p>
    <w:p w14:paraId="4C973F92" w14:textId="77777777" w:rsidR="00B24AD2" w:rsidRDefault="00B24AD2" w:rsidP="00D930DE">
      <w:r>
        <w:rPr>
          <w:color w:val="000000"/>
          <w:sz w:val="20"/>
          <w:szCs w:val="20"/>
        </w:rPr>
        <w:t>species (Kmax &gt; 1) were dominated by planktivores and sessile invertivores, most of which</w:t>
      </w:r>
    </w:p>
    <w:p w14:paraId="616EA2F9" w14:textId="77777777" w:rsidR="00B24AD2" w:rsidRDefault="00B24AD2" w:rsidP="00D930DE">
      <w:r>
        <w:rPr>
          <w:color w:val="000000"/>
          <w:sz w:val="20"/>
          <w:szCs w:val="20"/>
        </w:rPr>
        <w:t>had nutrient densities below 200%, and only a few mobile invertivores were both highly</w:t>
      </w:r>
    </w:p>
    <w:p w14:paraId="6C6F099D" w14:textId="77777777" w:rsidR="00B24AD2" w:rsidRDefault="00B24AD2" w:rsidP="00D930DE">
      <w:r>
        <w:rPr>
          <w:color w:val="000000"/>
          <w:sz w:val="20"/>
          <w:szCs w:val="20"/>
        </w:rPr>
        <w:t>nutritious and fast growing (Fig. 1a)</w:t>
      </w:r>
    </w:p>
    <w:p w14:paraId="001BD19A" w14:textId="77777777" w:rsidR="00B24AD2" w:rsidRDefault="00B24AD2" w:rsidP="00D930DE">
      <w:r>
        <w:rPr>
          <w:color w:val="000000"/>
          <w:sz w:val="20"/>
          <w:szCs w:val="20"/>
        </w:rPr>
        <w:t>And yet from looking at the shading in the plot it looks like there are more faster growing mobile invertivores than sessile invertivores - but that might just be the difficulty of differentiating the shading.</w:t>
      </w:r>
    </w:p>
  </w:comment>
  <w:comment w:id="233" w:author="Robinson, James (robins64)" w:date="2023-06-30T10:24:00Z" w:initials="JR">
    <w:p w14:paraId="15760521" w14:textId="77777777" w:rsidR="00B24AD2" w:rsidRDefault="00B24AD2" w:rsidP="00E9732A">
      <w:r>
        <w:rPr>
          <w:rStyle w:val="CommentReference"/>
        </w:rPr>
        <w:annotationRef/>
      </w:r>
      <w:r>
        <w:rPr>
          <w:sz w:val="20"/>
          <w:szCs w:val="20"/>
        </w:rPr>
        <w:t xml:space="preserve">R2: </w:t>
      </w:r>
      <w:r>
        <w:rPr>
          <w:color w:val="000000"/>
          <w:sz w:val="20"/>
          <w:szCs w:val="20"/>
        </w:rPr>
        <w:t>I would clarify that this is a min value for one site in madagascar and similarly a max value for one site in fiji. The way it is written suggests this is the value for the whole of madagascar and fiji respectively.</w:t>
      </w:r>
    </w:p>
  </w:comment>
  <w:comment w:id="239" w:author="Robinson, James (robins64)" w:date="2023-06-30T10:24:00Z" w:initials="JR">
    <w:p w14:paraId="494F5E70" w14:textId="77777777" w:rsidR="00B24AD2" w:rsidRDefault="00B24AD2" w:rsidP="00295216">
      <w:r>
        <w:rPr>
          <w:rStyle w:val="CommentReference"/>
        </w:rPr>
        <w:annotationRef/>
      </w:r>
      <w:r>
        <w:rPr>
          <w:sz w:val="20"/>
          <w:szCs w:val="20"/>
        </w:rPr>
        <w:t xml:space="preserve">R2: </w:t>
      </w:r>
      <w:r>
        <w:rPr>
          <w:color w:val="000000"/>
          <w:sz w:val="20"/>
          <w:szCs w:val="20"/>
        </w:rPr>
        <w:t>It would help if you clarified you naming of this group and kept it consistent throughout as it is currently confusing when you are refering to herbivores more broadly or when just the herbivore/detritivore group. I am presuming from looking at the results in figure 2a that here you are not including herbivores(macroalgae).</w:t>
      </w:r>
    </w:p>
  </w:comment>
  <w:comment w:id="247" w:author="Robinson, James (robins64)" w:date="2023-06-30T10:24:00Z" w:initials="JR">
    <w:p w14:paraId="3ED27D8A" w14:textId="77777777" w:rsidR="00B24AD2" w:rsidRDefault="00B24AD2" w:rsidP="00E702FB">
      <w:r>
        <w:rPr>
          <w:rStyle w:val="CommentReference"/>
        </w:rPr>
        <w:annotationRef/>
      </w:r>
      <w:r>
        <w:rPr>
          <w:sz w:val="20"/>
          <w:szCs w:val="20"/>
        </w:rPr>
        <w:t xml:space="preserve">R2: </w:t>
      </w:r>
      <w:r>
        <w:rPr>
          <w:color w:val="000000"/>
          <w:sz w:val="20"/>
          <w:szCs w:val="20"/>
        </w:rPr>
        <w:t>It would be helpful to have a plot in the supplemental that replicates this plot separately for each country. This would support the discussion in the following paragraph about country level differences.</w:t>
      </w:r>
    </w:p>
  </w:comment>
  <w:comment w:id="254" w:author="Robinson, James (robins64)" w:date="2023-06-30T10:25:00Z" w:initials="JR">
    <w:p w14:paraId="4E1975ED" w14:textId="77777777" w:rsidR="00B24AD2" w:rsidRDefault="00B24AD2" w:rsidP="00AE0E1D">
      <w:r>
        <w:rPr>
          <w:rStyle w:val="CommentReference"/>
        </w:rPr>
        <w:annotationRef/>
      </w:r>
      <w:r>
        <w:rPr>
          <w:sz w:val="20"/>
          <w:szCs w:val="20"/>
        </w:rPr>
        <w:t xml:space="preserve">R2: </w:t>
      </w:r>
      <w:r>
        <w:rPr>
          <w:color w:val="000000"/>
          <w:sz w:val="20"/>
          <w:szCs w:val="20"/>
        </w:rPr>
        <w:t>Would be nice to know what percentage of reefs were bottom- heavy for selenium (and maybe omega-3) as these also look quite concentrated in the bottom heavy zone.</w:t>
      </w:r>
    </w:p>
  </w:comment>
  <w:comment w:id="255" w:author="Robinson, James (robins64)" w:date="2023-06-30T10:25:00Z" w:initials="JR">
    <w:p w14:paraId="6C50D5A1" w14:textId="77777777" w:rsidR="00B24AD2" w:rsidRDefault="00B24AD2" w:rsidP="00205BC3">
      <w:r>
        <w:rPr>
          <w:rStyle w:val="CommentReference"/>
        </w:rPr>
        <w:annotationRef/>
      </w:r>
      <w:r>
        <w:rPr>
          <w:sz w:val="20"/>
          <w:szCs w:val="20"/>
        </w:rPr>
        <w:t xml:space="preserve">R2: </w:t>
      </w:r>
      <w:r>
        <w:rPr>
          <w:color w:val="000000"/>
          <w:sz w:val="20"/>
          <w:szCs w:val="20"/>
        </w:rPr>
        <w:t>Are all the error bars on the yaxis smaller than the size of the mean dots? cause it doesnt appear to have any SEM values on the yaxis at the moment.</w:t>
      </w:r>
    </w:p>
  </w:comment>
  <w:comment w:id="256" w:author="Robinson, James (robins64)" w:date="2023-06-30T11:25:00Z" w:initials="JR">
    <w:p w14:paraId="25684292" w14:textId="77777777" w:rsidR="00DD5F5E" w:rsidRDefault="00DD5F5E" w:rsidP="004243F9">
      <w:r>
        <w:rPr>
          <w:rStyle w:val="CommentReference"/>
        </w:rPr>
        <w:annotationRef/>
      </w:r>
      <w:r>
        <w:rPr>
          <w:sz w:val="20"/>
          <w:szCs w:val="20"/>
        </w:rPr>
        <w:t xml:space="preserve">R1: at its core, the approach to this study was to take count data from in situ visual surveys and use published/grey literature values to extrapolate all the way up to fish productivity, turnover, and nutrient content. That’s a big leap to go from “snapshots” of fish community structure to calculating rate-based processes. As such, I would like to see a section in the Discussion that more clearly acknowledges the limitations of this approach and the associated interpretation. I’d also like to see the authors strive for less self-citation throughout the manuscript. </w:t>
      </w:r>
    </w:p>
  </w:comment>
  <w:comment w:id="297" w:author="Robinson, James (robins64)" w:date="2023-06-30T10:26:00Z" w:initials="JR">
    <w:p w14:paraId="4381F82A" w14:textId="123C10D5" w:rsidR="00B24AD2" w:rsidRDefault="00B24AD2" w:rsidP="00D43181">
      <w:r>
        <w:rPr>
          <w:rStyle w:val="CommentReference"/>
        </w:rPr>
        <w:annotationRef/>
      </w:r>
      <w:r>
        <w:rPr>
          <w:sz w:val="20"/>
          <w:szCs w:val="20"/>
        </w:rPr>
        <w:t xml:space="preserve">R2: </w:t>
      </w:r>
      <w:r>
        <w:rPr>
          <w:color w:val="000000"/>
          <w:sz w:val="20"/>
          <w:szCs w:val="20"/>
        </w:rPr>
        <w:t>stronger at the base in relation to what? Please clarify.</w:t>
      </w:r>
    </w:p>
  </w:comment>
  <w:comment w:id="298" w:author="Robinson, James (robins64)" w:date="2023-06-30T10:26:00Z" w:initials="JR">
    <w:p w14:paraId="4FA1E57F" w14:textId="77777777" w:rsidR="00B24AD2" w:rsidRDefault="00B24AD2" w:rsidP="00384A1E">
      <w:r>
        <w:rPr>
          <w:rStyle w:val="CommentReference"/>
        </w:rPr>
        <w:annotationRef/>
      </w:r>
      <w:r>
        <w:rPr>
          <w:color w:val="000000"/>
          <w:sz w:val="20"/>
          <w:szCs w:val="20"/>
        </w:rPr>
        <w:t>Why is being from deeper habitats relevant to selenium concentrations - please explain why depth explains greater concentration in slow-growing species</w:t>
      </w:r>
    </w:p>
  </w:comment>
  <w:comment w:id="348" w:author="Robinson, James (robins64)" w:date="2023-06-30T10:27:00Z" w:initials="JR">
    <w:p w14:paraId="569B6EC1" w14:textId="77777777" w:rsidR="00B24AD2" w:rsidRDefault="00B24AD2" w:rsidP="004E3E01">
      <w:r>
        <w:rPr>
          <w:rStyle w:val="CommentReference"/>
        </w:rPr>
        <w:annotationRef/>
      </w:r>
      <w:r>
        <w:rPr>
          <w:sz w:val="20"/>
          <w:szCs w:val="20"/>
        </w:rPr>
        <w:t xml:space="preserve">R2: </w:t>
      </w:r>
      <w:r>
        <w:rPr>
          <w:color w:val="000000"/>
          <w:sz w:val="20"/>
          <w:szCs w:val="20"/>
        </w:rPr>
        <w:t>I think you need to be very careful about your wording - I understand there were some restrictions to fishing at sites in the other nations i.e. no sites with zero restrictions as per madagascar, but this could be confusing to the reader - on reading the first impression is Madagascar is the only site with fishing. I would think about your wording/category names for the different fishing regimes.</w:t>
      </w:r>
    </w:p>
  </w:comment>
  <w:comment w:id="357" w:author="Robinson, James (robins64)" w:date="2023-06-30T10:27:00Z" w:initials="JR">
    <w:p w14:paraId="6643C31A" w14:textId="77777777" w:rsidR="00B24AD2" w:rsidRDefault="00B24AD2" w:rsidP="00173567">
      <w:r>
        <w:rPr>
          <w:rStyle w:val="CommentReference"/>
        </w:rPr>
        <w:annotationRef/>
      </w:r>
      <w:r>
        <w:rPr>
          <w:sz w:val="20"/>
          <w:szCs w:val="20"/>
        </w:rPr>
        <w:t xml:space="preserve">R2: </w:t>
      </w:r>
      <w:r>
        <w:rPr>
          <w:color w:val="000000"/>
          <w:sz w:val="20"/>
          <w:szCs w:val="20"/>
        </w:rPr>
        <w:t>I wouldn't agree with this statement as it is currently worded - yes all management forms might be effective at protecting the trophic structure of the community that supplies fishery services but the specific species may change across management forms.</w:t>
      </w:r>
    </w:p>
  </w:comment>
  <w:comment w:id="390" w:author="Robinson, James (robins64)" w:date="2023-06-30T10:27:00Z" w:initials="JR">
    <w:p w14:paraId="37CF5902" w14:textId="77777777" w:rsidR="00B24AD2" w:rsidRDefault="00B24AD2" w:rsidP="0023011F">
      <w:r>
        <w:rPr>
          <w:rStyle w:val="CommentReference"/>
        </w:rPr>
        <w:annotationRef/>
      </w:r>
      <w:r>
        <w:rPr>
          <w:color w:val="000000"/>
          <w:sz w:val="20"/>
          <w:szCs w:val="20"/>
        </w:rPr>
        <w:t xml:space="preserve">R2: I think it would be worth pointing out that this is the case despite piscivorous species have high nutrient density (as per figure 1a) and this is why your analysis, which looks beyond nutrient density and deals with nutrient productivity, is so important if we want to understand the potential contribution of fish to nutrient supply. </w:t>
      </w:r>
    </w:p>
  </w:comment>
  <w:comment w:id="431" w:author="Robinson, James (robins64)" w:date="2023-06-30T10:28:00Z" w:initials="JR">
    <w:p w14:paraId="59A8EE1A" w14:textId="77777777" w:rsidR="00B24AD2" w:rsidRDefault="00B24AD2" w:rsidP="00C42362">
      <w:r>
        <w:rPr>
          <w:rStyle w:val="CommentReference"/>
        </w:rPr>
        <w:annotationRef/>
      </w:r>
      <w:r>
        <w:rPr>
          <w:color w:val="000000"/>
          <w:sz w:val="20"/>
          <w:szCs w:val="20"/>
        </w:rPr>
        <w:t>R2: It would also be nice, in light of your focus on the recommended nutrient intake of females in your analysis, to highlight that in some locations, these invertebrates may be a critical part of food supply for women through reef gleaning.</w:t>
      </w:r>
    </w:p>
  </w:comment>
  <w:comment w:id="468" w:author="Robinson, James (robins64)" w:date="2023-06-30T10:28:00Z" w:initials="JR">
    <w:p w14:paraId="17533FC3" w14:textId="77777777" w:rsidR="00B24AD2" w:rsidRDefault="00B24AD2" w:rsidP="0097536B">
      <w:r>
        <w:rPr>
          <w:rStyle w:val="CommentReference"/>
        </w:rPr>
        <w:annotationRef/>
      </w:r>
      <w:r>
        <w:rPr>
          <w:sz w:val="20"/>
          <w:szCs w:val="20"/>
        </w:rPr>
        <w:t xml:space="preserve">R2: </w:t>
      </w:r>
      <w:r>
        <w:rPr>
          <w:color w:val="000000"/>
          <w:sz w:val="20"/>
          <w:szCs w:val="20"/>
        </w:rPr>
        <w:t>Do you mean higher biomass reefs that have the potential to provide yields closer to MSY? Curerntly, I find this sentence doesn't makes 100% 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3B3A11" w15:done="0"/>
  <w15:commentEx w15:paraId="2ABCDE06" w15:done="0"/>
  <w15:commentEx w15:paraId="209BCE52" w15:done="0"/>
  <w15:commentEx w15:paraId="495647C8" w15:done="0"/>
  <w15:commentEx w15:paraId="0ED2DAC6" w15:done="0"/>
  <w15:commentEx w15:paraId="22EF5F27" w15:done="0"/>
  <w15:commentEx w15:paraId="001BD19A" w15:done="0"/>
  <w15:commentEx w15:paraId="15760521" w15:done="0"/>
  <w15:commentEx w15:paraId="494F5E70" w15:done="0"/>
  <w15:commentEx w15:paraId="3ED27D8A" w15:done="0"/>
  <w15:commentEx w15:paraId="4E1975ED" w15:done="0"/>
  <w15:commentEx w15:paraId="6C50D5A1" w15:done="0"/>
  <w15:commentEx w15:paraId="25684292" w15:done="0"/>
  <w15:commentEx w15:paraId="4381F82A" w15:done="0"/>
  <w15:commentEx w15:paraId="4FA1E57F" w15:done="0"/>
  <w15:commentEx w15:paraId="569B6EC1" w15:done="0"/>
  <w15:commentEx w15:paraId="6643C31A" w15:done="0"/>
  <w15:commentEx w15:paraId="37CF5902" w15:done="0"/>
  <w15:commentEx w15:paraId="59A8EE1A" w15:done="0"/>
  <w15:commentEx w15:paraId="17533F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3A45" w16cex:dateUtc="2023-06-30T10:25:00Z"/>
  <w16cex:commentExtensible w16cex:durableId="28492ADD" w16cex:dateUtc="2023-06-30T09:20:00Z"/>
  <w16cex:commentExtensible w16cex:durableId="28492B2C" w16cex:dateUtc="2023-06-30T09:21:00Z"/>
  <w16cex:commentExtensible w16cex:durableId="28492B44" w16cex:dateUtc="2023-06-30T09:21:00Z"/>
  <w16cex:commentExtensible w16cex:durableId="28492B6B" w16cex:dateUtc="2023-06-30T09:22:00Z"/>
  <w16cex:commentExtensible w16cex:durableId="28492B84" w16cex:dateUtc="2023-06-30T09:23:00Z"/>
  <w16cex:commentExtensible w16cex:durableId="28492B9E" w16cex:dateUtc="2023-06-30T09:23:00Z"/>
  <w16cex:commentExtensible w16cex:durableId="28492BC6" w16cex:dateUtc="2023-06-30T09:24:00Z"/>
  <w16cex:commentExtensible w16cex:durableId="28492BD7" w16cex:dateUtc="2023-06-30T09:24:00Z"/>
  <w16cex:commentExtensible w16cex:durableId="28492BEF" w16cex:dateUtc="2023-06-30T09:24:00Z"/>
  <w16cex:commentExtensible w16cex:durableId="28492C20" w16cex:dateUtc="2023-06-30T09:25:00Z"/>
  <w16cex:commentExtensible w16cex:durableId="28492C36" w16cex:dateUtc="2023-06-30T09:25:00Z"/>
  <w16cex:commentExtensible w16cex:durableId="28493A2E" w16cex:dateUtc="2023-06-30T10:25:00Z"/>
  <w16cex:commentExtensible w16cex:durableId="28492C4E" w16cex:dateUtc="2023-06-30T09:26:00Z"/>
  <w16cex:commentExtensible w16cex:durableId="28492C61" w16cex:dateUtc="2023-06-30T09:26:00Z"/>
  <w16cex:commentExtensible w16cex:durableId="28492C7C" w16cex:dateUtc="2023-06-30T09:27:00Z"/>
  <w16cex:commentExtensible w16cex:durableId="28492C8E" w16cex:dateUtc="2023-06-30T09:27:00Z"/>
  <w16cex:commentExtensible w16cex:durableId="28492CA4" w16cex:dateUtc="2023-06-30T09:27:00Z"/>
  <w16cex:commentExtensible w16cex:durableId="28492CB8" w16cex:dateUtc="2023-06-30T09:28:00Z"/>
  <w16cex:commentExtensible w16cex:durableId="28492CD6" w16cex:dateUtc="2023-06-30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3B3A11" w16cid:durableId="28493A45"/>
  <w16cid:commentId w16cid:paraId="2ABCDE06" w16cid:durableId="28492ADD"/>
  <w16cid:commentId w16cid:paraId="209BCE52" w16cid:durableId="28492B2C"/>
  <w16cid:commentId w16cid:paraId="495647C8" w16cid:durableId="28492B44"/>
  <w16cid:commentId w16cid:paraId="0ED2DAC6" w16cid:durableId="28492B6B"/>
  <w16cid:commentId w16cid:paraId="22EF5F27" w16cid:durableId="28492B84"/>
  <w16cid:commentId w16cid:paraId="001BD19A" w16cid:durableId="28492B9E"/>
  <w16cid:commentId w16cid:paraId="15760521" w16cid:durableId="28492BC6"/>
  <w16cid:commentId w16cid:paraId="494F5E70" w16cid:durableId="28492BD7"/>
  <w16cid:commentId w16cid:paraId="3ED27D8A" w16cid:durableId="28492BEF"/>
  <w16cid:commentId w16cid:paraId="4E1975ED" w16cid:durableId="28492C20"/>
  <w16cid:commentId w16cid:paraId="6C50D5A1" w16cid:durableId="28492C36"/>
  <w16cid:commentId w16cid:paraId="25684292" w16cid:durableId="28493A2E"/>
  <w16cid:commentId w16cid:paraId="4381F82A" w16cid:durableId="28492C4E"/>
  <w16cid:commentId w16cid:paraId="4FA1E57F" w16cid:durableId="28492C61"/>
  <w16cid:commentId w16cid:paraId="569B6EC1" w16cid:durableId="28492C7C"/>
  <w16cid:commentId w16cid:paraId="6643C31A" w16cid:durableId="28492C8E"/>
  <w16cid:commentId w16cid:paraId="37CF5902" w16cid:durableId="28492CA4"/>
  <w16cid:commentId w16cid:paraId="59A8EE1A" w16cid:durableId="28492CB8"/>
  <w16cid:commentId w16cid:paraId="17533FC3" w16cid:durableId="28492C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22D78" w14:textId="77777777" w:rsidR="002D1898" w:rsidRDefault="002D1898">
      <w:pPr>
        <w:spacing w:line="240" w:lineRule="auto"/>
      </w:pPr>
      <w:r>
        <w:separator/>
      </w:r>
    </w:p>
  </w:endnote>
  <w:endnote w:type="continuationSeparator" w:id="0">
    <w:p w14:paraId="51AE1233" w14:textId="77777777" w:rsidR="002D1898" w:rsidRDefault="002D1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4F43" w14:textId="77777777" w:rsidR="002D1898" w:rsidRDefault="002D1898">
      <w:pPr>
        <w:spacing w:line="240" w:lineRule="auto"/>
      </w:pPr>
      <w:r>
        <w:separator/>
      </w:r>
    </w:p>
  </w:footnote>
  <w:footnote w:type="continuationSeparator" w:id="0">
    <w:p w14:paraId="5DA15B6A" w14:textId="77777777" w:rsidR="002D1898" w:rsidRDefault="002D18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EC1B3" w14:textId="77777777" w:rsidR="00E429D0" w:rsidRDefault="00E429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75494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Y649M799I281Y578"/>
    <w:docVar w:name="paperpile-doc-name" w:val="Robinson_Nutrient productivity of coral reefs_Revised_TC.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31A6E"/>
    <w:rsid w:val="00040257"/>
    <w:rsid w:val="00133A4B"/>
    <w:rsid w:val="001E3CFE"/>
    <w:rsid w:val="001F3B38"/>
    <w:rsid w:val="002D1898"/>
    <w:rsid w:val="002F4EA8"/>
    <w:rsid w:val="003A1B47"/>
    <w:rsid w:val="004867E5"/>
    <w:rsid w:val="004D5306"/>
    <w:rsid w:val="00533C88"/>
    <w:rsid w:val="00623C3E"/>
    <w:rsid w:val="00671ABB"/>
    <w:rsid w:val="00717829"/>
    <w:rsid w:val="007A22F0"/>
    <w:rsid w:val="008363E0"/>
    <w:rsid w:val="00905EA3"/>
    <w:rsid w:val="00941DE4"/>
    <w:rsid w:val="00980896"/>
    <w:rsid w:val="00990267"/>
    <w:rsid w:val="009D5561"/>
    <w:rsid w:val="00AF3775"/>
    <w:rsid w:val="00B24AD2"/>
    <w:rsid w:val="00B6254D"/>
    <w:rsid w:val="00B65C8D"/>
    <w:rsid w:val="00C75734"/>
    <w:rsid w:val="00C87D41"/>
    <w:rsid w:val="00DB638D"/>
    <w:rsid w:val="00DD5F5E"/>
    <w:rsid w:val="00DE480A"/>
    <w:rsid w:val="00E429D0"/>
    <w:rsid w:val="00E82FA2"/>
    <w:rsid w:val="00EA409C"/>
    <w:rsid w:val="00EE1DD1"/>
    <w:rsid w:val="00EF1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semiHidden/>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semiHidden/>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mermaid.org/"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56988</Words>
  <Characters>337940</Characters>
  <Application>Microsoft Office Word</Application>
  <DocSecurity>0</DocSecurity>
  <Lines>5364</Lines>
  <Paragraphs>1106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18</cp:revision>
  <dcterms:created xsi:type="dcterms:W3CDTF">2023-06-30T10:24:00Z</dcterms:created>
  <dcterms:modified xsi:type="dcterms:W3CDTF">2023-06-30T11:14:00Z</dcterms:modified>
</cp:coreProperties>
</file>