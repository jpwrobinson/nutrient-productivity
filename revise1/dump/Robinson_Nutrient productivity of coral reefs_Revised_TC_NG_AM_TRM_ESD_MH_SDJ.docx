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3F5B3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Yashika</w:t>
      </w:r>
      <w:proofErr w:type="spellEnd"/>
      <w:r>
        <w:rPr>
          <w:rFonts w:ascii="Times New Roman" w:eastAsia="Times New Roman" w:hAnsi="Times New Roman" w:cs="Times New Roman"/>
          <w:sz w:val="24"/>
          <w:szCs w:val="24"/>
        </w:rPr>
        <w:t xml:space="preserve"> Nand</w:t>
      </w:r>
      <w:r>
        <w:rPr>
          <w:rFonts w:ascii="Times New Roman" w:eastAsia="Times New Roman" w:hAnsi="Times New Roman" w:cs="Times New Roman"/>
          <w:sz w:val="24"/>
          <w:szCs w:val="24"/>
          <w:vertAlign w:val="superscript"/>
        </w:rPr>
        <w:t>4</w:t>
      </w:r>
      <w:ins w:id="0" w:author="Robinson, James (robins64)" w:date="2023-06-30T10:19:00Z">
        <w:r w:rsidR="00133A4B">
          <w:rPr>
            <w:rFonts w:ascii="Times New Roman" w:eastAsia="Times New Roman" w:hAnsi="Times New Roman" w:cs="Times New Roman"/>
            <w:sz w:val="24"/>
            <w:szCs w:val="24"/>
            <w:vertAlign w:val="superscript"/>
          </w:rPr>
          <w:t>,6</w:t>
        </w:r>
      </w:ins>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Pr="00D86672" w:rsidRDefault="003F5B30">
      <w:pPr>
        <w:numPr>
          <w:ilvl w:val="0"/>
          <w:numId w:val="1"/>
        </w:numPr>
        <w:rPr>
          <w:rFonts w:ascii="Times New Roman" w:hAnsi="Times New Roman"/>
          <w:sz w:val="24"/>
          <w:lang w:val="fr-CA"/>
          <w:rPrChange w:id="1" w:author="(Biology) Aaron MacNeil" w:date="2023-07-06T10:45:00Z">
            <w:rPr>
              <w:rFonts w:ascii="Times New Roman" w:eastAsia="Times New Roman" w:hAnsi="Times New Roman" w:cs="Times New Roman"/>
              <w:sz w:val="24"/>
              <w:szCs w:val="24"/>
            </w:rPr>
          </w:rPrChange>
        </w:rPr>
      </w:pPr>
      <w:r w:rsidRPr="00D86672">
        <w:rPr>
          <w:rFonts w:ascii="Times New Roman" w:hAnsi="Times New Roman"/>
          <w:sz w:val="24"/>
          <w:lang w:val="fr-CA"/>
          <w:rPrChange w:id="2" w:author="(Biology) Aaron MacNeil" w:date="2023-07-06T10:45:00Z">
            <w:rPr>
              <w:rFonts w:ascii="Times New Roman" w:eastAsia="Times New Roman" w:hAnsi="Times New Roman" w:cs="Times New Roman"/>
              <w:sz w:val="24"/>
              <w:szCs w:val="24"/>
            </w:rPr>
          </w:rPrChange>
        </w:rPr>
        <w:t>Lancaster Environment Centre, Lancaster University, Lancaster, LA1 4YQ, UK</w:t>
      </w:r>
    </w:p>
    <w:p w14:paraId="4979A202" w14:textId="77777777" w:rsidR="00E429D0" w:rsidRDefault="003F5B30">
      <w:pPr>
        <w:numPr>
          <w:ilvl w:val="0"/>
          <w:numId w:val="1"/>
        </w:numPr>
        <w:rPr>
          <w:rFonts w:ascii="Times New Roman" w:eastAsia="Times New Roman" w:hAnsi="Times New Roman" w:cs="Times New Roman"/>
          <w:sz w:val="24"/>
          <w:szCs w:val="24"/>
        </w:rPr>
      </w:pPr>
      <w:del w:id="3" w:author="McClanahan, Tim" w:date="2023-07-06T11:52:00Z">
        <w:r>
          <w:rPr>
            <w:rFonts w:ascii="Times New Roman" w:eastAsia="Times New Roman" w:hAnsi="Times New Roman" w:cs="Times New Roman"/>
            <w:sz w:val="24"/>
            <w:szCs w:val="24"/>
          </w:rPr>
          <w:delText xml:space="preserve">Marine Program, </w:delText>
        </w:r>
      </w:del>
      <w:r>
        <w:rPr>
          <w:rFonts w:ascii="Times New Roman" w:eastAsia="Times New Roman" w:hAnsi="Times New Roman" w:cs="Times New Roman"/>
          <w:sz w:val="24"/>
          <w:szCs w:val="24"/>
        </w:rPr>
        <w:t xml:space="preserve">Wildlife Conservation Society, </w:t>
      </w:r>
      <w:ins w:id="4" w:author="McClanahan, Tim" w:date="2023-07-06T11:52:00Z">
        <w:r w:rsidR="00F21679">
          <w:rPr>
            <w:rFonts w:ascii="Times New Roman" w:eastAsia="Times New Roman" w:hAnsi="Times New Roman" w:cs="Times New Roman"/>
            <w:sz w:val="24"/>
            <w:szCs w:val="24"/>
          </w:rPr>
          <w:t xml:space="preserve">Global Marine Program, </w:t>
        </w:r>
      </w:ins>
      <w:del w:id="5" w:author="McClanahan, Tim" w:date="2023-07-06T11:52:00Z">
        <w:r>
          <w:rPr>
            <w:rFonts w:ascii="Times New Roman" w:eastAsia="Times New Roman" w:hAnsi="Times New Roman" w:cs="Times New Roman"/>
            <w:sz w:val="24"/>
            <w:szCs w:val="24"/>
          </w:rPr>
          <w:delText>New York</w:delText>
        </w:r>
      </w:del>
      <w:ins w:id="6" w:author="McClanahan, Tim" w:date="2023-07-06T11:52:00Z">
        <w:r w:rsidR="00F21679">
          <w:rPr>
            <w:rFonts w:ascii="Times New Roman" w:eastAsia="Times New Roman" w:hAnsi="Times New Roman" w:cs="Times New Roman"/>
            <w:sz w:val="24"/>
            <w:szCs w:val="24"/>
          </w:rPr>
          <w:t>Bronx</w:t>
        </w:r>
      </w:ins>
      <w:r>
        <w:rPr>
          <w:rFonts w:ascii="Times New Roman" w:eastAsia="Times New Roman" w:hAnsi="Times New Roman" w:cs="Times New Roman"/>
          <w:sz w:val="24"/>
          <w:szCs w:val="24"/>
        </w:rPr>
        <w:t>, NY, USA</w:t>
      </w:r>
      <w:ins w:id="7" w:author="McClanahan, Tim" w:date="2023-07-06T11:52:00Z">
        <w:r w:rsidR="00F21679">
          <w:rPr>
            <w:rFonts w:ascii="Times New Roman" w:eastAsia="Times New Roman" w:hAnsi="Times New Roman" w:cs="Times New Roman"/>
            <w:sz w:val="24"/>
            <w:szCs w:val="24"/>
          </w:rPr>
          <w:t>, 10460</w:t>
        </w:r>
      </w:ins>
    </w:p>
    <w:p w14:paraId="5A48F6C0"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Melanesia Program, Wildlife Conservation Society, 11 </w:t>
      </w:r>
      <w:proofErr w:type="spellStart"/>
      <w:r>
        <w:rPr>
          <w:rFonts w:ascii="Times New Roman" w:eastAsia="Times New Roman" w:hAnsi="Times New Roman" w:cs="Times New Roman"/>
          <w:sz w:val="24"/>
          <w:szCs w:val="24"/>
        </w:rPr>
        <w:t>Ma’afu</w:t>
      </w:r>
      <w:proofErr w:type="spellEnd"/>
      <w:r>
        <w:rPr>
          <w:rFonts w:ascii="Times New Roman" w:eastAsia="Times New Roman" w:hAnsi="Times New Roman" w:cs="Times New Roman"/>
          <w:sz w:val="24"/>
          <w:szCs w:val="24"/>
        </w:rPr>
        <w:t xml:space="preserve"> St, Suva, Fiji</w:t>
      </w:r>
    </w:p>
    <w:p w14:paraId="71B7DC0B" w14:textId="77777777" w:rsidR="00E429D0" w:rsidRDefault="003F5B30">
      <w:pPr>
        <w:numPr>
          <w:ilvl w:val="0"/>
          <w:numId w:val="1"/>
        </w:numPr>
        <w:rPr>
          <w:ins w:id="8" w:author="Robinson, James (robins64)" w:date="2023-06-30T10:18:00Z"/>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ins w:id="9" w:author="Robinson, James (robins64)" w:date="2023-06-30T10:19:00Z">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ins>
    </w:p>
    <w:p w14:paraId="36989A5F" w14:textId="77777777" w:rsidR="00E429D0" w:rsidRDefault="00E429D0">
      <w:pPr>
        <w:rPr>
          <w:sz w:val="24"/>
          <w:szCs w:val="24"/>
        </w:rPr>
      </w:pPr>
    </w:p>
    <w:p w14:paraId="1766FC11"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6C2DBDD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 fisheries supply </w:t>
      </w:r>
      <w:r>
        <w:rPr>
          <w:rFonts w:ascii="Times New Roman" w:eastAsia="Times New Roman" w:hAnsi="Times New Roman" w:cs="Times New Roman"/>
          <w:sz w:val="24"/>
          <w:szCs w:val="24"/>
        </w:rPr>
        <w:t>nutritious catch</w:t>
      </w:r>
      <w:r>
        <w:rPr>
          <w:rFonts w:ascii="Times New Roman" w:eastAsia="Times New Roman" w:hAnsi="Times New Roman" w:cs="Times New Roman"/>
          <w:sz w:val="24"/>
          <w:szCs w:val="24"/>
        </w:rPr>
        <w:t xml:space="preserve"> to tropical coastal communities, where the quality of reef seafood is determined by both the rate of biomass production and nutritional value of reef fishes. Yet our understanding of reef fisheries </w:t>
      </w:r>
      <w:del w:id="10" w:author="Emily Darling" w:date="2023-07-06T11:00:00Z">
        <w:r w:rsidDel="00C63BA3">
          <w:rPr>
            <w:rFonts w:ascii="Times New Roman" w:eastAsia="Times New Roman" w:hAnsi="Times New Roman" w:cs="Times New Roman"/>
            <w:sz w:val="24"/>
            <w:szCs w:val="24"/>
          </w:rPr>
          <w:delText>has largely used</w:delText>
        </w:r>
      </w:del>
      <w:ins w:id="11" w:author="Emily Darling" w:date="2023-07-06T11:00:00Z">
        <w:r w:rsidR="00C63BA3">
          <w:rPr>
            <w:rFonts w:ascii="Times New Roman" w:eastAsia="Times New Roman" w:hAnsi="Times New Roman" w:cs="Times New Roman"/>
            <w:sz w:val="24"/>
            <w:szCs w:val="24"/>
          </w:rPr>
          <w:t>typically uses targets of total reef</w:t>
        </w:r>
      </w:ins>
      <w:r>
        <w:rPr>
          <w:rFonts w:ascii="Times New Roman" w:eastAsia="Times New Roman" w:hAnsi="Times New Roman" w:cs="Times New Roman"/>
          <w:sz w:val="24"/>
          <w:szCs w:val="24"/>
        </w:rPr>
        <w:t xml:space="preserve"> fish biomass</w:t>
      </w:r>
      <w:del w:id="12" w:author="Emily Darling" w:date="2023-07-06T10:58:00Z">
        <w:r w:rsidDel="00C63BA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rather than </w:t>
      </w:r>
      <w:r>
        <w:rPr>
          <w:rFonts w:ascii="Times New Roman" w:eastAsia="Times New Roman" w:hAnsi="Times New Roman" w:cs="Times New Roman"/>
          <w:sz w:val="24"/>
          <w:szCs w:val="24"/>
        </w:rPr>
        <w:t xml:space="preserve">individual growth (i.e. biomass production) and </w:t>
      </w:r>
      <w:r>
        <w:rPr>
          <w:rFonts w:ascii="Times New Roman" w:eastAsia="Times New Roman" w:hAnsi="Times New Roman" w:cs="Times New Roman"/>
          <w:sz w:val="24"/>
          <w:szCs w:val="24"/>
        </w:rPr>
        <w:t xml:space="preserve">nutrient </w:t>
      </w:r>
      <w:del w:id="13" w:author="Emily Darling" w:date="2023-07-06T10:58:00Z">
        <w:r w:rsidDel="00C63BA3">
          <w:rPr>
            <w:rFonts w:ascii="Times New Roman" w:eastAsia="Times New Roman" w:hAnsi="Times New Roman" w:cs="Times New Roman"/>
            <w:sz w:val="24"/>
            <w:szCs w:val="24"/>
          </w:rPr>
          <w:delText xml:space="preserve">concentration </w:delText>
        </w:r>
      </w:del>
      <w:r>
        <w:rPr>
          <w:rFonts w:ascii="Times New Roman" w:eastAsia="Times New Roman" w:hAnsi="Times New Roman" w:cs="Times New Roman"/>
          <w:sz w:val="24"/>
          <w:szCs w:val="24"/>
        </w:rPr>
        <w:t>(i.e. nutritional value</w:t>
      </w:r>
      <w:ins w:id="14" w:author="Robinson, James (robins64)" w:date="2023-06-30T10:50:00Z">
        <w:r w:rsidR="001E3CFE">
          <w:rPr>
            <w:rFonts w:ascii="Times New Roman" w:eastAsia="Times New Roman" w:hAnsi="Times New Roman" w:cs="Times New Roman"/>
            <w:sz w:val="24"/>
            <w:szCs w:val="24"/>
          </w:rPr>
          <w:t xml:space="preserve"> of </w:t>
        </w:r>
      </w:ins>
      <w:r w:rsidR="00B46E89">
        <w:rPr>
          <w:rFonts w:ascii="Times New Roman" w:eastAsia="Times New Roman" w:hAnsi="Times New Roman" w:cs="Times New Roman"/>
          <w:sz w:val="24"/>
          <w:szCs w:val="24"/>
        </w:rPr>
        <w:t>reef fish</w:t>
      </w:r>
      <w:r>
        <w:rPr>
          <w:rFonts w:ascii="Times New Roman" w:eastAsia="Times New Roman" w:hAnsi="Times New Roman" w:cs="Times New Roman"/>
          <w:sz w:val="24"/>
          <w:szCs w:val="24"/>
        </w:rPr>
        <w:t xml:space="preserve">), limiting the ability of management to </w:t>
      </w:r>
      <w:del w:id="15" w:author="Emily Darling" w:date="2023-07-06T10:59:00Z">
        <w:r w:rsidDel="00C63BA3">
          <w:rPr>
            <w:rFonts w:ascii="Times New Roman" w:eastAsia="Times New Roman" w:hAnsi="Times New Roman" w:cs="Times New Roman"/>
            <w:sz w:val="24"/>
            <w:szCs w:val="24"/>
          </w:rPr>
          <w:delText xml:space="preserve">protect </w:delText>
        </w:r>
      </w:del>
      <w:ins w:id="16" w:author="Emily Darling" w:date="2023-07-06T10:59:00Z">
        <w:r w:rsidR="00C63BA3">
          <w:rPr>
            <w:rFonts w:ascii="Times New Roman" w:eastAsia="Times New Roman" w:hAnsi="Times New Roman" w:cs="Times New Roman"/>
            <w:sz w:val="24"/>
            <w:szCs w:val="24"/>
          </w:rPr>
          <w:t xml:space="preserve">sustain </w:t>
        </w:r>
      </w:ins>
      <w:del w:id="17" w:author="Emily Darling" w:date="2023-07-06T11:00:00Z">
        <w:r w:rsidDel="00C63BA3">
          <w:rPr>
            <w:rFonts w:ascii="Times New Roman" w:eastAsia="Times New Roman" w:hAnsi="Times New Roman" w:cs="Times New Roman"/>
            <w:sz w:val="24"/>
            <w:szCs w:val="24"/>
          </w:rPr>
          <w:delText xml:space="preserve">fisheries </w:delText>
        </w:r>
      </w:del>
      <w:ins w:id="18" w:author="Emily Darling" w:date="2023-07-06T11:00:00Z">
        <w:r w:rsidR="00C63BA3">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productivity </w:t>
      </w:r>
      <w:del w:id="19" w:author="Emily Darling" w:date="2023-07-06T11:00:00Z">
        <w:r w:rsidDel="00C63BA3">
          <w:rPr>
            <w:rFonts w:ascii="Times New Roman" w:eastAsia="Times New Roman" w:hAnsi="Times New Roman" w:cs="Times New Roman"/>
            <w:sz w:val="24"/>
            <w:szCs w:val="24"/>
          </w:rPr>
          <w:delText xml:space="preserve">and </w:delText>
        </w:r>
      </w:del>
      <w:ins w:id="20" w:author="Emily Darling" w:date="2023-07-06T11:00:00Z">
        <w:r w:rsidR="00C63BA3">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 xml:space="preserve">nutritious catches. Here, we use modelled growth coefficients and nutrient concentrations to </w:t>
      </w:r>
      <w:del w:id="21" w:author="Emily Darling" w:date="2023-07-06T11:00:00Z">
        <w:r w:rsidDel="00C63BA3">
          <w:rPr>
            <w:rFonts w:ascii="Times New Roman" w:eastAsia="Times New Roman" w:hAnsi="Times New Roman" w:cs="Times New Roman"/>
            <w:sz w:val="24"/>
            <w:szCs w:val="24"/>
          </w:rPr>
          <w:delText xml:space="preserve">understand </w:delText>
        </w:r>
      </w:del>
      <w:ins w:id="22" w:author="Emily Darling" w:date="2023-07-06T11:00:00Z">
        <w:r w:rsidR="00C63BA3">
          <w:rPr>
            <w:rFonts w:ascii="Times New Roman" w:eastAsia="Times New Roman" w:hAnsi="Times New Roman" w:cs="Times New Roman"/>
            <w:sz w:val="24"/>
            <w:szCs w:val="24"/>
          </w:rPr>
          <w:t>develop a new metric of</w:t>
        </w:r>
      </w:ins>
      <w:del w:id="23" w:author="Emily Darling" w:date="2023-07-06T11:00:00Z">
        <w:r w:rsidDel="00C63BA3">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nutrient productivity of coral reef fishes</w:t>
      </w:r>
      <w:ins w:id="24" w:author="Emily Darling" w:date="2023-07-06T11:01:00Z">
        <w:r w:rsidR="00C63BA3">
          <w:rPr>
            <w:rFonts w:ascii="Times New Roman" w:eastAsia="Times New Roman" w:hAnsi="Times New Roman" w:cs="Times New Roman"/>
            <w:sz w:val="24"/>
            <w:szCs w:val="24"/>
          </w:rPr>
          <w:t xml:space="preserve">. We then </w:t>
        </w:r>
      </w:ins>
      <w:del w:id="25" w:author="Emily Darling" w:date="2023-07-06T11:01:00Z">
        <w:r w:rsidDel="00C63BA3">
          <w:rPr>
            <w:rFonts w:ascii="Times New Roman" w:eastAsia="Times New Roman" w:hAnsi="Times New Roman" w:cs="Times New Roman"/>
            <w:sz w:val="24"/>
            <w:szCs w:val="24"/>
          </w:rPr>
          <w:delText xml:space="preserve">, and combine </w:delText>
        </w:r>
      </w:del>
      <w:ins w:id="26" w:author="Emily Darling" w:date="2023-07-06T11:01:00Z">
        <w:r w:rsidR="00C63BA3">
          <w:rPr>
            <w:rFonts w:ascii="Times New Roman" w:eastAsia="Times New Roman" w:hAnsi="Times New Roman" w:cs="Times New Roman"/>
            <w:sz w:val="24"/>
            <w:szCs w:val="24"/>
          </w:rPr>
          <w:t xml:space="preserve">evaluate </w:t>
        </w:r>
      </w:ins>
      <w:del w:id="27" w:author="Emily Darling" w:date="2023-07-06T11:01:00Z">
        <w:r w:rsidDel="00C63BA3">
          <w:rPr>
            <w:rFonts w:ascii="Times New Roman" w:eastAsia="Times New Roman" w:hAnsi="Times New Roman" w:cs="Times New Roman"/>
            <w:sz w:val="24"/>
            <w:szCs w:val="24"/>
          </w:rPr>
          <w:delText xml:space="preserve">these </w:delText>
        </w:r>
      </w:del>
      <w:ins w:id="28" w:author="Emily Darling" w:date="2023-07-06T11:01:00Z">
        <w:r w:rsidR="00C63BA3">
          <w:rPr>
            <w:rFonts w:ascii="Times New Roman" w:eastAsia="Times New Roman" w:hAnsi="Times New Roman" w:cs="Times New Roman"/>
            <w:sz w:val="24"/>
            <w:szCs w:val="24"/>
          </w:rPr>
          <w:t xml:space="preserve">this metric </w:t>
        </w:r>
      </w:ins>
      <w:del w:id="29" w:author="Emily Darling" w:date="2023-07-06T11:01:00Z">
        <w:r w:rsidDel="00C63BA3">
          <w:rPr>
            <w:rFonts w:ascii="Times New Roman" w:eastAsia="Times New Roman" w:hAnsi="Times New Roman" w:cs="Times New Roman"/>
            <w:sz w:val="24"/>
            <w:szCs w:val="24"/>
          </w:rPr>
          <w:delText>predictionswith surveys</w:delText>
        </w:r>
      </w:del>
      <w:ins w:id="30" w:author="Emily Darling" w:date="2023-07-06T11:01:00Z">
        <w:r w:rsidR="00C63BA3">
          <w:rPr>
            <w:rFonts w:ascii="Times New Roman" w:eastAsia="Times New Roman" w:hAnsi="Times New Roman" w:cs="Times New Roman"/>
            <w:sz w:val="24"/>
            <w:szCs w:val="24"/>
          </w:rPr>
          <w:t>with under</w:t>
        </w:r>
      </w:ins>
      <w:ins w:id="31" w:author="Emily Darling" w:date="2023-07-06T11:02:00Z">
        <w:r w:rsidR="00C63BA3">
          <w:rPr>
            <w:rFonts w:ascii="Times New Roman" w:eastAsia="Times New Roman" w:hAnsi="Times New Roman" w:cs="Times New Roman"/>
            <w:sz w:val="24"/>
            <w:szCs w:val="24"/>
          </w:rPr>
          <w:t>water visual surveys of reef fish assemblages</w:t>
        </w:r>
      </w:ins>
      <w:r>
        <w:rPr>
          <w:rFonts w:ascii="Times New Roman" w:eastAsia="Times New Roman" w:hAnsi="Times New Roman" w:cs="Times New Roman"/>
          <w:sz w:val="24"/>
          <w:szCs w:val="24"/>
        </w:rPr>
        <w:t xml:space="preserve"> from four tropical countries to examine</w:t>
      </w:r>
      <w:r w:rsidR="00B46E89">
        <w:rPr>
          <w:rFonts w:ascii="Times New Roman" w:eastAsia="Times New Roman" w:hAnsi="Times New Roman" w:cs="Times New Roman"/>
          <w:sz w:val="24"/>
          <w:szCs w:val="24"/>
        </w:rPr>
        <w:t xml:space="preserve"> </w:t>
      </w:r>
      <w:del w:id="32" w:author="Emily Darling" w:date="2023-07-06T11:03:00Z">
        <w:r w:rsidDel="00C63BA3">
          <w:rPr>
            <w:rFonts w:ascii="Times New Roman" w:eastAsia="Times New Roman" w:hAnsi="Times New Roman" w:cs="Times New Roman"/>
            <w:sz w:val="24"/>
            <w:szCs w:val="24"/>
          </w:rPr>
          <w:delText xml:space="preserve"> </w:delText>
        </w:r>
      </w:del>
      <w:ins w:id="33" w:author="Emily Darling" w:date="2023-07-06T11:03:00Z">
        <w:r w:rsidR="00C63BA3">
          <w:rPr>
            <w:rFonts w:ascii="Times New Roman" w:eastAsia="Times New Roman" w:hAnsi="Times New Roman" w:cs="Times New Roman"/>
            <w:sz w:val="24"/>
            <w:szCs w:val="24"/>
          </w:rPr>
          <w:t>nutrient productivity of reef fish food webs</w:t>
        </w:r>
      </w:ins>
      <w:del w:id="34" w:author="Emily Darling" w:date="2023-07-06T11:03:00Z">
        <w:r w:rsidDel="00C63BA3">
          <w:rPr>
            <w:rFonts w:ascii="Times New Roman" w:eastAsia="Times New Roman" w:hAnsi="Times New Roman" w:cs="Times New Roman"/>
            <w:sz w:val="24"/>
            <w:szCs w:val="24"/>
          </w:rPr>
          <w:delText>the distribution of fishery services among trophic groups</w:delText>
        </w:r>
      </w:del>
      <w:r>
        <w:rPr>
          <w:rFonts w:ascii="Times New Roman" w:eastAsia="Times New Roman" w:hAnsi="Times New Roman" w:cs="Times New Roman"/>
          <w:sz w:val="24"/>
          <w:szCs w:val="24"/>
        </w:rPr>
        <w:t xml:space="preserve">. </w:t>
      </w:r>
      <w:commentRangeStart w:id="35"/>
      <w:r>
        <w:rPr>
          <w:rFonts w:ascii="Times New Roman" w:eastAsia="Times New Roman" w:hAnsi="Times New Roman" w:cs="Times New Roman"/>
          <w:sz w:val="24"/>
          <w:szCs w:val="24"/>
        </w:rPr>
        <w:t xml:space="preserve">Species’ growth coefficients were associated with </w:t>
      </w:r>
      <w:commentRangeStart w:id="36"/>
      <w:r>
        <w:rPr>
          <w:rFonts w:ascii="Times New Roman" w:eastAsia="Times New Roman" w:hAnsi="Times New Roman" w:cs="Times New Roman"/>
          <w:sz w:val="24"/>
          <w:szCs w:val="24"/>
        </w:rPr>
        <w:t xml:space="preserve">size-linked nutrients </w:t>
      </w:r>
      <w:commentRangeEnd w:id="36"/>
      <w:r w:rsidR="0044332E">
        <w:rPr>
          <w:rStyle w:val="CommentReference"/>
        </w:rPr>
        <w:commentReference w:id="36"/>
      </w:r>
      <w:r>
        <w:rPr>
          <w:rFonts w:ascii="Times New Roman" w:eastAsia="Times New Roman" w:hAnsi="Times New Roman" w:cs="Times New Roman"/>
          <w:sz w:val="24"/>
          <w:szCs w:val="24"/>
        </w:rPr>
        <w:t xml:space="preserve">(calcium, iron, selenium, </w:t>
      </w:r>
      <w:ins w:id="37" w:author="McClanahan, Tim" w:date="2023-07-06T11:54: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zinc), but not total nutrient density, </w:t>
      </w:r>
      <w:commentRangeEnd w:id="35"/>
      <w:r w:rsidR="00C63BA3">
        <w:rPr>
          <w:rStyle w:val="CommentReference"/>
        </w:rPr>
        <w:commentReference w:id="35"/>
      </w:r>
      <w:r>
        <w:rPr>
          <w:rFonts w:ascii="Times New Roman" w:eastAsia="Times New Roman" w:hAnsi="Times New Roman" w:cs="Times New Roman"/>
          <w:sz w:val="24"/>
          <w:szCs w:val="24"/>
        </w:rPr>
        <w:t>showing that both slow- and fast-growing species can be nutritious for people. W</w:t>
      </w:r>
      <w:ins w:id="38" w:author="Emily Darling" w:date="2023-07-06T11:05:00Z">
        <w:r w:rsidR="00C63BA3">
          <w:rPr>
            <w:rFonts w:ascii="Times New Roman" w:eastAsia="Times New Roman" w:hAnsi="Times New Roman" w:cs="Times New Roman"/>
            <w:sz w:val="24"/>
            <w:szCs w:val="24"/>
          </w:rPr>
          <w:t xml:space="preserve">hen </w:t>
        </w:r>
      </w:ins>
      <w:del w:id="39" w:author="Emily Darling" w:date="2023-07-06T11:05:00Z">
        <w:r w:rsidDel="00C63BA3">
          <w:rPr>
            <w:rFonts w:ascii="Times New Roman" w:eastAsia="Times New Roman" w:hAnsi="Times New Roman" w:cs="Times New Roman"/>
            <w:sz w:val="24"/>
            <w:szCs w:val="24"/>
          </w:rPr>
          <w:delText xml:space="preserve">e </w:delText>
        </w:r>
      </w:del>
      <w:r>
        <w:rPr>
          <w:rFonts w:ascii="Times New Roman" w:eastAsia="Times New Roman" w:hAnsi="Times New Roman" w:cs="Times New Roman"/>
          <w:sz w:val="24"/>
          <w:szCs w:val="24"/>
        </w:rPr>
        <w:t xml:space="preserve">integrated </w:t>
      </w:r>
      <w:del w:id="40" w:author="Emily Darling" w:date="2023-07-06T11:05:00Z">
        <w:r w:rsidDel="00C63BA3">
          <w:rPr>
            <w:rFonts w:ascii="Times New Roman" w:eastAsia="Times New Roman" w:hAnsi="Times New Roman" w:cs="Times New Roman"/>
            <w:sz w:val="24"/>
            <w:szCs w:val="24"/>
          </w:rPr>
          <w:delText xml:space="preserve">these values </w:delText>
        </w:r>
      </w:del>
      <w:r>
        <w:rPr>
          <w:rFonts w:ascii="Times New Roman" w:eastAsia="Times New Roman" w:hAnsi="Times New Roman" w:cs="Times New Roman"/>
          <w:sz w:val="24"/>
          <w:szCs w:val="24"/>
        </w:rPr>
        <w:t>with fish abundance data</w:t>
      </w:r>
      <w:r w:rsidR="00B46E89">
        <w:rPr>
          <w:rFonts w:ascii="Times New Roman" w:eastAsia="Times New Roman" w:hAnsi="Times New Roman" w:cs="Times New Roman"/>
          <w:sz w:val="24"/>
          <w:szCs w:val="24"/>
        </w:rPr>
        <w:t>,</w:t>
      </w:r>
      <w:ins w:id="41" w:author="Emily Darling" w:date="2023-07-05T14:28:00Z">
        <w:r w:rsidR="0044332E">
          <w:rPr>
            <w:rFonts w:ascii="Times New Roman" w:eastAsia="Times New Roman" w:hAnsi="Times New Roman" w:cs="Times New Roman"/>
            <w:sz w:val="24"/>
            <w:szCs w:val="24"/>
          </w:rPr>
          <w:t xml:space="preserve"> </w:t>
        </w:r>
      </w:ins>
      <w:r w:rsidR="00B46E89">
        <w:rPr>
          <w:rFonts w:ascii="Times New Roman" w:eastAsia="Times New Roman" w:hAnsi="Times New Roman" w:cs="Times New Roman"/>
          <w:sz w:val="24"/>
          <w:szCs w:val="24"/>
        </w:rPr>
        <w:t>we find that</w:t>
      </w:r>
      <w:del w:id="42" w:author="Emily Darling" w:date="2023-07-06T11:05:00Z">
        <w:r w:rsidDel="00C63BA3">
          <w:rPr>
            <w:rFonts w:ascii="Times New Roman" w:eastAsia="Times New Roman" w:hAnsi="Times New Roman" w:cs="Times New Roman"/>
            <w:sz w:val="24"/>
            <w:szCs w:val="24"/>
          </w:rPr>
          <w:delText>to show that</w:delText>
        </w:r>
      </w:del>
      <w:r>
        <w:rPr>
          <w:rFonts w:ascii="Times New Roman" w:eastAsia="Times New Roman" w:hAnsi="Times New Roman" w:cs="Times New Roman"/>
          <w:sz w:val="24"/>
          <w:szCs w:val="24"/>
        </w:rPr>
        <w:t xml:space="preserve"> herbivorous species </w:t>
      </w:r>
      <w:ins w:id="43" w:author="Emily Darling" w:date="2023-07-06T11:06:00Z">
        <w:r w:rsidR="00C63BA3">
          <w:rPr>
            <w:rFonts w:ascii="Times New Roman" w:eastAsia="Times New Roman" w:hAnsi="Times New Roman" w:cs="Times New Roman"/>
            <w:sz w:val="24"/>
            <w:szCs w:val="24"/>
          </w:rPr>
          <w:t xml:space="preserve">typically </w:t>
        </w:r>
      </w:ins>
      <w:r>
        <w:rPr>
          <w:rFonts w:ascii="Times New Roman" w:eastAsia="Times New Roman" w:hAnsi="Times New Roman" w:cs="Times New Roman"/>
          <w:sz w:val="24"/>
          <w:szCs w:val="24"/>
        </w:rPr>
        <w:t>dominate</w:t>
      </w:r>
      <w:del w:id="44" w:author="Emily Darling" w:date="2023-07-06T11:06:00Z">
        <w:r w:rsidDel="00C63BA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standing biomass, biomass turnover, and nutrient production on </w:t>
      </w:r>
      <w:del w:id="45" w:author="Emily Darling" w:date="2023-07-06T11:06:00Z">
        <w:r w:rsidDel="00C63BA3">
          <w:rPr>
            <w:rFonts w:ascii="Times New Roman" w:eastAsia="Times New Roman" w:hAnsi="Times New Roman" w:cs="Times New Roman"/>
            <w:sz w:val="24"/>
            <w:szCs w:val="24"/>
          </w:rPr>
          <w:delText xml:space="preserve">most </w:delText>
        </w:r>
      </w:del>
      <w:ins w:id="46" w:author="Emily Darling" w:date="2023-07-06T11:06:00Z">
        <w:r w:rsidR="00C63BA3">
          <w:rPr>
            <w:rFonts w:ascii="Times New Roman" w:eastAsia="Times New Roman" w:hAnsi="Times New Roman" w:cs="Times New Roman"/>
            <w:sz w:val="24"/>
            <w:szCs w:val="24"/>
          </w:rPr>
          <w:t xml:space="preserve">coral </w:t>
        </w:r>
      </w:ins>
      <w:r>
        <w:rPr>
          <w:rFonts w:ascii="Times New Roman" w:eastAsia="Times New Roman" w:hAnsi="Times New Roman" w:cs="Times New Roman"/>
          <w:sz w:val="24"/>
          <w:szCs w:val="24"/>
        </w:rPr>
        <w:t xml:space="preserve">reefs. Such bottom-heavy trophic distributions of nutrients were </w:t>
      </w:r>
      <w:del w:id="47" w:author="Emily Darling" w:date="2023-07-06T11:06:00Z">
        <w:r w:rsidDel="00C63BA3">
          <w:rPr>
            <w:rFonts w:ascii="Times New Roman" w:eastAsia="Times New Roman" w:hAnsi="Times New Roman" w:cs="Times New Roman"/>
            <w:sz w:val="24"/>
            <w:szCs w:val="24"/>
          </w:rPr>
          <w:delText xml:space="preserve">observed </w:delText>
        </w:r>
      </w:del>
      <w:ins w:id="48" w:author="Emily Darling" w:date="2023-07-06T11:06:00Z">
        <w:r w:rsidR="00C63BA3">
          <w:rPr>
            <w:rFonts w:ascii="Times New Roman" w:eastAsia="Times New Roman" w:hAnsi="Times New Roman" w:cs="Times New Roman"/>
            <w:sz w:val="24"/>
            <w:szCs w:val="24"/>
          </w:rPr>
          <w:t xml:space="preserve">consistent </w:t>
        </w:r>
      </w:ins>
      <w:r>
        <w:rPr>
          <w:rFonts w:ascii="Times New Roman" w:eastAsia="Times New Roman" w:hAnsi="Times New Roman" w:cs="Times New Roman"/>
          <w:sz w:val="24"/>
          <w:szCs w:val="24"/>
        </w:rPr>
        <w:t xml:space="preserve">across </w:t>
      </w:r>
      <w:ins w:id="49" w:author="Emily Darling" w:date="2023-07-06T11:06:00Z">
        <w:r w:rsidR="00C63BA3">
          <w:rPr>
            <w:rFonts w:ascii="Times New Roman" w:eastAsia="Times New Roman" w:hAnsi="Times New Roman" w:cs="Times New Roman"/>
            <w:sz w:val="24"/>
            <w:szCs w:val="24"/>
          </w:rPr>
          <w:t xml:space="preserve">gradients of </w:t>
        </w:r>
      </w:ins>
      <w:r>
        <w:rPr>
          <w:rFonts w:ascii="Times New Roman" w:eastAsia="Times New Roman" w:hAnsi="Times New Roman" w:cs="Times New Roman"/>
          <w:sz w:val="24"/>
          <w:szCs w:val="24"/>
        </w:rPr>
        <w:t>fishing</w:t>
      </w:r>
      <w:ins w:id="50" w:author="Emily Darling" w:date="2023-07-06T11:06:00Z">
        <w:r w:rsidR="00C63BA3">
          <w:rPr>
            <w:rFonts w:ascii="Times New Roman" w:eastAsia="Times New Roman" w:hAnsi="Times New Roman" w:cs="Times New Roman"/>
            <w:sz w:val="24"/>
            <w:szCs w:val="24"/>
          </w:rPr>
          <w:t xml:space="preserve"> pressure</w:t>
        </w:r>
      </w:ins>
      <w:r>
        <w:rPr>
          <w:rFonts w:ascii="Times New Roman" w:eastAsia="Times New Roman" w:hAnsi="Times New Roman" w:cs="Times New Roman"/>
          <w:sz w:val="24"/>
          <w:szCs w:val="24"/>
        </w:rPr>
        <w:t xml:space="preserve"> and benthic composition</w:t>
      </w:r>
      <w:del w:id="51" w:author="Emily Darling" w:date="2023-07-06T11:06:00Z">
        <w:r w:rsidDel="00C63BA3">
          <w:rPr>
            <w:rFonts w:ascii="Times New Roman" w:eastAsia="Times New Roman" w:hAnsi="Times New Roman" w:cs="Times New Roman"/>
            <w:sz w:val="24"/>
            <w:szCs w:val="24"/>
          </w:rPr>
          <w:delText xml:space="preserve"> gradients</w:delText>
        </w:r>
      </w:del>
      <w:r>
        <w:rPr>
          <w:rFonts w:ascii="Times New Roman" w:eastAsia="Times New Roman" w:hAnsi="Times New Roman" w:cs="Times New Roman"/>
          <w:sz w:val="24"/>
          <w:szCs w:val="24"/>
        </w:rPr>
        <w:t xml:space="preserve">. </w:t>
      </w:r>
      <w:ins w:id="52" w:author="Emily Darling" w:date="2023-07-05T14:29:00Z">
        <w:r w:rsidR="0044332E">
          <w:rPr>
            <w:rFonts w:ascii="Times New Roman" w:eastAsia="Times New Roman" w:hAnsi="Times New Roman" w:cs="Times New Roman"/>
            <w:sz w:val="24"/>
            <w:szCs w:val="24"/>
          </w:rPr>
          <w:t>We conclude that m</w:t>
        </w:r>
      </w:ins>
      <w:del w:id="53" w:author="Emily Darling" w:date="2023-07-05T14:29:00Z">
        <w:r w:rsidDel="0044332E">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anagement restrictions that promote sustainability of </w:t>
      </w:r>
      <w:ins w:id="54" w:author="Emily Darling" w:date="2023-07-06T10:47:00Z">
        <w:r w:rsidR="001C0FD3">
          <w:rPr>
            <w:rFonts w:ascii="Times New Roman" w:eastAsia="Times New Roman" w:hAnsi="Times New Roman" w:cs="Times New Roman"/>
            <w:sz w:val="24"/>
            <w:szCs w:val="24"/>
          </w:rPr>
          <w:t xml:space="preserve">herbivores and other </w:t>
        </w:r>
      </w:ins>
      <w:r>
        <w:rPr>
          <w:rFonts w:ascii="Times New Roman" w:eastAsia="Times New Roman" w:hAnsi="Times New Roman" w:cs="Times New Roman"/>
          <w:sz w:val="24"/>
          <w:szCs w:val="24"/>
        </w:rPr>
        <w:t>low</w:t>
      </w:r>
      <w:ins w:id="55" w:author="Emily Darling" w:date="2023-07-06T11:06:00Z">
        <w:r w:rsidR="00C63BA3">
          <w:rPr>
            <w:rFonts w:ascii="Times New Roman" w:eastAsia="Times New Roman" w:hAnsi="Times New Roman" w:cs="Times New Roman"/>
            <w:sz w:val="24"/>
            <w:szCs w:val="24"/>
          </w:rPr>
          <w:t xml:space="preserve"> </w:t>
        </w:r>
      </w:ins>
      <w:del w:id="56" w:author="Emily Darling" w:date="2023-07-06T11:06:00Z">
        <w:r w:rsidDel="00C63BA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trophic</w:t>
      </w:r>
      <w:r w:rsidR="00D120EF">
        <w:rPr>
          <w:rFonts w:ascii="Times New Roman" w:eastAsia="Times New Roman" w:hAnsi="Times New Roman" w:cs="Times New Roman"/>
          <w:sz w:val="24"/>
          <w:szCs w:val="24"/>
        </w:rPr>
        <w:t>-</w:t>
      </w:r>
      <w:del w:id="57" w:author="Emily Darling" w:date="2023-07-06T11:06:00Z">
        <w:r w:rsidDel="00C63BA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level species</w:t>
      </w:r>
      <w:r w:rsidR="00D120EF">
        <w:rPr>
          <w:rFonts w:ascii="Times New Roman" w:eastAsia="Times New Roman" w:hAnsi="Times New Roman" w:cs="Times New Roman"/>
          <w:sz w:val="24"/>
          <w:szCs w:val="24"/>
        </w:rPr>
        <w:t xml:space="preserve"> </w:t>
      </w:r>
      <w:del w:id="58" w:author="Emily Darling" w:date="2023-07-06T11:06:00Z">
        <w:r w:rsidDel="00C63BA3">
          <w:rPr>
            <w:rFonts w:ascii="Times New Roman" w:eastAsia="Times New Roman" w:hAnsi="Times New Roman" w:cs="Times New Roman"/>
            <w:sz w:val="24"/>
            <w:szCs w:val="24"/>
          </w:rPr>
          <w:delText xml:space="preserve">, including time, gear, and area restrictions, </w:delText>
        </w:r>
      </w:del>
      <w:r>
        <w:rPr>
          <w:rFonts w:ascii="Times New Roman" w:eastAsia="Times New Roman" w:hAnsi="Times New Roman" w:cs="Times New Roman"/>
          <w:sz w:val="24"/>
          <w:szCs w:val="24"/>
        </w:rPr>
        <w:t xml:space="preserve">can </w:t>
      </w:r>
      <w:del w:id="59" w:author="Emily Darling" w:date="2023-07-06T11:07:00Z">
        <w:r w:rsidDel="00C63BA3">
          <w:rPr>
            <w:rFonts w:ascii="Times New Roman" w:eastAsia="Times New Roman" w:hAnsi="Times New Roman" w:cs="Times New Roman"/>
            <w:sz w:val="24"/>
            <w:szCs w:val="24"/>
          </w:rPr>
          <w:delText xml:space="preserve">help to protect </w:delText>
        </w:r>
      </w:del>
      <w:ins w:id="60" w:author="Emily Darling" w:date="2023-07-06T11:07:00Z">
        <w:r w:rsidR="00C63BA3">
          <w:rPr>
            <w:rFonts w:ascii="Times New Roman" w:eastAsia="Times New Roman" w:hAnsi="Times New Roman" w:cs="Times New Roman"/>
            <w:sz w:val="24"/>
            <w:szCs w:val="24"/>
          </w:rPr>
          <w:t xml:space="preserve">sustain </w:t>
        </w:r>
      </w:ins>
      <w:r>
        <w:rPr>
          <w:rFonts w:ascii="Times New Roman" w:eastAsia="Times New Roman" w:hAnsi="Times New Roman" w:cs="Times New Roman"/>
          <w:sz w:val="24"/>
          <w:szCs w:val="24"/>
        </w:rPr>
        <w:t>biomass and nutrient production from reef fisheries</w:t>
      </w:r>
      <w:ins w:id="61" w:author="Emily Darling" w:date="2023-07-06T11:07:00Z">
        <w:r w:rsidR="00C63BA3">
          <w:rPr>
            <w:rFonts w:ascii="Times New Roman" w:eastAsia="Times New Roman" w:hAnsi="Times New Roman" w:cs="Times New Roman"/>
            <w:sz w:val="24"/>
            <w:szCs w:val="24"/>
          </w:rPr>
          <w:t xml:space="preserve"> that is critical to the food security of over 500 million people in the tropics</w:t>
        </w:r>
      </w:ins>
      <w:r>
        <w:rPr>
          <w:rFonts w:ascii="Times New Roman" w:eastAsia="Times New Roman" w:hAnsi="Times New Roman" w:cs="Times New Roman"/>
          <w:sz w:val="24"/>
          <w:szCs w:val="24"/>
        </w:rPr>
        <w:t>.</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009979E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122DFB4" w14:textId="77777777" w:rsidR="00E429D0" w:rsidRDefault="00E429D0">
      <w:pPr>
        <w:rPr>
          <w:rFonts w:ascii="Times New Roman" w:eastAsia="Times New Roman" w:hAnsi="Times New Roman" w:cs="Times New Roman"/>
          <w:sz w:val="24"/>
          <w:szCs w:val="24"/>
        </w:rPr>
      </w:pPr>
    </w:p>
    <w:p w14:paraId="40F64E25" w14:textId="2B0789AB" w:rsidR="003A1161" w:rsidRDefault="003F5B30" w:rsidP="003A1161">
      <w:pPr>
        <w:rPr>
          <w:ins w:id="62" w:author="Robinson, James (robins64)" w:date="2023-07-04T07: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r>
        <w:fldChar w:fldCharType="begin" w:fldLock="1"/>
      </w:r>
      <w:r w:rsidR="00DD5F5E">
        <w:instrText>ADDIN paperpile_citation &lt;clusterId&gt;S554Z512V992S696&lt;/clusterId&gt;&lt;metadata&gt;&lt;citation&gt;&lt;id&gt;A101B176CA3F11ED9C28ED8B945E4932&lt;/id&gt;&lt;/citation&gt;&lt;citation&gt;&lt;id&gt;78CB72527BB911EDBF1D0DBDD2A92DCC&lt;/id&gt;&lt;/citation&gt;&lt;/metadata&gt;&lt;data&gt;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&lt;/data&gt; \* MERGEFORMAT</w:instrText>
      </w:r>
      <w:r>
        <w:fldChar w:fldCharType="separate"/>
      </w:r>
      <w:ins w:id="63" w:author="Robinson, James (robins64)" w:date="2023-06-30T11:24:00Z">
        <w:r w:rsidR="00DD5F5E">
          <w:rPr>
            <w:rFonts w:ascii="Times New Roman" w:eastAsia="Times New Roman" w:hAnsi="Times New Roman" w:cs="Times New Roman"/>
            <w:noProof/>
            <w:color w:val="000000"/>
            <w:sz w:val="24"/>
            <w:szCs w:val="24"/>
          </w:rPr>
          <w:t>[1,2]</w:t>
        </w:r>
      </w:ins>
      <w:del w:id="64"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ins w:id="65" w:author="Robinson, James (robins64)" w:date="2023-07-04T07:57:00Z">
        <w:del w:id="66" w:author="Graham, Nick" w:date="2023-07-04T13:48:00Z">
          <w:r w:rsidR="003A1161" w:rsidRPr="003A1161" w:rsidDel="001B01AB">
            <w:rPr>
              <w:rFonts w:ascii="Times New Roman" w:eastAsia="Times New Roman" w:hAnsi="Times New Roman" w:cs="Times New Roman"/>
              <w:sz w:val="24"/>
              <w:szCs w:val="24"/>
            </w:rPr>
            <w:delText> </w:delText>
          </w:r>
        </w:del>
        <w:r w:rsidR="003A1161" w:rsidRPr="003A1161">
          <w:rPr>
            <w:rFonts w:ascii="Times New Roman" w:eastAsia="Times New Roman" w:hAnsi="Times New Roman" w:cs="Times New Roman"/>
            <w:sz w:val="24"/>
            <w:szCs w:val="24"/>
          </w:rPr>
          <w:t>and how these processes support ecosystem services to society</w:t>
        </w:r>
        <w:r w:rsidR="003A1161">
          <w:rPr>
            <w:rFonts w:ascii="Times New Roman" w:eastAsia="Times New Roman" w:hAnsi="Times New Roman" w:cs="Times New Roman"/>
            <w:sz w:val="24"/>
            <w:szCs w:val="24"/>
          </w:rPr>
          <w:t xml:space="preserve">. </w:t>
        </w:r>
      </w:ins>
      <w:ins w:id="67" w:author="Robinson, James (robins64)" w:date="2023-07-04T07:59:00Z">
        <w:r w:rsidR="003A1161">
          <w:rPr>
            <w:rFonts w:ascii="Times New Roman" w:eastAsia="Times New Roman" w:hAnsi="Times New Roman" w:cs="Times New Roman"/>
            <w:sz w:val="24"/>
            <w:szCs w:val="24"/>
          </w:rPr>
          <w:t xml:space="preserve">Many aquatic ecosystems provide services through fisheries </w:t>
        </w:r>
        <w:r w:rsidR="003A1161">
          <w:fldChar w:fldCharType="begin" w:fldLock="1"/>
        </w:r>
        <w:r w:rsidR="003A1161">
          <w:instrText>ADDIN paperpile_citation &lt;clusterId&gt;K537Y885N375R989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3A1161">
          <w:fldChar w:fldCharType="separate"/>
        </w:r>
      </w:ins>
      <w:ins w:id="68" w:author="Robinson, James (robins64)" w:date="2023-07-04T08:02:00Z">
        <w:r w:rsidR="003A1161">
          <w:rPr>
            <w:rFonts w:ascii="Times New Roman" w:eastAsia="Times New Roman" w:hAnsi="Times New Roman" w:cs="Times New Roman"/>
            <w:noProof/>
            <w:color w:val="000000"/>
            <w:sz w:val="24"/>
            <w:szCs w:val="24"/>
          </w:rPr>
          <w:t>[3]</w:t>
        </w:r>
      </w:ins>
      <w:ins w:id="69" w:author="Robinson, James (robins64)" w:date="2023-07-04T07:59:00Z">
        <w:r w:rsidR="003A1161">
          <w:rPr>
            <w:rFonts w:ascii="Times New Roman" w:eastAsia="Times New Roman" w:hAnsi="Times New Roman" w:cs="Times New Roman"/>
            <w:color w:val="000000"/>
            <w:sz w:val="24"/>
            <w:szCs w:val="24"/>
          </w:rPr>
          <w:fldChar w:fldCharType="end"/>
        </w:r>
        <w:r w:rsidR="003A1161">
          <w:rPr>
            <w:rFonts w:ascii="Times New Roman" w:eastAsia="Times New Roman" w:hAnsi="Times New Roman" w:cs="Times New Roman"/>
            <w:sz w:val="24"/>
            <w:szCs w:val="24"/>
          </w:rPr>
          <w:t xml:space="preserve">, </w:t>
        </w:r>
      </w:ins>
      <w:ins w:id="70" w:author="Robinson, James (robins64)" w:date="2023-07-04T07:58:00Z">
        <w:r w:rsidR="003A1161" w:rsidRPr="003A1161">
          <w:rPr>
            <w:rFonts w:ascii="Times New Roman" w:eastAsia="Times New Roman" w:hAnsi="Times New Roman" w:cs="Times New Roman"/>
            <w:color w:val="000000"/>
            <w:sz w:val="24"/>
            <w:szCs w:val="24"/>
          </w:rPr>
          <w:t xml:space="preserve">such as </w:t>
        </w:r>
        <w:del w:id="71" w:author="Emily Darling" w:date="2023-07-05T14:30:00Z">
          <w:r w:rsidR="003A1161" w:rsidRPr="003A1161" w:rsidDel="0044332E">
            <w:rPr>
              <w:rFonts w:ascii="Times New Roman" w:eastAsia="Times New Roman" w:hAnsi="Times New Roman" w:cs="Times New Roman"/>
              <w:color w:val="000000"/>
              <w:sz w:val="24"/>
              <w:szCs w:val="24"/>
            </w:rPr>
            <w:delText>nutritious</w:delText>
          </w:r>
        </w:del>
      </w:ins>
      <w:ins w:id="72" w:author="Emily Darling" w:date="2023-07-05T14:30:00Z">
        <w:r w:rsidR="0044332E">
          <w:rPr>
            <w:rFonts w:ascii="Times New Roman" w:eastAsia="Times New Roman" w:hAnsi="Times New Roman" w:cs="Times New Roman"/>
            <w:color w:val="000000"/>
            <w:sz w:val="24"/>
            <w:szCs w:val="24"/>
          </w:rPr>
          <w:t>nutrition,</w:t>
        </w:r>
      </w:ins>
      <w:ins w:id="73" w:author="Robinson, James (robins64)" w:date="2023-07-04T07:58:00Z">
        <w:r w:rsidR="003A1161" w:rsidRPr="003A1161">
          <w:rPr>
            <w:rFonts w:ascii="Times New Roman" w:eastAsia="Times New Roman" w:hAnsi="Times New Roman" w:cs="Times New Roman"/>
            <w:color w:val="000000"/>
            <w:sz w:val="24"/>
            <w:szCs w:val="24"/>
          </w:rPr>
          <w:t xml:space="preserve"> food</w:t>
        </w:r>
      </w:ins>
      <w:ins w:id="74" w:author="Emily Darling" w:date="2023-07-05T14:30:00Z">
        <w:r w:rsidR="0044332E">
          <w:rPr>
            <w:rFonts w:ascii="Times New Roman" w:eastAsia="Times New Roman" w:hAnsi="Times New Roman" w:cs="Times New Roman"/>
            <w:color w:val="000000"/>
            <w:sz w:val="24"/>
            <w:szCs w:val="24"/>
          </w:rPr>
          <w:t xml:space="preserve"> security</w:t>
        </w:r>
      </w:ins>
      <w:ins w:id="75" w:author="Robinson, James (robins64)" w:date="2023-07-04T07:58:00Z">
        <w:r w:rsidR="003A1161" w:rsidRPr="003A1161">
          <w:rPr>
            <w:rFonts w:ascii="Times New Roman" w:eastAsia="Times New Roman" w:hAnsi="Times New Roman" w:cs="Times New Roman"/>
            <w:color w:val="000000"/>
            <w:sz w:val="24"/>
            <w:szCs w:val="24"/>
          </w:rPr>
          <w:t xml:space="preserve"> and coastal livelihoods</w:t>
        </w:r>
      </w:ins>
      <w:ins w:id="76" w:author="Graham, Nick" w:date="2023-07-04T13:49:00Z">
        <w:r w:rsidR="001B01AB">
          <w:rPr>
            <w:rFonts w:ascii="Times New Roman" w:eastAsia="Times New Roman" w:hAnsi="Times New Roman" w:cs="Times New Roman"/>
            <w:color w:val="000000"/>
            <w:sz w:val="24"/>
            <w:szCs w:val="24"/>
          </w:rPr>
          <w:t>,</w:t>
        </w:r>
      </w:ins>
      <w:ins w:id="77" w:author="Robinson, James (robins64)" w:date="2023-07-04T07:58:00Z">
        <w:del w:id="78" w:author="Graham, Nick" w:date="2023-07-04T13:48:00Z">
          <w:r w:rsidR="003A1161" w:rsidRPr="003A1161" w:rsidDel="001B01AB">
            <w:rPr>
              <w:rFonts w:ascii="Times New Roman" w:eastAsia="Times New Roman" w:hAnsi="Times New Roman" w:cs="Times New Roman"/>
              <w:color w:val="000000"/>
              <w:sz w:val="24"/>
              <w:szCs w:val="24"/>
            </w:rPr>
            <w:delText>,</w:delText>
          </w:r>
        </w:del>
        <w:r w:rsidR="003A1161" w:rsidRPr="003A1161">
          <w:rPr>
            <w:rFonts w:ascii="Times New Roman" w:eastAsia="Times New Roman" w:hAnsi="Times New Roman" w:cs="Times New Roman"/>
            <w:color w:val="000000"/>
            <w:sz w:val="24"/>
            <w:szCs w:val="24"/>
          </w:rPr>
          <w:t xml:space="preserve"> that can vary regionally</w:t>
        </w:r>
        <w:del w:id="79" w:author="Graham, Nick" w:date="2023-07-04T13:49:00Z">
          <w:r w:rsidR="003A1161" w:rsidRPr="003A1161" w:rsidDel="001B01AB">
            <w:rPr>
              <w:rFonts w:ascii="Times New Roman" w:eastAsia="Times New Roman" w:hAnsi="Times New Roman" w:cs="Times New Roman"/>
              <w:color w:val="000000"/>
              <w:sz w:val="24"/>
              <w:szCs w:val="24"/>
            </w:rPr>
            <w:delText>,</w:delText>
          </w:r>
        </w:del>
        <w:r w:rsidR="003A1161" w:rsidRPr="003A1161">
          <w:rPr>
            <w:rFonts w:ascii="Times New Roman" w:eastAsia="Times New Roman" w:hAnsi="Times New Roman" w:cs="Times New Roman"/>
            <w:color w:val="000000"/>
            <w:sz w:val="24"/>
            <w:szCs w:val="24"/>
          </w:rPr>
          <w:t xml:space="preserve"> in </w:t>
        </w:r>
        <w:r w:rsidR="003A1161" w:rsidRPr="003A1161">
          <w:rPr>
            <w:rFonts w:ascii="Times New Roman" w:eastAsia="Times New Roman" w:hAnsi="Times New Roman" w:cs="Times New Roman"/>
            <w:color w:val="000000"/>
            <w:sz w:val="24"/>
            <w:szCs w:val="24"/>
          </w:rPr>
          <w:lastRenderedPageBreak/>
          <w:t>response to interacting human and environmental drivers</w:t>
        </w:r>
      </w:ins>
      <w:ins w:id="80" w:author="Robinson, James (robins64)" w:date="2023-07-13T16:42:00Z">
        <w:r w:rsidR="00F1516F">
          <w:rPr>
            <w:rFonts w:ascii="Times New Roman" w:eastAsia="Times New Roman" w:hAnsi="Times New Roman" w:cs="Times New Roman"/>
            <w:color w:val="000000"/>
            <w:sz w:val="24"/>
            <w:szCs w:val="24"/>
          </w:rPr>
          <w:t>,</w:t>
        </w:r>
      </w:ins>
      <w:ins w:id="81" w:author="Emily Darling" w:date="2023-07-05T14:30:00Z">
        <w:r w:rsidR="0044332E">
          <w:rPr>
            <w:rFonts w:ascii="Times New Roman" w:eastAsia="Times New Roman" w:hAnsi="Times New Roman" w:cs="Times New Roman"/>
            <w:color w:val="000000"/>
            <w:sz w:val="24"/>
            <w:szCs w:val="24"/>
          </w:rPr>
          <w:t xml:space="preserve"> and social-cultural contexts</w:t>
        </w:r>
      </w:ins>
      <w:ins w:id="82" w:author="Robinson, James (robins64)" w:date="2023-07-04T07:58:00Z">
        <w:r w:rsidR="003A1161" w:rsidRPr="003A1161">
          <w:rPr>
            <w:rFonts w:ascii="Times New Roman" w:eastAsia="Times New Roman" w:hAnsi="Times New Roman" w:cs="Times New Roman"/>
            <w:color w:val="000000"/>
            <w:sz w:val="24"/>
            <w:szCs w:val="24"/>
          </w:rPr>
          <w:t>. Our understanding of variation in ecosystem services has developed, in part, through large-scale comparative studies of community structure along human and environmental gradients</w:t>
        </w:r>
      </w:ins>
      <w:ins w:id="83" w:author="Robinson, James (robins64)" w:date="2023-07-13T16:53:00Z">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ins>
      <w:ins w:id="84" w:author="Robinson, James (robins64)" w:date="2023-07-13T16:56:00Z">
        <w:r w:rsidR="00E83358">
          <w:rPr>
            <w:rFonts w:ascii="Times New Roman" w:eastAsia="Times New Roman" w:hAnsi="Times New Roman" w:cs="Times New Roman"/>
            <w:color w:val="000000"/>
            <w:sz w:val="24"/>
            <w:szCs w:val="24"/>
          </w:rPr>
          <w:instrText>ADDIN paperpile_citation &lt;clusterId&gt;C268Q325M915J429&lt;/clusterId&gt;&lt;metadata&gt;&lt;citation&gt;&lt;id&gt;315f124e-cb27-4888-b30b-279c6065c707&lt;/id&gt;&lt;/citation&gt;&lt;citation&gt;&lt;id&gt;56bcafd2-28da-4a85-9e21-4787e6f3b069&lt;/id&gt;&lt;/citation&gt;&lt;/metadata&gt;&lt;data&gt;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&lt;/data&gt; \* MERGEFORMAT</w:instrText>
        </w:r>
      </w:ins>
      <w:r w:rsidR="00E83358">
        <w:rPr>
          <w:rFonts w:ascii="Times New Roman" w:eastAsia="Times New Roman" w:hAnsi="Times New Roman" w:cs="Times New Roman"/>
          <w:color w:val="000000"/>
          <w:sz w:val="24"/>
          <w:szCs w:val="24"/>
        </w:rPr>
        <w:fldChar w:fldCharType="separate"/>
      </w:r>
      <w:ins w:id="85" w:author="Robinson, James (robins64)" w:date="2023-07-13T16:56:00Z">
        <w:r w:rsidR="00E83358">
          <w:rPr>
            <w:rFonts w:ascii="Times New Roman" w:eastAsia="Times New Roman" w:hAnsi="Times New Roman" w:cs="Times New Roman"/>
            <w:noProof/>
            <w:color w:val="000000"/>
            <w:sz w:val="24"/>
            <w:szCs w:val="24"/>
          </w:rPr>
          <w:t>[4,5]</w:t>
        </w:r>
      </w:ins>
      <w:ins w:id="86" w:author="Robinson, James (robins64)" w:date="2023-07-13T16:53:00Z">
        <w:r w:rsidR="00E83358">
          <w:rPr>
            <w:rFonts w:ascii="Times New Roman" w:eastAsia="Times New Roman" w:hAnsi="Times New Roman" w:cs="Times New Roman"/>
            <w:color w:val="000000"/>
            <w:sz w:val="24"/>
            <w:szCs w:val="24"/>
          </w:rPr>
          <w:fldChar w:fldCharType="end"/>
        </w:r>
      </w:ins>
      <w:ins w:id="87" w:author="Robinson, James (robins64)" w:date="2023-07-04T07:58:00Z">
        <w:r w:rsidR="003A1161" w:rsidRPr="003A1161">
          <w:rPr>
            <w:rFonts w:ascii="Times New Roman" w:eastAsia="Times New Roman" w:hAnsi="Times New Roman" w:cs="Times New Roman"/>
            <w:color w:val="000000"/>
            <w:sz w:val="24"/>
            <w:szCs w:val="24"/>
          </w:rPr>
          <w:t xml:space="preserve">, helping to uncover fishing-induced </w:t>
        </w:r>
      </w:ins>
      <w:ins w:id="88" w:author="Robinson, James (robins64)" w:date="2023-07-13T16:43:00Z">
        <w:r w:rsidR="00F1516F">
          <w:rPr>
            <w:rFonts w:ascii="Times New Roman" w:eastAsia="Times New Roman" w:hAnsi="Times New Roman" w:cs="Times New Roman"/>
            <w:color w:val="000000"/>
            <w:sz w:val="24"/>
            <w:szCs w:val="24"/>
          </w:rPr>
          <w:t>biomass depletion</w:t>
        </w:r>
      </w:ins>
      <w:ins w:id="89" w:author="Robinson, James (robins64)" w:date="2023-07-13T16:47:00Z">
        <w:r w:rsidR="00F1516F">
          <w:rPr>
            <w:rFonts w:ascii="Times New Roman" w:eastAsia="Times New Roman" w:hAnsi="Times New Roman" w:cs="Times New Roman"/>
            <w:color w:val="000000"/>
            <w:sz w:val="24"/>
            <w:szCs w:val="24"/>
          </w:rPr>
          <w:t xml:space="preserve"> </w:t>
        </w:r>
      </w:ins>
      <w:ins w:id="90" w:author="Robinson, James (robins64)" w:date="2023-07-13T16:48:00Z">
        <w:r w:rsidR="00E83358">
          <w:rPr>
            <w:rFonts w:ascii="Times New Roman" w:eastAsia="Times New Roman" w:hAnsi="Times New Roman" w:cs="Times New Roman"/>
            <w:color w:val="000000"/>
            <w:sz w:val="24"/>
            <w:szCs w:val="24"/>
          </w:rPr>
          <w:fldChar w:fldCharType="begin" w:fldLock="1"/>
        </w:r>
      </w:ins>
      <w:ins w:id="91" w:author="Robinson, James (robins64)" w:date="2023-07-13T16:49:00Z">
        <w:r w:rsidR="00E83358">
          <w:rPr>
            <w:rFonts w:ascii="Times New Roman" w:eastAsia="Times New Roman" w:hAnsi="Times New Roman" w:cs="Times New Roman"/>
            <w:color w:val="000000"/>
            <w:sz w:val="24"/>
            <w:szCs w:val="24"/>
          </w:rPr>
          <w:instrText>ADDIN paperpile_citation &lt;clusterId&gt;K864X942M632R326&lt;/clusterId&gt;&lt;metadata&gt;&lt;citation&gt;&lt;id&gt;71f1b99e-4e8b-4322-8170-bfeabba153ec&lt;/id&gt;&lt;/citation&gt;&lt;/metadata&gt;&lt;data&gt;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&lt;/data&gt; \* MERGEFORMAT</w:instrText>
        </w:r>
      </w:ins>
      <w:r w:rsidR="00E83358">
        <w:rPr>
          <w:rFonts w:ascii="Times New Roman" w:eastAsia="Times New Roman" w:hAnsi="Times New Roman" w:cs="Times New Roman"/>
          <w:color w:val="000000"/>
          <w:sz w:val="24"/>
          <w:szCs w:val="24"/>
        </w:rPr>
        <w:fldChar w:fldCharType="separate"/>
      </w:r>
      <w:ins w:id="92" w:author="Robinson, James (robins64)" w:date="2023-07-13T16:56:00Z">
        <w:r w:rsidR="00E83358">
          <w:rPr>
            <w:rFonts w:ascii="Times New Roman" w:eastAsia="Times New Roman" w:hAnsi="Times New Roman" w:cs="Times New Roman"/>
            <w:noProof/>
            <w:color w:val="000000"/>
            <w:sz w:val="24"/>
            <w:szCs w:val="24"/>
          </w:rPr>
          <w:t>[5,6]</w:t>
        </w:r>
      </w:ins>
      <w:ins w:id="93" w:author="Robinson, James (robins64)" w:date="2023-07-13T16:48:00Z">
        <w:r w:rsidR="00E83358">
          <w:rPr>
            <w:rFonts w:ascii="Times New Roman" w:eastAsia="Times New Roman" w:hAnsi="Times New Roman" w:cs="Times New Roman"/>
            <w:color w:val="000000"/>
            <w:sz w:val="24"/>
            <w:szCs w:val="24"/>
          </w:rPr>
          <w:fldChar w:fldCharType="end"/>
        </w:r>
      </w:ins>
      <w:ins w:id="94" w:author="Robinson, James (robins64)" w:date="2023-07-13T17:05:00Z">
        <w:r w:rsidR="00F407DA">
          <w:rPr>
            <w:rFonts w:ascii="Times New Roman" w:eastAsia="Times New Roman" w:hAnsi="Times New Roman" w:cs="Times New Roman"/>
            <w:color w:val="000000"/>
            <w:sz w:val="24"/>
            <w:szCs w:val="24"/>
          </w:rPr>
          <w:t xml:space="preserve"> and</w:t>
        </w:r>
      </w:ins>
      <w:ins w:id="95" w:author="Robinson, James (robins64)" w:date="2023-07-13T16:43:00Z">
        <w:r w:rsidR="00F1516F">
          <w:rPr>
            <w:rFonts w:ascii="Times New Roman" w:eastAsia="Times New Roman" w:hAnsi="Times New Roman" w:cs="Times New Roman"/>
            <w:color w:val="000000"/>
            <w:sz w:val="24"/>
            <w:szCs w:val="24"/>
          </w:rPr>
          <w:t xml:space="preserve"> biodiversity declines</w:t>
        </w:r>
      </w:ins>
      <w:ins w:id="96" w:author="Robinson, James (robins64)" w:date="2023-07-13T16:50:00Z">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r w:rsidR="00E83358">
          <w:rPr>
            <w:rFonts w:ascii="Times New Roman" w:eastAsia="Times New Roman" w:hAnsi="Times New Roman" w:cs="Times New Roman"/>
            <w:color w:val="000000"/>
            <w:sz w:val="24"/>
            <w:szCs w:val="24"/>
          </w:rPr>
          <w:instrText>ADDIN paperpile_citation &lt;clusterId&gt;K232Y382U972R483&lt;/clusterId&gt;&lt;metadata&gt;&lt;citation&gt;&lt;id&gt;c0131391-e23c-499b-bf58-28dbfd23f594&lt;/id&gt;&lt;/citation&gt;&lt;/metadata&gt;&lt;data&gt;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&lt;/data&gt; \* MERGEFORMAT</w:instrText>
        </w:r>
      </w:ins>
      <w:r w:rsidR="00E83358">
        <w:rPr>
          <w:rFonts w:ascii="Times New Roman" w:eastAsia="Times New Roman" w:hAnsi="Times New Roman" w:cs="Times New Roman"/>
          <w:color w:val="000000"/>
          <w:sz w:val="24"/>
          <w:szCs w:val="24"/>
        </w:rPr>
        <w:fldChar w:fldCharType="separate"/>
      </w:r>
      <w:ins w:id="97" w:author="Robinson, James (robins64)" w:date="2023-07-13T16:53:00Z">
        <w:r w:rsidR="00E83358">
          <w:rPr>
            <w:rFonts w:ascii="Times New Roman" w:eastAsia="Times New Roman" w:hAnsi="Times New Roman" w:cs="Times New Roman"/>
            <w:noProof/>
            <w:color w:val="000000"/>
            <w:sz w:val="24"/>
            <w:szCs w:val="24"/>
          </w:rPr>
          <w:t>[6]</w:t>
        </w:r>
      </w:ins>
      <w:ins w:id="98" w:author="Robinson, James (robins64)" w:date="2023-07-13T16:50:00Z">
        <w:r w:rsidR="00E83358">
          <w:rPr>
            <w:rFonts w:ascii="Times New Roman" w:eastAsia="Times New Roman" w:hAnsi="Times New Roman" w:cs="Times New Roman"/>
            <w:color w:val="000000"/>
            <w:sz w:val="24"/>
            <w:szCs w:val="24"/>
          </w:rPr>
          <w:fldChar w:fldCharType="end"/>
        </w:r>
      </w:ins>
      <w:ins w:id="99" w:author="Robinson, James (robins64)" w:date="2023-07-13T17:05:00Z">
        <w:r w:rsidR="00F407DA">
          <w:rPr>
            <w:rFonts w:ascii="Times New Roman" w:eastAsia="Times New Roman" w:hAnsi="Times New Roman" w:cs="Times New Roman"/>
            <w:color w:val="000000"/>
            <w:sz w:val="24"/>
            <w:szCs w:val="24"/>
          </w:rPr>
          <w:t>.</w:t>
        </w:r>
      </w:ins>
    </w:p>
    <w:p w14:paraId="620A3CB3" w14:textId="77777777" w:rsidR="003A1161" w:rsidRDefault="003A1161" w:rsidP="003A1161">
      <w:pPr>
        <w:rPr>
          <w:ins w:id="100" w:author="Robinson, James (robins64)" w:date="2023-07-04T07:58:00Z"/>
          <w:rFonts w:ascii="Times New Roman" w:eastAsia="Times New Roman" w:hAnsi="Times New Roman" w:cs="Times New Roman"/>
          <w:sz w:val="24"/>
          <w:szCs w:val="24"/>
        </w:rPr>
      </w:pPr>
    </w:p>
    <w:p w14:paraId="085CD7B9" w14:textId="7F1B43D5" w:rsidR="003A1161" w:rsidRPr="003A1161" w:rsidRDefault="003A1161" w:rsidP="003B689F">
      <w:pPr>
        <w:pStyle w:val="NormalWeb"/>
        <w:spacing w:before="0" w:beforeAutospacing="0" w:after="0" w:afterAutospacing="0" w:line="276" w:lineRule="auto"/>
        <w:rPr>
          <w:ins w:id="101" w:author="Robinson, James (robins64)" w:date="2023-07-04T08:01:00Z"/>
        </w:rPr>
      </w:pPr>
      <w:ins w:id="102" w:author="Robinson, James (robins64)" w:date="2023-07-04T08:00:00Z">
        <w:r w:rsidRPr="003A1161">
          <w:t xml:space="preserve">Such ‘space-for-time’ analyses are particularly informative in the tropics, where highly diverse </w:t>
        </w:r>
      </w:ins>
      <w:ins w:id="103" w:author="Graham, Nick" w:date="2023-07-04T13:51:00Z">
        <w:r w:rsidR="001B01AB">
          <w:t xml:space="preserve">ecological </w:t>
        </w:r>
      </w:ins>
      <w:ins w:id="104" w:author="Robinson, James (robins64)" w:date="2023-07-04T08:00:00Z">
        <w:r w:rsidRPr="003A1161">
          <w:t xml:space="preserve">communities provide essential ecosystem services, but </w:t>
        </w:r>
      </w:ins>
      <w:ins w:id="105" w:author="Graham, Nick" w:date="2023-07-04T13:52:00Z">
        <w:r w:rsidR="001B01AB">
          <w:t>management is</w:t>
        </w:r>
      </w:ins>
      <w:ins w:id="106" w:author="Robinson, James (robins64)" w:date="2023-07-04T08:00:00Z">
        <w:del w:id="107" w:author="Graham, Nick" w:date="2023-07-04T13:52:00Z">
          <w:r w:rsidRPr="003A1161" w:rsidDel="001B01AB">
            <w:delText>are</w:delText>
          </w:r>
        </w:del>
        <w:r w:rsidRPr="003A1161">
          <w:t xml:space="preserve"> often data-limited. For example, coral reefs support important local food systems</w:t>
        </w:r>
      </w:ins>
      <w:ins w:id="108" w:author="Emily Darling" w:date="2023-07-05T14:30:00Z">
        <w:r w:rsidR="0044332E">
          <w:t xml:space="preserve"> for an </w:t>
        </w:r>
      </w:ins>
      <w:ins w:id="109" w:author="Emily Darling" w:date="2023-07-05T14:31:00Z">
        <w:r w:rsidR="0044332E">
          <w:t>estimated 500 million people worldwide</w:t>
        </w:r>
      </w:ins>
      <w:ins w:id="110" w:author="Robinson, James (robins64)" w:date="2023-07-04T08:00:00Z">
        <w:r w:rsidRPr="003A1161">
          <w:t xml:space="preserve"> </w:t>
        </w:r>
      </w:ins>
      <w:del w:id="111" w:author="Robinson, James (robins64)" w:date="2023-07-04T08:00:00Z">
        <w:r w:rsidDel="003A1161">
          <w:delText xml:space="preserve">and reveals impacts of anthropogenic stressors on ecosystem services </w:delText>
        </w:r>
        <w:r w:rsidDel="003A1161">
          <w:rPr>
            <w:rFonts w:ascii="Arial" w:eastAsia="Arial" w:hAnsi="Arial" w:cs="Arial"/>
            <w:sz w:val="22"/>
            <w:szCs w:val="22"/>
          </w:rPr>
          <w:fldChar w:fldCharType="begin" w:fldLock="1"/>
        </w:r>
      </w:del>
      <w:del w:id="112" w:author="Robinson, James (robins64)" w:date="2023-06-30T11:24:00Z">
        <w:r w:rsidDel="00DD5F5E">
          <w:delInstrText>HYPERLINK "https://paperpile.com/c/Io64Wc/g9uu+zUeN" \h</w:delInstrText>
        </w:r>
      </w:del>
      <w:del w:id="113" w:author="Robinson, James (robins64)" w:date="2023-07-04T08:00:00Z">
        <w:r w:rsidDel="003A1161">
          <w:rPr>
            <w:rFonts w:ascii="Arial" w:eastAsia="Arial" w:hAnsi="Arial" w:cs="Arial"/>
            <w:sz w:val="22"/>
            <w:szCs w:val="22"/>
          </w:rPr>
        </w:r>
        <w:r w:rsidDel="003A1161">
          <w:rPr>
            <w:rFonts w:ascii="Arial" w:eastAsia="Arial" w:hAnsi="Arial" w:cs="Arial"/>
            <w:sz w:val="22"/>
            <w:szCs w:val="22"/>
          </w:rPr>
          <w:fldChar w:fldCharType="separate"/>
        </w:r>
      </w:del>
      <w:del w:id="114" w:author="Robinson, James (robins64)" w:date="2023-06-30T11:24:00Z">
        <w:r w:rsidDel="00DD5F5E">
          <w:rPr>
            <w:noProof/>
            <w:color w:val="000000"/>
          </w:rPr>
          <w:delText>[3,4]</w:delText>
        </w:r>
      </w:del>
      <w:del w:id="115" w:author="Robinson, James (robins64)" w:date="2023-07-04T08:00:00Z">
        <w:r w:rsidDel="003A1161">
          <w:rPr>
            <w:color w:val="000000"/>
          </w:rPr>
          <w:fldChar w:fldCharType="end"/>
        </w:r>
        <w:r w:rsidDel="003A1161">
          <w:delText xml:space="preserve">. </w:delText>
        </w:r>
      </w:del>
      <w:del w:id="116" w:author="Robinson, James (robins64)" w:date="2023-07-04T07:58:00Z">
        <w:r w:rsidDel="003A1161">
          <w:delText xml:space="preserve">Many aquatic ecosystems provide services through fisheries </w:delText>
        </w:r>
        <w:r w:rsidDel="003A1161">
          <w:rPr>
            <w:rFonts w:ascii="Arial" w:eastAsia="Arial" w:hAnsi="Arial" w:cs="Arial"/>
            <w:sz w:val="22"/>
            <w:szCs w:val="22"/>
          </w:rPr>
          <w:fldChar w:fldCharType="begin" w:fldLock="1"/>
        </w:r>
      </w:del>
      <w:del w:id="117" w:author="Robinson, James (robins64)" w:date="2023-06-30T11:24:00Z">
        <w:r w:rsidDel="00DD5F5E">
          <w:delInstrText>HYPERLINK "https://paperpile.com/c/Io64Wc/JZDi" \h</w:delInstrText>
        </w:r>
      </w:del>
      <w:del w:id="118" w:author="Robinson, James (robins64)" w:date="2023-07-04T07:58:00Z">
        <w:r w:rsidDel="003A1161">
          <w:rPr>
            <w:rFonts w:ascii="Arial" w:eastAsia="Arial" w:hAnsi="Arial" w:cs="Arial"/>
            <w:sz w:val="22"/>
            <w:szCs w:val="22"/>
          </w:rPr>
        </w:r>
        <w:r w:rsidDel="003A1161">
          <w:rPr>
            <w:rFonts w:ascii="Arial" w:eastAsia="Arial" w:hAnsi="Arial" w:cs="Arial"/>
            <w:sz w:val="22"/>
            <w:szCs w:val="22"/>
          </w:rPr>
          <w:fldChar w:fldCharType="separate"/>
        </w:r>
      </w:del>
      <w:del w:id="119" w:author="Robinson, James (robins64)" w:date="2023-06-30T11:24:00Z">
        <w:r w:rsidDel="00DD5F5E">
          <w:rPr>
            <w:noProof/>
            <w:color w:val="000000"/>
          </w:rPr>
          <w:delText>[5]</w:delText>
        </w:r>
      </w:del>
      <w:del w:id="120" w:author="Robinson, James (robins64)" w:date="2023-07-04T07:58:00Z">
        <w:r w:rsidDel="003A1161">
          <w:rPr>
            <w:color w:val="000000"/>
          </w:rPr>
          <w:fldChar w:fldCharType="end"/>
        </w:r>
        <w:r w:rsidDel="003A1161">
          <w:delText xml:space="preserve">, </w:delText>
        </w:r>
      </w:del>
      <w:del w:id="121" w:author="Robinson, James (robins64)" w:date="2023-07-04T08:00:00Z">
        <w:r w:rsidDel="003A1161">
          <w:delText xml:space="preserve">particularly in the tropics where coastal habitats such as coral reefs contribute to local food systems </w:delText>
        </w:r>
      </w:del>
      <w:r>
        <w:rPr>
          <w:rFonts w:ascii="Arial" w:eastAsia="Arial" w:hAnsi="Arial" w:cs="Arial"/>
          <w:sz w:val="22"/>
          <w:szCs w:val="22"/>
        </w:rPr>
        <w:fldChar w:fldCharType="begin" w:fldLock="1"/>
      </w:r>
      <w:r w:rsidR="00DD5F5E">
        <w:instrText>ADDIN paperpile_citation &lt;clusterId&gt;Z451N717J288G882&lt;/clusterId&gt;&lt;metadata&gt;&lt;citation&gt;&lt;id&gt;BB2EF990A30811EDABF90DBDD2A92DCC&lt;/id&gt;&lt;/citation&gt;&lt;/metadata&gt;&lt;data&gt;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&lt;/data&gt; \* MERGEFORMAT</w:instrText>
      </w:r>
      <w:r>
        <w:rPr>
          <w:rFonts w:ascii="Arial" w:eastAsia="Arial" w:hAnsi="Arial" w:cs="Arial"/>
          <w:sz w:val="22"/>
          <w:szCs w:val="22"/>
        </w:rPr>
        <w:fldChar w:fldCharType="separate"/>
      </w:r>
      <w:ins w:id="122" w:author="Robinson, James (robins64)" w:date="2023-07-13T16:53:00Z">
        <w:r w:rsidR="00E83358">
          <w:rPr>
            <w:noProof/>
            <w:color w:val="000000"/>
          </w:rPr>
          <w:t>[7]</w:t>
        </w:r>
      </w:ins>
      <w:del w:id="123" w:author="Robinson, James (robins64)" w:date="2023-06-30T11:24:00Z">
        <w:r w:rsidDel="00DD5F5E">
          <w:rPr>
            <w:noProof/>
            <w:color w:val="000000"/>
          </w:rPr>
          <w:delText>[6]</w:delText>
        </w:r>
      </w:del>
      <w:r>
        <w:rPr>
          <w:color w:val="000000"/>
        </w:rPr>
        <w:fldChar w:fldCharType="end"/>
      </w:r>
      <w:ins w:id="124" w:author="Robinson, James (robins64)" w:date="2023-07-04T08:00:00Z">
        <w:r>
          <w:t>, and</w:t>
        </w:r>
      </w:ins>
      <w:del w:id="125" w:author="Robinson, James (robins64)" w:date="2023-07-04T08:00:00Z">
        <w:r w:rsidDel="003A1161">
          <w:delText>.</w:delText>
        </w:r>
      </w:del>
      <w:r>
        <w:t xml:space="preserve"> </w:t>
      </w:r>
      <w:ins w:id="126" w:author="Robinson, James (robins64)" w:date="2023-07-04T08:00:00Z">
        <w:r>
          <w:t>m</w:t>
        </w:r>
      </w:ins>
      <w:del w:id="127" w:author="Robinson, James (robins64)" w:date="2023-07-04T08:00:00Z">
        <w:r w:rsidDel="003A1161">
          <w:delText>M</w:delText>
        </w:r>
      </w:del>
      <w:r>
        <w:t xml:space="preserve">uch of our understanding of how coral reef fishes contribute to fisheries is based on </w:t>
      </w:r>
      <w:del w:id="128" w:author="Robinson, James (robins64)" w:date="2023-07-04T08:00:00Z">
        <w:r w:rsidDel="003A1161">
          <w:delText xml:space="preserve">studies </w:delText>
        </w:r>
      </w:del>
      <w:ins w:id="129" w:author="Robinson, James (robins64)" w:date="2023-07-04T08:00:00Z">
        <w:r>
          <w:t xml:space="preserve">ecological surveys that </w:t>
        </w:r>
      </w:ins>
      <w:r>
        <w:t>measu</w:t>
      </w:r>
      <w:ins w:id="130" w:author="Robinson, James (robins64)" w:date="2023-07-04T08:00:00Z">
        <w:r>
          <w:t xml:space="preserve">re </w:t>
        </w:r>
      </w:ins>
      <w:del w:id="131" w:author="Robinson, James (robins64)" w:date="2023-07-04T08:00:00Z">
        <w:r w:rsidDel="003A1161">
          <w:delText xml:space="preserve">ring </w:delText>
        </w:r>
      </w:del>
      <w:r>
        <w:t>fish biomass at one point in time in multiple place</w:t>
      </w:r>
      <w:del w:id="132" w:author="Robinson, James (robins64)" w:date="2023-07-04T08:00:00Z">
        <w:r w:rsidDel="003A1161">
          <w:delText>s</w:delText>
        </w:r>
      </w:del>
      <w:ins w:id="133" w:author="Robinson, James (robins64)" w:date="2023-07-04T08:00:00Z">
        <w:r>
          <w:t>s.</w:t>
        </w:r>
      </w:ins>
      <w:del w:id="134" w:author="Robinson, James (robins64)" w:date="2023-07-04T08:00:00Z">
        <w:r w:rsidDel="003A1161">
          <w:delText>,</w:delText>
        </w:r>
      </w:del>
      <w:r>
        <w:t xml:space="preserve"> </w:t>
      </w:r>
      <w:ins w:id="135" w:author="Robinson, James (robins64)" w:date="2023-07-04T08:00:00Z">
        <w:r>
          <w:t xml:space="preserve">Large-scale comparative analyses of these datasets have </w:t>
        </w:r>
      </w:ins>
      <w:del w:id="136" w:author="Robinson, James (robins64)" w:date="2023-07-04T08:00:00Z">
        <w:r w:rsidDel="003A1161">
          <w:delText xml:space="preserve">such as regional analyses that reveal </w:delText>
        </w:r>
      </w:del>
      <w:ins w:id="137" w:author="Robinson, James (robins64)" w:date="2023-07-04T08:00:00Z">
        <w:r>
          <w:t xml:space="preserve">revealed </w:t>
        </w:r>
      </w:ins>
      <w:r>
        <w:t xml:space="preserve">how fish assemblage composition changes along gradients in fishing pressure </w:t>
      </w:r>
      <w:r>
        <w:rPr>
          <w:rFonts w:ascii="Arial" w:eastAsia="Arial" w:hAnsi="Arial" w:cs="Arial"/>
          <w:sz w:val="22"/>
          <w:szCs w:val="22"/>
        </w:rPr>
        <w:fldChar w:fldCharType="begin" w:fldLock="1"/>
      </w:r>
      <w:r>
        <w:instrText>ADDIN paperpile_citation &lt;clusterId&gt;O345C623Y183V717&lt;/clusterId&gt;&lt;metadata&gt;&lt;citation&gt;&lt;id&gt;90C973E274B411EDBFFFDE7D945E4932&lt;/id&gt;&lt;/citation&gt;&lt;citation&gt;&lt;id&gt;CC45474A9D7A11ED9C3E3E84945E4932&lt;/id&gt;&lt;/citation&gt;&lt;citation&gt;&lt;id&gt;c1e8ebd4-72ba-4b8a-9c4c-402d14f83e85&lt;/id&gt;&lt;/citation&gt;&lt;/metadata&gt;&lt;data&gt;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&lt;/data&gt; \* MERGEFORMAT</w:instrText>
      </w:r>
      <w:r>
        <w:rPr>
          <w:rFonts w:ascii="Arial" w:eastAsia="Arial" w:hAnsi="Arial" w:cs="Arial"/>
          <w:sz w:val="22"/>
          <w:szCs w:val="22"/>
        </w:rPr>
        <w:fldChar w:fldCharType="separate"/>
      </w:r>
      <w:ins w:id="138" w:author="Robinson, James (robins64)" w:date="2023-07-13T16:53:00Z">
        <w:r w:rsidR="00E83358">
          <w:rPr>
            <w:noProof/>
            <w:color w:val="000000"/>
          </w:rPr>
          <w:t>[8–10]</w:t>
        </w:r>
      </w:ins>
      <w:del w:id="139" w:author="Robinson, James (robins64)" w:date="2023-06-30T11:24:00Z">
        <w:r w:rsidDel="00DD5F5E">
          <w:rPr>
            <w:noProof/>
            <w:color w:val="000000"/>
          </w:rPr>
          <w:delText>[7,8]</w:delText>
        </w:r>
      </w:del>
      <w:r>
        <w:rPr>
          <w:color w:val="000000"/>
        </w:rPr>
        <w:fldChar w:fldCharType="end"/>
      </w:r>
      <w:r>
        <w:t xml:space="preserve"> and abiotic processes</w:t>
      </w:r>
      <w:ins w:id="140" w:author="Robinson, James (robins64)" w:date="2023-07-04T08:01:00Z">
        <w:r>
          <w:t xml:space="preserve"> (e.g. </w:t>
        </w:r>
      </w:ins>
      <w:del w:id="141" w:author="Robinson, James (robins64)" w:date="2023-07-04T08:01:00Z">
        <w:r w:rsidDel="003A1161">
          <w:delText xml:space="preserve">, such as </w:delText>
        </w:r>
      </w:del>
      <w:r>
        <w:t xml:space="preserve">temperature </w:t>
      </w:r>
      <w:r>
        <w:rPr>
          <w:rFonts w:ascii="Arial" w:eastAsia="Arial" w:hAnsi="Arial" w:cs="Arial"/>
          <w:sz w:val="22"/>
          <w:szCs w:val="22"/>
        </w:rPr>
        <w:fldChar w:fldCharType="begin" w:fldLock="1"/>
      </w:r>
      <w:ins w:id="142" w:author="Robinson, James (robins64)" w:date="2023-06-30T11:24:00Z">
        <w:r w:rsidR="00DD5F5E">
          <w:instrText>ADDIN paperpile_citation &lt;clusterId&gt;K268Q525M916K629&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143" w:author="Robinson, James (robins64)" w:date="2023-06-30T11:24:00Z">
        <w:r w:rsidDel="00DD5F5E">
          <w:delInstrText>HYPERLINK "https://paperpile.com/c/Io64Wc/Uc4E" \h</w:delInstrText>
        </w:r>
      </w:del>
      <w:r>
        <w:rPr>
          <w:rFonts w:ascii="Arial" w:eastAsia="Arial" w:hAnsi="Arial" w:cs="Arial"/>
          <w:sz w:val="22"/>
          <w:szCs w:val="22"/>
        </w:rPr>
        <w:fldChar w:fldCharType="separate"/>
      </w:r>
      <w:ins w:id="144" w:author="Robinson, James (robins64)" w:date="2023-07-13T16:53:00Z">
        <w:r w:rsidR="00E83358">
          <w:rPr>
            <w:noProof/>
            <w:color w:val="000000"/>
          </w:rPr>
          <w:t>[11]</w:t>
        </w:r>
      </w:ins>
      <w:del w:id="145" w:author="Robinson, James (robins64)" w:date="2023-06-30T11:24:00Z">
        <w:r w:rsidDel="00DD5F5E">
          <w:rPr>
            <w:noProof/>
            <w:color w:val="000000"/>
          </w:rPr>
          <w:delText>[9]</w:delText>
        </w:r>
      </w:del>
      <w:r>
        <w:rPr>
          <w:color w:val="000000"/>
        </w:rPr>
        <w:fldChar w:fldCharType="end"/>
      </w:r>
      <w:ins w:id="146" w:author="Robinson, James (robins64)" w:date="2023-07-04T08:01:00Z">
        <w:r>
          <w:rPr>
            <w:color w:val="000000"/>
          </w:rPr>
          <w:t>)</w:t>
        </w:r>
      </w:ins>
      <w:r>
        <w:t xml:space="preserve">. However, fish biomass is a static snapshot of a coral reef assemblage that fails to capture the growth of targeted populations </w:t>
      </w:r>
      <w:r>
        <w:rPr>
          <w:rFonts w:ascii="Arial" w:eastAsia="Arial" w:hAnsi="Arial" w:cs="Arial"/>
          <w:sz w:val="22"/>
          <w:szCs w:val="22"/>
        </w:rPr>
        <w:fldChar w:fldCharType="begin" w:fldLock="1"/>
      </w:r>
      <w:ins w:id="147" w:author="Robinson, James (robins64)" w:date="2023-06-30T11:24:00Z">
        <w:r w:rsidR="00DD5F5E">
          <w:instrText>ADDIN paperpile_citation &lt;clusterId&gt;Z183M441B831Z545&lt;/clusterId&gt;&lt;metadata&gt;&lt;citation&gt;&lt;id&gt;25765BAC203011EC902A70AF510204A5&lt;/id&gt;&lt;/citation&gt;&lt;citation&gt;&lt;id&gt;CE3D0BACCA5A11EDA2F6F48BD2A92DCC&lt;/id&gt;&lt;/citation&gt;&lt;/metadata&gt;&lt;data&gt;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&lt;/data&gt; \* MERGEFORMAT</w:instrText>
        </w:r>
      </w:ins>
      <w:del w:id="148" w:author="Robinson, James (robins64)" w:date="2023-06-30T11:24:00Z">
        <w:r w:rsidDel="00DD5F5E">
          <w:delInstrText>HYPERLINK "https://paperpile.com/c/Io64Wc/kUUX+SQFx" \h</w:delInstrText>
        </w:r>
      </w:del>
      <w:r>
        <w:rPr>
          <w:rFonts w:ascii="Arial" w:eastAsia="Arial" w:hAnsi="Arial" w:cs="Arial"/>
          <w:sz w:val="22"/>
          <w:szCs w:val="22"/>
        </w:rPr>
        <w:fldChar w:fldCharType="separate"/>
      </w:r>
      <w:ins w:id="149" w:author="Robinson, James (robins64)" w:date="2023-07-13T16:53:00Z">
        <w:r w:rsidR="00E83358">
          <w:rPr>
            <w:noProof/>
            <w:color w:val="000000"/>
          </w:rPr>
          <w:t>[12,13]</w:t>
        </w:r>
      </w:ins>
      <w:del w:id="150" w:author="Robinson, James (robins64)" w:date="2023-06-30T11:24:00Z">
        <w:r w:rsidDel="00DD5F5E">
          <w:rPr>
            <w:noProof/>
            <w:color w:val="000000"/>
          </w:rPr>
          <w:delText>[10,11]</w:delText>
        </w:r>
      </w:del>
      <w:r>
        <w:rPr>
          <w:color w:val="000000"/>
        </w:rPr>
        <w:fldChar w:fldCharType="end"/>
      </w:r>
      <w:del w:id="151" w:author="(Biology) Aaron MacNeil" w:date="2023-07-05T14:32:00Z">
        <w:r>
          <w:delText>,</w:delText>
        </w:r>
      </w:del>
      <w:r>
        <w:t xml:space="preserve"> </w:t>
      </w:r>
      <w:del w:id="152" w:author="(Biology) Aaron MacNeil" w:date="2023-07-05T14:32:00Z">
        <w:r>
          <w:delText xml:space="preserve">which </w:delText>
        </w:r>
      </w:del>
      <w:ins w:id="153" w:author="(Biology) Aaron MacNeil" w:date="2023-07-05T14:32:00Z">
        <w:del w:id="154" w:author="McClanahan, Tim" w:date="2023-07-06T11:56:00Z">
          <w:r w:rsidR="00D86672" w:rsidDel="00F21679">
            <w:delText xml:space="preserve">that </w:delText>
          </w:r>
        </w:del>
      </w:ins>
      <w:del w:id="155" w:author="McClanahan, Tim" w:date="2023-07-06T11:56:00Z">
        <w:r w:rsidDel="00F21679">
          <w:delText>determines</w:delText>
        </w:r>
      </w:del>
      <w:ins w:id="156" w:author="McClanahan, Tim" w:date="2023-07-06T11:56:00Z">
        <w:r w:rsidR="00F21679">
          <w:t>responsible for</w:t>
        </w:r>
      </w:ins>
      <w:del w:id="157" w:author="Emily Darling" w:date="2023-07-06T10:45:00Z">
        <w:r>
          <w:delText>determines</w:delText>
        </w:r>
      </w:del>
      <w:r>
        <w:t xml:space="preserve"> the rate of biomass production</w:t>
      </w:r>
      <w:del w:id="158" w:author="(Biology) Aaron MacNeil" w:date="2023-07-05T14:32:00Z">
        <w:r>
          <w:delText>,</w:delText>
        </w:r>
      </w:del>
      <w:r>
        <w:t xml:space="preserve"> and turnover over </w:t>
      </w:r>
      <w:r w:rsidR="00581DDC">
        <w:t>days and years</w:t>
      </w:r>
      <w:r>
        <w:t xml:space="preserve"> </w:t>
      </w:r>
      <w:r>
        <w:rPr>
          <w:rFonts w:ascii="Arial" w:eastAsia="Arial" w:hAnsi="Arial" w:cs="Arial"/>
          <w:sz w:val="22"/>
          <w:szCs w:val="22"/>
        </w:rPr>
        <w:fldChar w:fldCharType="begin" w:fldLock="1"/>
      </w:r>
      <w:ins w:id="159" w:author="Robinson, James (robins64)" w:date="2023-07-04T08:02:00Z">
        <w:r>
          <w:instrText>ADDIN paperpile_citation &lt;clusterId&gt;N976B163Q754V447&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ins>
      <w:del w:id="160" w:author="Robinson, James (robins64)" w:date="2023-06-30T11:24:00Z">
        <w:r w:rsidDel="00DD5F5E">
          <w:delInstrText>HYPERLINK "https://paperpile.com/c/Io64Wc/9dKj" \h</w:delInstrText>
        </w:r>
      </w:del>
      <w:r>
        <w:rPr>
          <w:rFonts w:ascii="Arial" w:eastAsia="Arial" w:hAnsi="Arial" w:cs="Arial"/>
          <w:sz w:val="22"/>
          <w:szCs w:val="22"/>
        </w:rPr>
        <w:fldChar w:fldCharType="separate"/>
      </w:r>
      <w:ins w:id="161" w:author="Robinson, James (robins64)" w:date="2023-07-13T16:53:00Z">
        <w:r w:rsidR="00E83358">
          <w:rPr>
            <w:noProof/>
            <w:color w:val="000000"/>
          </w:rPr>
          <w:t>[14]</w:t>
        </w:r>
      </w:ins>
      <w:del w:id="162" w:author="Robinson, James (robins64)" w:date="2023-06-30T11:24:00Z">
        <w:r w:rsidDel="00DD5F5E">
          <w:rPr>
            <w:noProof/>
            <w:color w:val="000000"/>
          </w:rPr>
          <w:delText>[12]</w:delText>
        </w:r>
      </w:del>
      <w:r>
        <w:rPr>
          <w:color w:val="000000"/>
        </w:rPr>
        <w:fldChar w:fldCharType="end"/>
      </w:r>
      <w:r>
        <w:t xml:space="preserve">. Analyses of fish biomass </w:t>
      </w:r>
      <w:ins w:id="163" w:author="Robinson, James (robins64)" w:date="2023-07-13T16:27:00Z">
        <w:r w:rsidR="008D5969">
          <w:t xml:space="preserve">alone </w:t>
        </w:r>
      </w:ins>
      <w:ins w:id="164" w:author="Robinson, James (robins64)" w:date="2023-06-30T10:47:00Z">
        <w:r w:rsidR="001E3CFE">
          <w:t xml:space="preserve">can </w:t>
        </w:r>
      </w:ins>
      <w:r>
        <w:t xml:space="preserve">also overlook </w:t>
      </w:r>
      <w:ins w:id="165" w:author="Emily Darling" w:date="2023-07-06T10:45:00Z">
        <w:r>
          <w:t>social</w:t>
        </w:r>
      </w:ins>
      <w:ins w:id="166" w:author="(Biology) Aaron MacNeil" w:date="2023-07-05T14:32:00Z">
        <w:r w:rsidR="00D86672">
          <w:t>ly-important</w:t>
        </w:r>
      </w:ins>
      <w:del w:id="167" w:author="Emily Darling" w:date="2023-07-06T10:45:00Z">
        <w:r>
          <w:delText>social</w:delText>
        </w:r>
      </w:del>
      <w:r>
        <w:t xml:space="preserve"> aspects of reef fisheries, such as the </w:t>
      </w:r>
      <w:del w:id="168" w:author="Robinson, James (robins64)" w:date="2023-06-30T10:49:00Z">
        <w:r w:rsidDel="001E3CFE">
          <w:delText xml:space="preserve">nutritional </w:delText>
        </w:r>
      </w:del>
      <w:ins w:id="169" w:author="Robinson, James (robins64)" w:date="2023-06-30T10:49:00Z">
        <w:r w:rsidR="001E3CFE">
          <w:t xml:space="preserve">nutrient </w:t>
        </w:r>
      </w:ins>
      <w:del w:id="170" w:author="Robinson, James (robins64)" w:date="2023-06-30T10:49:00Z">
        <w:r w:rsidDel="001E3CFE">
          <w:delText xml:space="preserve">quality </w:delText>
        </w:r>
      </w:del>
      <w:ins w:id="171" w:author="Robinson, James (robins64)" w:date="2023-06-30T10:49:00Z">
        <w:r w:rsidR="001E3CFE">
          <w:t xml:space="preserve">concentration </w:t>
        </w:r>
      </w:ins>
      <w:r>
        <w:t xml:space="preserve">of fisheries catches </w:t>
      </w:r>
      <w:r>
        <w:rPr>
          <w:rFonts w:ascii="Arial" w:eastAsia="Arial" w:hAnsi="Arial" w:cs="Arial"/>
          <w:sz w:val="22"/>
          <w:szCs w:val="22"/>
        </w:rPr>
        <w:fldChar w:fldCharType="begin" w:fldLock="1"/>
      </w:r>
      <w:ins w:id="172" w:author="Robinson, James (robins64)" w:date="2023-07-04T08:02:00Z">
        <w:r>
          <w:instrText>ADDIN paperpile_citation &lt;clusterId&gt;C898Q958M648K169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173" w:author="Robinson, James (robins64)" w:date="2023-06-30T11:24:00Z">
        <w:r w:rsidDel="00DD5F5E">
          <w:delInstrText>HYPERLINK "https://paperpile.com/c/Io64Wc/jlt3" \h</w:delInstrText>
        </w:r>
      </w:del>
      <w:r>
        <w:rPr>
          <w:rFonts w:ascii="Arial" w:eastAsia="Arial" w:hAnsi="Arial" w:cs="Arial"/>
          <w:sz w:val="22"/>
          <w:szCs w:val="22"/>
        </w:rPr>
        <w:fldChar w:fldCharType="separate"/>
      </w:r>
      <w:ins w:id="174" w:author="Robinson, James (robins64)" w:date="2023-07-13T16:53:00Z">
        <w:r w:rsidR="00E83358">
          <w:rPr>
            <w:noProof/>
            <w:color w:val="000000"/>
          </w:rPr>
          <w:t>[15]</w:t>
        </w:r>
      </w:ins>
      <w:del w:id="175" w:author="Robinson, James (robins64)" w:date="2023-06-30T11:24:00Z">
        <w:r w:rsidDel="00DD5F5E">
          <w:rPr>
            <w:noProof/>
            <w:color w:val="000000"/>
          </w:rPr>
          <w:delText>[13]</w:delText>
        </w:r>
      </w:del>
      <w:r>
        <w:rPr>
          <w:color w:val="000000"/>
        </w:rPr>
        <w:fldChar w:fldCharType="end"/>
      </w:r>
      <w:ins w:id="176" w:author="Robinson, James (robins64)" w:date="2023-06-30T10:47:00Z">
        <w:r w:rsidR="001E3CFE">
          <w:t xml:space="preserve">. </w:t>
        </w:r>
      </w:ins>
      <w:ins w:id="177" w:author="Robinson, James (robins64)" w:date="2023-07-04T08:01:00Z">
        <w:r w:rsidRPr="003A1161">
          <w:rPr>
            <w:color w:val="000000"/>
          </w:rPr>
          <w:t>Considering large-scale associations between production of biomass and nutrients, and how these processes vary between fish species, will more accurately capture potential fisheries service contributions to tropical food systems</w:t>
        </w:r>
      </w:ins>
      <w:ins w:id="178" w:author="Emily Darling" w:date="2023-07-05T14:31:00Z">
        <w:r w:rsidR="0044332E">
          <w:rPr>
            <w:color w:val="000000"/>
          </w:rPr>
          <w:t xml:space="preserve"> and inform management of fisheries under pressure from climate change and other anthropogenic impacts</w:t>
        </w:r>
      </w:ins>
      <w:ins w:id="179" w:author="Robinson, James (robins64)" w:date="2023-07-04T08:01:00Z">
        <w:r w:rsidRPr="003A1161">
          <w:rPr>
            <w:color w:val="000000"/>
          </w:rPr>
          <w:t>. </w:t>
        </w:r>
      </w:ins>
    </w:p>
    <w:p w14:paraId="11ECDB67" w14:textId="7BC36A29" w:rsidR="00E429D0" w:rsidDel="003A1161" w:rsidRDefault="003F5B30">
      <w:pPr>
        <w:rPr>
          <w:del w:id="180" w:author="Robinson, James (robins64)" w:date="2023-07-04T08:01:00Z"/>
          <w:rFonts w:ascii="Times New Roman" w:eastAsia="Times New Roman" w:hAnsi="Times New Roman" w:cs="Times New Roman"/>
          <w:sz w:val="24"/>
          <w:szCs w:val="24"/>
        </w:rPr>
      </w:pPr>
      <w:del w:id="181" w:author="Robinson, James (robins64)" w:date="2023-06-30T10:47:00Z">
        <w:r w:rsidDel="001E3CFE">
          <w:rPr>
            <w:rFonts w:ascii="Times New Roman" w:eastAsia="Times New Roman" w:hAnsi="Times New Roman" w:cs="Times New Roman"/>
            <w:sz w:val="24"/>
            <w:szCs w:val="24"/>
          </w:rPr>
          <w:delText>, limiting the usefulness of biomass in quantifying fisheries contributions to food and nutrition security. C</w:delText>
        </w:r>
      </w:del>
      <w:del w:id="182" w:author="Robinson, James (robins64)" w:date="2023-07-04T08:01:00Z">
        <w:r w:rsidDel="003A1161">
          <w:rPr>
            <w:rFonts w:ascii="Times New Roman" w:eastAsia="Times New Roman" w:hAnsi="Times New Roman" w:cs="Times New Roman"/>
            <w:sz w:val="24"/>
            <w:szCs w:val="24"/>
          </w:rPr>
          <w:delText>onsidering associations between production</w:delText>
        </w:r>
      </w:del>
      <w:del w:id="183" w:author="Robinson, James (robins64)" w:date="2023-06-30T10:47:00Z">
        <w:r w:rsidDel="001E3CFE">
          <w:rPr>
            <w:rFonts w:ascii="Times New Roman" w:eastAsia="Times New Roman" w:hAnsi="Times New Roman" w:cs="Times New Roman"/>
            <w:sz w:val="24"/>
            <w:szCs w:val="24"/>
          </w:rPr>
          <w:delText xml:space="preserve"> of biomass </w:delText>
        </w:r>
      </w:del>
      <w:del w:id="184" w:author="Robinson, James (robins64)" w:date="2023-07-04T08:01:00Z">
        <w:r w:rsidDel="003A1161">
          <w:rPr>
            <w:rFonts w:ascii="Times New Roman" w:eastAsia="Times New Roman" w:hAnsi="Times New Roman" w:cs="Times New Roman"/>
            <w:sz w:val="24"/>
            <w:szCs w:val="24"/>
          </w:rPr>
          <w:delText>and nutrient</w:delText>
        </w:r>
      </w:del>
      <w:del w:id="185" w:author="Robinson, James (robins64)" w:date="2023-06-30T10:47:00Z">
        <w:r w:rsidDel="001E3CFE">
          <w:rPr>
            <w:rFonts w:ascii="Times New Roman" w:eastAsia="Times New Roman" w:hAnsi="Times New Roman" w:cs="Times New Roman"/>
            <w:sz w:val="24"/>
            <w:szCs w:val="24"/>
          </w:rPr>
          <w:delText>s</w:delText>
        </w:r>
      </w:del>
      <w:del w:id="186" w:author="Robinson, James (robins64)" w:date="2023-07-04T08:01:00Z">
        <w:r w:rsidDel="003A1161">
          <w:rPr>
            <w:rFonts w:ascii="Times New Roman" w:eastAsia="Times New Roman" w:hAnsi="Times New Roman" w:cs="Times New Roman"/>
            <w:sz w:val="24"/>
            <w:szCs w:val="24"/>
          </w:rPr>
          <w:delText xml:space="preserve">, and how these processes vary between fish species, will more accurately capture potential fisheries service contributions in tropical food systems. </w:delText>
        </w:r>
      </w:del>
    </w:p>
    <w:p w14:paraId="46A9BE2F" w14:textId="77777777" w:rsidR="00E429D0" w:rsidRDefault="00E429D0">
      <w:pPr>
        <w:rPr>
          <w:rFonts w:ascii="Times New Roman" w:eastAsia="Times New Roman" w:hAnsi="Times New Roman" w:cs="Times New Roman"/>
          <w:sz w:val="24"/>
          <w:szCs w:val="24"/>
        </w:rPr>
      </w:pPr>
    </w:p>
    <w:p w14:paraId="13BB6229" w14:textId="5D801959" w:rsidR="00F21679" w:rsidRDefault="003F5B30">
      <w:pPr>
        <w:rPr>
          <w:ins w:id="187" w:author="McClanahan, Tim" w:date="2023-07-06T11: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r>
        <w:fldChar w:fldCharType="begin" w:fldLock="1"/>
      </w:r>
      <w:ins w:id="188" w:author="Robinson, James (robins64)" w:date="2023-06-30T11:24:00Z">
        <w:r w:rsidR="00DD5F5E">
          <w:instrText>ADDIN paperpile_citation &lt;clusterId&gt;R824F871B562Z985&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189" w:author="Robinson, James (robins64)" w:date="2023-06-30T11:24:00Z">
        <w:r w:rsidDel="00DD5F5E">
          <w:delInstrText>HYPERLINK "https://paperpile.com/c/Io64Wc/uPw9" \h</w:delInstrText>
        </w:r>
      </w:del>
      <w:r>
        <w:fldChar w:fldCharType="separate"/>
      </w:r>
      <w:ins w:id="190" w:author="Robinson, James (robins64)" w:date="2023-07-13T16:53:00Z">
        <w:r w:rsidR="00E83358">
          <w:rPr>
            <w:rFonts w:ascii="Times New Roman" w:eastAsia="Times New Roman" w:hAnsi="Times New Roman" w:cs="Times New Roman"/>
            <w:noProof/>
            <w:color w:val="000000"/>
            <w:sz w:val="24"/>
            <w:szCs w:val="24"/>
          </w:rPr>
          <w:t>[16]</w:t>
        </w:r>
      </w:ins>
      <w:del w:id="191"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of diverse reef fish species </w:t>
      </w:r>
      <w:r>
        <w:fldChar w:fldCharType="begin" w:fldLock="1"/>
      </w:r>
      <w:ins w:id="192" w:author="Robinson, James (robins64)" w:date="2023-07-04T08:02:00Z">
        <w:r w:rsidR="003A1161">
          <w:instrText>ADDIN paperpile_citation &lt;clusterId&gt;N949B129X419U191&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193" w:author="Robinson, James (robins64)" w:date="2023-06-30T11:24:00Z">
        <w:r w:rsidDel="00DD5F5E">
          <w:delInstrText>HYPERLINK "https://paperpile.com/c/Io64Wc/JZDi+jlt3" \h</w:delInstrText>
        </w:r>
      </w:del>
      <w:r>
        <w:fldChar w:fldCharType="separate"/>
      </w:r>
      <w:ins w:id="194" w:author="Robinson, James (robins64)" w:date="2023-07-13T16:53:00Z">
        <w:r w:rsidR="00E83358">
          <w:rPr>
            <w:rFonts w:ascii="Times New Roman" w:eastAsia="Times New Roman" w:hAnsi="Times New Roman" w:cs="Times New Roman"/>
            <w:noProof/>
            <w:color w:val="000000"/>
            <w:sz w:val="24"/>
            <w:szCs w:val="24"/>
          </w:rPr>
          <w:t>[3,15]</w:t>
        </w:r>
      </w:ins>
      <w:del w:id="195"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r>
        <w:fldChar w:fldCharType="begin" w:fldLock="1"/>
      </w:r>
      <w:ins w:id="196" w:author="Robinson, James (robins64)" w:date="2023-06-30T11:24:00Z">
        <w:r w:rsidR="00DD5F5E">
          <w:instrText>ADDIN paperpile_citation &lt;clusterId&gt;J864X922M312J925&lt;/clusterId&gt;&lt;metadata&gt;&lt;citation&gt;&lt;id&gt;632E150074AF11ED96CEB678D2A92DCC&lt;/id&gt;&lt;/citation&gt;&lt;/metadata&gt;&lt;data&gt;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&lt;/data&gt; \* MERGEFORMAT</w:instrText>
        </w:r>
      </w:ins>
      <w:del w:id="197" w:author="Robinson, James (robins64)" w:date="2023-06-30T11:24:00Z">
        <w:r w:rsidDel="00DD5F5E">
          <w:delInstrText>HYPERLINK "https://paperpile.com/c/Io64Wc/KRmi" \h</w:delInstrText>
        </w:r>
      </w:del>
      <w:r>
        <w:fldChar w:fldCharType="separate"/>
      </w:r>
      <w:ins w:id="198" w:author="Robinson, James (robins64)" w:date="2023-07-13T16:53:00Z">
        <w:r w:rsidR="00E83358">
          <w:rPr>
            <w:rFonts w:ascii="Times New Roman" w:eastAsia="Times New Roman" w:hAnsi="Times New Roman" w:cs="Times New Roman"/>
            <w:noProof/>
            <w:color w:val="000000"/>
            <w:sz w:val="24"/>
            <w:szCs w:val="24"/>
          </w:rPr>
          <w:t>[17]</w:t>
        </w:r>
      </w:ins>
      <w:del w:id="199" w:author="Robinson, James (robins64)" w:date="2023-06-30T11:24:00Z">
        <w:r w:rsidDel="00DD5F5E">
          <w:rPr>
            <w:rFonts w:ascii="Times New Roman" w:eastAsia="Times New Roman" w:hAnsi="Times New Roman" w:cs="Times New Roman"/>
            <w:noProof/>
            <w:color w:val="000000"/>
            <w:sz w:val="24"/>
            <w:szCs w:val="24"/>
          </w:rPr>
          <w:delText>[15]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r>
        <w:fldChar w:fldCharType="begin" w:fldLock="1"/>
      </w:r>
      <w:ins w:id="200" w:author="Robinson, James (robins64)" w:date="2023-07-04T08:02:00Z">
        <w:r w:rsidR="003A1161">
          <w:instrText>ADDIN paperpile_citation &lt;clusterId&gt;Y787M844B235F848&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201" w:author="Robinson, James (robins64)" w:date="2023-06-30T11:24:00Z">
        <w:r w:rsidDel="00DD5F5E">
          <w:delInstrText>HYPERLINK "https://paperpile.com/c/Io64Wc/jlt3" \h</w:delInstrText>
        </w:r>
      </w:del>
      <w:r>
        <w:fldChar w:fldCharType="separate"/>
      </w:r>
      <w:ins w:id="202" w:author="Robinson, James (robins64)" w:date="2023-07-13T16:53:00Z">
        <w:r w:rsidR="00E83358">
          <w:rPr>
            <w:rFonts w:ascii="Times New Roman" w:eastAsia="Times New Roman" w:hAnsi="Times New Roman" w:cs="Times New Roman"/>
            <w:noProof/>
            <w:color w:val="000000"/>
            <w:sz w:val="24"/>
            <w:szCs w:val="24"/>
          </w:rPr>
          <w:t>[15]</w:t>
        </w:r>
      </w:ins>
      <w:del w:id="203"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w:t>
      </w:r>
      <w:del w:id="204" w:author="McClanahan, Tim" w:date="2023-07-06T11:57:00Z">
        <w:r>
          <w:rPr>
            <w:rFonts w:ascii="Times New Roman" w:eastAsia="Times New Roman" w:hAnsi="Times New Roman" w:cs="Times New Roman"/>
            <w:sz w:val="24"/>
            <w:szCs w:val="24"/>
          </w:rPr>
          <w:delText>can be</w:delText>
        </w:r>
      </w:del>
      <w:ins w:id="205" w:author="McClanahan, Tim" w:date="2023-07-06T11:57:00Z">
        <w:r w:rsidR="00F21679">
          <w:rPr>
            <w:rFonts w:ascii="Times New Roman" w:eastAsia="Times New Roman" w:hAnsi="Times New Roman" w:cs="Times New Roman"/>
            <w:sz w:val="24"/>
            <w:szCs w:val="24"/>
          </w:rPr>
          <w:t>when</w:t>
        </w:r>
      </w:ins>
      <w:r>
        <w:rPr>
          <w:rFonts w:ascii="Times New Roman" w:eastAsia="Times New Roman" w:hAnsi="Times New Roman" w:cs="Times New Roman"/>
          <w:sz w:val="24"/>
          <w:szCs w:val="24"/>
        </w:rPr>
        <w:t xml:space="preserve"> combined with abundance and size survey data </w:t>
      </w:r>
      <w:ins w:id="206" w:author="McClanahan, Tim" w:date="2023-07-06T11:57:00Z">
        <w:r w:rsidR="00F21679">
          <w:rPr>
            <w:rFonts w:ascii="Times New Roman" w:eastAsia="Times New Roman" w:hAnsi="Times New Roman" w:cs="Times New Roman"/>
            <w:sz w:val="24"/>
            <w:szCs w:val="24"/>
          </w:rPr>
          <w:t>allows</w:t>
        </w:r>
      </w:ins>
      <w:del w:id="207" w:author="McClanahan, Tim" w:date="2023-07-06T11:57:00Z">
        <w:r w:rsidDel="00F21679">
          <w:rPr>
            <w:rFonts w:ascii="Times New Roman" w:eastAsia="Times New Roman" w:hAnsi="Times New Roman" w:cs="Times New Roman"/>
            <w:sz w:val="24"/>
            <w:szCs w:val="24"/>
          </w:rPr>
          <w:delText>to</w:delText>
        </w:r>
      </w:del>
      <w:ins w:id="208" w:author="Emily Darling" w:date="2023-07-06T10:45:00Z">
        <w:r>
          <w:rPr>
            <w:rFonts w:ascii="Times New Roman" w:eastAsia="Times New Roman" w:hAnsi="Times New Roman" w:cs="Times New Roman"/>
            <w:sz w:val="24"/>
            <w:szCs w:val="24"/>
          </w:rPr>
          <w:t xml:space="preserve"> estimate</w:t>
        </w:r>
      </w:ins>
      <w:ins w:id="209" w:author="McClanahan, Tim" w:date="2023-07-06T11:57:00Z">
        <w:r w:rsidR="00F21679">
          <w:rPr>
            <w:rFonts w:ascii="Times New Roman" w:eastAsia="Times New Roman" w:hAnsi="Times New Roman" w:cs="Times New Roman"/>
            <w:sz w:val="24"/>
            <w:szCs w:val="24"/>
          </w:rPr>
          <w:t>s of</w:t>
        </w:r>
      </w:ins>
      <w:del w:id="210" w:author="Emily Darling" w:date="2023-07-06T10:45:00Z">
        <w:r>
          <w:rPr>
            <w:rFonts w:ascii="Times New Roman" w:eastAsia="Times New Roman" w:hAnsi="Times New Roman" w:cs="Times New Roman"/>
            <w:sz w:val="24"/>
            <w:szCs w:val="24"/>
          </w:rPr>
          <w:delText>to estimate</w:delText>
        </w:r>
      </w:del>
      <w:r>
        <w:rPr>
          <w:rFonts w:ascii="Times New Roman" w:eastAsia="Times New Roman" w:hAnsi="Times New Roman" w:cs="Times New Roman"/>
          <w:sz w:val="24"/>
          <w:szCs w:val="24"/>
        </w:rPr>
        <w:t xml:space="preserve"> assemblage-level biomass production </w:t>
      </w:r>
      <w:r>
        <w:fldChar w:fldCharType="begin" w:fldLock="1"/>
      </w:r>
      <w:ins w:id="211" w:author="Robinson, James (robins64)" w:date="2023-06-30T11:24:00Z">
        <w:r w:rsidR="00DD5F5E">
          <w:instrText>ADDIN paperpile_citation &lt;clusterId&gt;N612B769Q149U744&lt;/clusterId&gt;&lt;metadata&gt;&lt;citation&gt;&lt;id&gt;25765BAC203011EC902A70AF510204A5&lt;/id&gt;&lt;/citation&gt;&lt;citation&gt;&lt;id&gt;87BACC6C203011EC9C2870AF510204A5&lt;/id&gt;&lt;/citation&gt;&lt;/metadata&gt;&lt;data&gt;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&lt;/data&gt; \* MERGEFORMAT</w:instrText>
        </w:r>
      </w:ins>
      <w:del w:id="212" w:author="Robinson, James (robins64)" w:date="2023-06-30T11:24:00Z">
        <w:r w:rsidDel="00DD5F5E">
          <w:delInstrText>HYPERLINK "https://paperpile.com/c/Io64Wc/kUUX+uPw9" \h</w:delInstrText>
        </w:r>
      </w:del>
      <w:r>
        <w:fldChar w:fldCharType="separate"/>
      </w:r>
      <w:ins w:id="213" w:author="Robinson, James (robins64)" w:date="2023-07-13T16:53:00Z">
        <w:r w:rsidR="00E83358">
          <w:rPr>
            <w:rFonts w:ascii="Times New Roman" w:eastAsia="Times New Roman" w:hAnsi="Times New Roman" w:cs="Times New Roman"/>
            <w:noProof/>
            <w:color w:val="000000"/>
            <w:sz w:val="24"/>
            <w:szCs w:val="24"/>
          </w:rPr>
          <w:t>[12,16]</w:t>
        </w:r>
      </w:ins>
      <w:del w:id="214" w:author="Robinson, James (robins64)" w:date="2023-06-30T11:24:00Z">
        <w:r w:rsidDel="00DD5F5E">
          <w:rPr>
            <w:rFonts w:ascii="Times New Roman" w:eastAsia="Times New Roman" w:hAnsi="Times New Roman" w:cs="Times New Roman"/>
            <w:noProof/>
            <w:color w:val="000000"/>
            <w:sz w:val="24"/>
            <w:szCs w:val="24"/>
          </w:rPr>
          <w:delText>[10,14]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Similarly, nutrient models use ecological and environmental trait information to predict the concentration of essential dietary nutrients contained in fish muscle</w:t>
      </w:r>
      <w:del w:id="215" w:author="McClanahan, Tim" w:date="2023-07-06T11:58:00Z">
        <w:r>
          <w:rPr>
            <w:rFonts w:ascii="Times New Roman" w:eastAsia="Times New Roman" w:hAnsi="Times New Roman" w:cs="Times New Roman"/>
            <w:sz w:val="24"/>
            <w:szCs w:val="24"/>
          </w:rPr>
          <w:delText xml:space="preserve"> tissue</w:delText>
        </w:r>
      </w:del>
      <w:r>
        <w:rPr>
          <w:rFonts w:ascii="Times New Roman" w:eastAsia="Times New Roman" w:hAnsi="Times New Roman" w:cs="Times New Roman"/>
          <w:sz w:val="24"/>
          <w:szCs w:val="24"/>
        </w:rPr>
        <w:t xml:space="preserve">, and can be combined with species’ biomass (or catch) data to estimate the nutrient availability (or yield) for fisheries, providing information on the nutritional quality of reef seafood </w:t>
      </w:r>
      <w:r>
        <w:fldChar w:fldCharType="begin" w:fldLock="1"/>
      </w:r>
      <w:ins w:id="216" w:author="Robinson, James (robins64)" w:date="2023-07-04T08:02:00Z">
        <w:r w:rsidR="003A1161">
          <w:instrText>ADDIN paperpile_citation &lt;clusterId&gt;C595Q652M943J666&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217" w:author="Robinson, James (robins64)" w:date="2023-06-30T11:24:00Z">
        <w:r w:rsidDel="00DD5F5E">
          <w:delInstrText>HYPERLINK "https://paperpile.com/c/Io64Wc/jlt3" \h</w:delInstrText>
        </w:r>
      </w:del>
      <w:r>
        <w:fldChar w:fldCharType="separate"/>
      </w:r>
      <w:ins w:id="218" w:author="Robinson, James (robins64)" w:date="2023-07-13T16:53:00Z">
        <w:r w:rsidR="00E83358">
          <w:rPr>
            <w:rFonts w:ascii="Times New Roman" w:eastAsia="Times New Roman" w:hAnsi="Times New Roman" w:cs="Times New Roman"/>
            <w:noProof/>
            <w:color w:val="000000"/>
            <w:sz w:val="24"/>
            <w:szCs w:val="24"/>
          </w:rPr>
          <w:t>[15]</w:t>
        </w:r>
      </w:ins>
      <w:del w:id="219"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6A7BCD82" w14:textId="77777777" w:rsidR="00F21679" w:rsidRDefault="00F21679">
      <w:pPr>
        <w:rPr>
          <w:ins w:id="220" w:author="McClanahan, Tim" w:date="2023-07-06T11:58:00Z"/>
          <w:rFonts w:ascii="Times New Roman" w:eastAsia="Times New Roman" w:hAnsi="Times New Roman" w:cs="Times New Roman"/>
          <w:sz w:val="24"/>
          <w:szCs w:val="24"/>
        </w:rPr>
      </w:pPr>
    </w:p>
    <w:p w14:paraId="78F1DAA7" w14:textId="7D213A6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rates have been combined with elemental stoichiometry to model carbon and nitrogen flux in reef fish </w:t>
      </w:r>
      <w:r>
        <w:fldChar w:fldCharType="begin" w:fldLock="1"/>
      </w:r>
      <w:ins w:id="221" w:author="Robinson, James (robins64)" w:date="2023-06-30T11:24:00Z">
        <w:r w:rsidR="00DD5F5E">
          <w:instrText>ADDIN paperpile_citation &lt;clusterId&gt;R427F577B867Y578&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222" w:author="Robinson, James (robins64)" w:date="2023-06-30T11:24:00Z">
        <w:r w:rsidDel="00DD5F5E">
          <w:delInstrText>HYPERLINK "https://paperpile.com/c/Io64Wc/O5c0" \h</w:delInstrText>
        </w:r>
      </w:del>
      <w:r>
        <w:fldChar w:fldCharType="separate"/>
      </w:r>
      <w:ins w:id="223" w:author="Robinson, James (robins64)" w:date="2023-07-13T16:53:00Z">
        <w:r w:rsidR="00E83358">
          <w:rPr>
            <w:rFonts w:ascii="Times New Roman" w:eastAsia="Times New Roman" w:hAnsi="Times New Roman" w:cs="Times New Roman"/>
            <w:noProof/>
            <w:color w:val="000000"/>
            <w:sz w:val="24"/>
            <w:szCs w:val="24"/>
          </w:rPr>
          <w:t>[18]</w:t>
        </w:r>
      </w:ins>
      <w:del w:id="224"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r>
        <w:fldChar w:fldCharType="begin" w:fldLock="1"/>
      </w:r>
      <w:ins w:id="225" w:author="Robinson, James (robins64)" w:date="2023-06-30T11:24:00Z">
        <w:r w:rsidR="00DD5F5E">
          <w:instrText>ADDIN paperpile_citation &lt;clusterId&gt;N343U499Q781N474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26" w:author="Robinson, James (robins64)" w:date="2023-06-30T11:24:00Z">
        <w:r w:rsidDel="00DD5F5E">
          <w:delInstrText>HYPERLINK "https://paperpile.com/c/Io64Wc/uPw9" \h</w:delInstrText>
        </w:r>
      </w:del>
      <w:r>
        <w:fldChar w:fldCharType="separate"/>
      </w:r>
      <w:ins w:id="227" w:author="Robinson, James (robins64)" w:date="2023-07-13T16:53:00Z">
        <w:r w:rsidR="00E83358">
          <w:rPr>
            <w:rFonts w:ascii="Times New Roman" w:eastAsia="Times New Roman" w:hAnsi="Times New Roman" w:cs="Times New Roman"/>
            <w:noProof/>
            <w:color w:val="000000"/>
            <w:sz w:val="24"/>
            <w:szCs w:val="24"/>
          </w:rPr>
          <w:t>[16]</w:t>
        </w:r>
      </w:ins>
      <w:del w:id="228"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w:t>
      </w:r>
      <w:r>
        <w:fldChar w:fldCharType="begin" w:fldLock="1"/>
      </w:r>
      <w:ins w:id="229" w:author="Robinson, James (robins64)" w:date="2023-06-30T11:24:00Z">
        <w:r w:rsidR="00DD5F5E">
          <w:instrText>ADDIN paperpile_citation &lt;clusterId&gt;J267W527L998Q629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230" w:author="Robinson, James (robins64)" w:date="2023-06-30T11:24:00Z">
        <w:r w:rsidDel="00DD5F5E">
          <w:delInstrText>HYPERLINK "https://paperpile.com/c/Io64Wc/JZDi" \h</w:delInstrText>
        </w:r>
      </w:del>
      <w:r>
        <w:fldChar w:fldCharType="separate"/>
      </w:r>
      <w:ins w:id="231" w:author="Robinson, James (robins64)" w:date="2023-07-04T08:21:00Z">
        <w:r w:rsidR="0020627B">
          <w:rPr>
            <w:rFonts w:ascii="Times New Roman" w:eastAsia="Times New Roman" w:hAnsi="Times New Roman" w:cs="Times New Roman"/>
            <w:noProof/>
            <w:color w:val="000000"/>
            <w:sz w:val="24"/>
            <w:szCs w:val="24"/>
          </w:rPr>
          <w:t>[3]</w:t>
        </w:r>
      </w:ins>
      <w:del w:id="232"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w:t>
      </w:r>
      <w:r>
        <w:rPr>
          <w:rFonts w:ascii="Times New Roman" w:eastAsia="Times New Roman" w:hAnsi="Times New Roman" w:cs="Times New Roman"/>
          <w:sz w:val="24"/>
          <w:szCs w:val="24"/>
        </w:rPr>
        <w:lastRenderedPageBreak/>
        <w:t>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4C14D0B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combine size-based growth models with trait-based nutrient models to estimate the nutrient productivity of coral reef fishes from standard biomass surveys. We use established predictive frameworks to estimate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rate at which each species approaches its theoretical maximum size </w:t>
      </w:r>
      <w:r>
        <w:fldChar w:fldCharType="begin" w:fldLock="1"/>
      </w:r>
      <w:ins w:id="233" w:author="Robinson, James (robins64)" w:date="2023-06-30T11:24:00Z">
        <w:r w:rsidR="00DD5F5E">
          <w:instrText>ADDIN paperpile_citation &lt;clusterId&gt;Y173L431A821F544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34" w:author="Robinson, James (robins64)" w:date="2023-06-30T11:24:00Z">
        <w:r w:rsidDel="00DD5F5E">
          <w:delInstrText>HYPERLINK "https://paperpile.com/c/Io64Wc/uPw9" \h</w:delInstrText>
        </w:r>
      </w:del>
      <w:r>
        <w:fldChar w:fldCharType="separate"/>
      </w:r>
      <w:ins w:id="235" w:author="Robinson, James (robins64)" w:date="2023-07-13T16:53:00Z">
        <w:r w:rsidR="00E83358">
          <w:rPr>
            <w:rFonts w:ascii="Times New Roman" w:eastAsia="Times New Roman" w:hAnsi="Times New Roman" w:cs="Times New Roman"/>
            <w:noProof/>
            <w:color w:val="000000"/>
            <w:sz w:val="24"/>
            <w:szCs w:val="24"/>
          </w:rPr>
          <w:t>[16]</w:t>
        </w:r>
      </w:ins>
      <w:del w:id="236"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concentrations of six nutrients</w:t>
      </w:r>
      <w:r w:rsidR="00D120EF">
        <w:rPr>
          <w:rFonts w:ascii="Times New Roman" w:eastAsia="Times New Roman" w:hAnsi="Times New Roman" w:cs="Times New Roman"/>
          <w:sz w:val="24"/>
          <w:szCs w:val="24"/>
        </w:rPr>
        <w:t xml:space="preserve"> essential in human diets</w:t>
      </w:r>
      <w:r>
        <w:rPr>
          <w:rFonts w:ascii="Times New Roman" w:eastAsia="Times New Roman" w:hAnsi="Times New Roman" w:cs="Times New Roman"/>
          <w:sz w:val="24"/>
          <w:szCs w:val="24"/>
        </w:rPr>
        <w:t xml:space="preserve"> (calcium, iron, selenium, zinc, vitamin A, </w:t>
      </w:r>
      <w:ins w:id="237" w:author="McClanahan, Tim" w:date="2023-07-06T11:59: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omega-3 fatty acids) for 541 fish species observed </w:t>
      </w:r>
      <w:ins w:id="238" w:author="Emily Darling" w:date="2023-07-05T14:32:00Z">
        <w:r w:rsidR="0044332E">
          <w:rPr>
            <w:rFonts w:ascii="Times New Roman" w:eastAsia="Times New Roman" w:hAnsi="Times New Roman" w:cs="Times New Roman"/>
            <w:sz w:val="24"/>
            <w:szCs w:val="24"/>
          </w:rPr>
          <w:t xml:space="preserve">on coral reef surveys </w:t>
        </w:r>
      </w:ins>
      <w:r>
        <w:rPr>
          <w:rFonts w:ascii="Times New Roman" w:eastAsia="Times New Roman" w:hAnsi="Times New Roman" w:cs="Times New Roman"/>
          <w:sz w:val="24"/>
          <w:szCs w:val="24"/>
        </w:rPr>
        <w:t>in Belize, Fiji, Madagascar, and Solomon Islands. Our new metric</w:t>
      </w:r>
      <w:ins w:id="239" w:author="Emily Darling" w:date="2023-07-06T10:45:00Z">
        <w:r>
          <w:rPr>
            <w:rFonts w:ascii="Times New Roman" w:eastAsia="Times New Roman" w:hAnsi="Times New Roman" w:cs="Times New Roman"/>
            <w:sz w:val="24"/>
            <w:szCs w:val="24"/>
          </w:rPr>
          <w:t xml:space="preserve"> </w:t>
        </w:r>
      </w:ins>
      <w:ins w:id="240" w:author="Emily Darling" w:date="2023-07-05T14:33:00Z">
        <w:r w:rsidR="0044332E">
          <w:rPr>
            <w:rFonts w:ascii="Times New Roman" w:eastAsia="Times New Roman" w:hAnsi="Times New Roman" w:cs="Times New Roman"/>
            <w:sz w:val="24"/>
            <w:szCs w:val="24"/>
          </w:rPr>
          <w:t xml:space="preserve">of </w:t>
        </w:r>
      </w:ins>
      <w:r w:rsidR="00D120EF">
        <w:rPr>
          <w:rFonts w:ascii="Times New Roman" w:eastAsia="Times New Roman" w:hAnsi="Times New Roman" w:cs="Times New Roman"/>
          <w:sz w:val="24"/>
          <w:szCs w:val="24"/>
        </w:rPr>
        <w:t>nutrient productivity</w:t>
      </w:r>
      <w:ins w:id="241" w:author="Emily Darling" w:date="2023-07-05T14:33:00Z">
        <w:r w:rsidR="0044332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w:t>
      </w:r>
      <w:ins w:id="242" w:author="McClanahan, Tim" w:date="2023-07-06T12:00: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rubble). We used Bayesian multivariate models to quantify fishing and benthic drivers of the trophic distribution of three key fishery services, and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7FF8E54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w:t>
      </w:r>
      <w:del w:id="243" w:author="McClanahan, Tim" w:date="2023-07-06T12:00:00Z">
        <w:r>
          <w:rPr>
            <w:rFonts w:ascii="Times New Roman" w:eastAsia="Times New Roman" w:hAnsi="Times New Roman" w:cs="Times New Roman"/>
            <w:sz w:val="24"/>
            <w:szCs w:val="24"/>
          </w:rPr>
          <w:delText>e.g.</w:delText>
        </w:r>
      </w:del>
      <w:ins w:id="244" w:author="McClanahan, Tim" w:date="2023-07-06T12:00: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time and area closures, gear </w:t>
      </w:r>
      <w:ins w:id="245" w:author="Jupiter, Stacy" w:date="2023-07-08T17:33:00Z">
        <w:r w:rsidR="001E2D59">
          <w:rPr>
            <w:rFonts w:ascii="Times New Roman" w:eastAsia="Times New Roman" w:hAnsi="Times New Roman" w:cs="Times New Roman"/>
            <w:sz w:val="24"/>
            <w:szCs w:val="24"/>
          </w:rPr>
          <w:t>and</w:t>
        </w:r>
      </w:ins>
      <w:del w:id="246" w:author="Jupiter, Stacy" w:date="2023-07-08T17:33:00Z">
        <w:r w:rsidDel="001E2D59">
          <w:rPr>
            <w:rFonts w:ascii="Times New Roman" w:eastAsia="Times New Roman" w:hAnsi="Times New Roman" w:cs="Times New Roman"/>
            <w:sz w:val="24"/>
            <w:szCs w:val="24"/>
          </w:rPr>
          <w:delText>restrictions</w:delText>
        </w:r>
      </w:del>
      <w:ins w:id="247" w:author="Jupiter, Stacy" w:date="2023-07-08T17:33:00Z">
        <w:r w:rsidR="00AA1D5D">
          <w:rPr>
            <w:rFonts w:ascii="Times New Roman" w:eastAsia="Times New Roman" w:hAnsi="Times New Roman" w:cs="Times New Roman"/>
            <w:sz w:val="24"/>
            <w:szCs w:val="24"/>
          </w:rPr>
          <w:t xml:space="preserve"> access restrictions</w:t>
        </w:r>
      </w:ins>
      <w:r>
        <w:rPr>
          <w:rFonts w:ascii="Times New Roman" w:eastAsia="Times New Roman" w:hAnsi="Times New Roman" w:cs="Times New Roman"/>
          <w:sz w:val="24"/>
          <w:szCs w:val="24"/>
        </w:rPr>
        <w:t>) and no-take zones. 22 sites were surveyed in Belize (2019, 2020), 168 sites in Fiji (2016-2019), 75 sites in Madagascar (2015, 2016, 2020) and 59 sites in the Solomon Islands (2016, 2018, 2019)</w:t>
      </w:r>
      <w:r w:rsidR="00581DDC">
        <w:rPr>
          <w:rFonts w:ascii="Times New Roman" w:eastAsia="Times New Roman" w:hAnsi="Times New Roman" w:cs="Times New Roman"/>
          <w:sz w:val="24"/>
          <w:szCs w:val="24"/>
        </w:rPr>
        <w:t>. Some sites were surveyed in multiple years, such that the total number of reef surveys was 333</w:t>
      </w:r>
      <w:r>
        <w:rPr>
          <w:rFonts w:ascii="Times New Roman" w:eastAsia="Times New Roman" w:hAnsi="Times New Roman" w:cs="Times New Roman"/>
          <w:sz w:val="24"/>
          <w:szCs w:val="24"/>
        </w:rPr>
        <w:t>. Fish were surveyed using belt transects (5 x 50 m in 79% of surveys, 10 x 50 m in 14% of surveys, 2 x 30 m in 7% of surveys), for 1-8 transects at each site (median replicates = 3).</w:t>
      </w:r>
      <w:ins w:id="248" w:author="Robinson, James (robins64)" w:date="2023-06-30T10:57:00Z">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5-8 transects) had smaller transect areas (92% of sites =</w:t>
        </w:r>
      </w:ins>
      <w:ins w:id="249" w:author="Mark Hamilton" w:date="2023-07-07T10:34:00Z">
        <w:r w:rsidR="00A647F4">
          <w:rPr>
            <w:rFonts w:ascii="Times New Roman" w:eastAsia="Times New Roman" w:hAnsi="Times New Roman" w:cs="Times New Roman"/>
            <w:sz w:val="24"/>
            <w:szCs w:val="24"/>
          </w:rPr>
          <w:t xml:space="preserve"> 60 m</w:t>
        </w:r>
        <w:r w:rsidR="00A647F4" w:rsidRPr="00A647F4">
          <w:rPr>
            <w:rFonts w:ascii="Times New Roman" w:eastAsia="Times New Roman" w:hAnsi="Times New Roman" w:cs="Times New Roman"/>
            <w:sz w:val="24"/>
            <w:szCs w:val="24"/>
            <w:vertAlign w:val="superscript"/>
            <w:rPrChange w:id="250" w:author="Mark Hamilton" w:date="2023-07-07T10:34:00Z">
              <w:rPr>
                <w:rFonts w:ascii="Times New Roman" w:eastAsia="Times New Roman" w:hAnsi="Times New Roman" w:cs="Times New Roman"/>
                <w:sz w:val="24"/>
                <w:szCs w:val="24"/>
              </w:rPr>
            </w:rPrChange>
          </w:rPr>
          <w:t>2</w:t>
        </w:r>
      </w:ins>
      <w:ins w:id="251" w:author="Robinson, James (robins64)" w:date="2023-06-30T10:57:00Z">
        <w:del w:id="252" w:author="Mark Hamilton" w:date="2023-07-07T10:34:00Z">
          <w:r w:rsidR="002F4EA8" w:rsidDel="00A647F4">
            <w:rPr>
              <w:rFonts w:ascii="Times New Roman" w:eastAsia="Times New Roman" w:hAnsi="Times New Roman" w:cs="Times New Roman"/>
              <w:sz w:val="24"/>
              <w:szCs w:val="24"/>
            </w:rPr>
            <w:delText xml:space="preserve"> </w:delText>
          </w:r>
        </w:del>
      </w:ins>
      <w:ins w:id="253" w:author="Robinson, James (robins64)" w:date="2023-06-30T10:58:00Z">
        <w:del w:id="254" w:author="Mark Hamilton" w:date="2023-07-07T10:34:00Z">
          <w:r w:rsidR="002F4EA8" w:rsidDel="00A647F4">
            <w:rPr>
              <w:rFonts w:ascii="Times New Roman" w:eastAsia="Times New Roman" w:hAnsi="Times New Roman" w:cs="Times New Roman"/>
              <w:sz w:val="24"/>
              <w:szCs w:val="24"/>
            </w:rPr>
            <w:delText>2 x 30 m</w:delText>
          </w:r>
        </w:del>
        <w:r w:rsidR="002F4EA8">
          <w:rPr>
            <w:rFonts w:ascii="Times New Roman" w:eastAsia="Times New Roman" w:hAnsi="Times New Roman" w:cs="Times New Roman"/>
            <w:sz w:val="24"/>
            <w:szCs w:val="24"/>
          </w:rPr>
          <w:t xml:space="preserve">), whereas </w:t>
        </w:r>
      </w:ins>
      <w:ins w:id="255" w:author="Robinson, James (robins64)" w:date="2023-06-30T11:00:00Z">
        <w:r w:rsidR="002F4EA8">
          <w:rPr>
            <w:rFonts w:ascii="Times New Roman" w:eastAsia="Times New Roman" w:hAnsi="Times New Roman" w:cs="Times New Roman"/>
            <w:sz w:val="24"/>
            <w:szCs w:val="24"/>
          </w:rPr>
          <w:t>countries with the</w:t>
        </w:r>
      </w:ins>
      <w:ins w:id="256" w:author="Robinson, James (robins64)" w:date="2023-06-30T10:58:00Z">
        <w:r w:rsidR="002F4EA8">
          <w:rPr>
            <w:rFonts w:ascii="Times New Roman" w:eastAsia="Times New Roman" w:hAnsi="Times New Roman" w:cs="Times New Roman"/>
            <w:sz w:val="24"/>
            <w:szCs w:val="24"/>
          </w:rPr>
          <w:t xml:space="preserve"> lowest replication (Madagascar, 1-3 transects) </w:t>
        </w:r>
      </w:ins>
      <w:ins w:id="257" w:author="Robinson, James (robins64)" w:date="2023-06-30T10:59:00Z">
        <w:r w:rsidR="002F4EA8">
          <w:rPr>
            <w:rFonts w:ascii="Times New Roman" w:eastAsia="Times New Roman" w:hAnsi="Times New Roman" w:cs="Times New Roman"/>
            <w:sz w:val="24"/>
            <w:szCs w:val="24"/>
          </w:rPr>
          <w:t xml:space="preserve">had </w:t>
        </w:r>
      </w:ins>
      <w:ins w:id="258" w:author="Robinson, James (robins64)" w:date="2023-06-30T11:00:00Z">
        <w:r w:rsidR="002F4EA8">
          <w:rPr>
            <w:rFonts w:ascii="Times New Roman" w:eastAsia="Times New Roman" w:hAnsi="Times New Roman" w:cs="Times New Roman"/>
            <w:sz w:val="24"/>
            <w:szCs w:val="24"/>
          </w:rPr>
          <w:t xml:space="preserve">the largest </w:t>
        </w:r>
      </w:ins>
      <w:ins w:id="259" w:author="Robinson, James (robins64)" w:date="2023-06-30T10:59:00Z">
        <w:r w:rsidR="002F4EA8">
          <w:rPr>
            <w:rFonts w:ascii="Times New Roman" w:eastAsia="Times New Roman" w:hAnsi="Times New Roman" w:cs="Times New Roman"/>
            <w:sz w:val="24"/>
            <w:szCs w:val="24"/>
          </w:rPr>
          <w:t xml:space="preserve">transects </w:t>
        </w:r>
      </w:ins>
      <w:ins w:id="260" w:author="Robinson, James (robins64)" w:date="2023-06-30T11:00:00Z">
        <w:r w:rsidR="002F4EA8">
          <w:rPr>
            <w:rFonts w:ascii="Times New Roman" w:eastAsia="Times New Roman" w:hAnsi="Times New Roman" w:cs="Times New Roman"/>
            <w:sz w:val="24"/>
            <w:szCs w:val="24"/>
          </w:rPr>
          <w:t>(≥</w:t>
        </w:r>
      </w:ins>
      <w:ins w:id="261" w:author="Robinson, James (robins64)" w:date="2023-06-30T10:58:00Z">
        <w:r w:rsidR="002F4EA8">
          <w:rPr>
            <w:rFonts w:ascii="Times New Roman" w:eastAsia="Times New Roman" w:hAnsi="Times New Roman" w:cs="Times New Roman"/>
            <w:sz w:val="24"/>
            <w:szCs w:val="24"/>
          </w:rPr>
          <w:t>250 m</w:t>
        </w:r>
        <w:r w:rsidR="002F4EA8" w:rsidRPr="002F4EA8">
          <w:rPr>
            <w:rFonts w:ascii="Times New Roman" w:eastAsia="Times New Roman" w:hAnsi="Times New Roman" w:cs="Times New Roman"/>
            <w:sz w:val="24"/>
            <w:szCs w:val="24"/>
            <w:vertAlign w:val="superscript"/>
            <w:rPrChange w:id="262" w:author="Robinson, James (robins64)" w:date="2023-06-30T10:58:00Z">
              <w:rPr>
                <w:rFonts w:ascii="Times New Roman" w:eastAsia="Times New Roman" w:hAnsi="Times New Roman" w:cs="Times New Roman"/>
                <w:sz w:val="24"/>
                <w:szCs w:val="24"/>
              </w:rPr>
            </w:rPrChange>
          </w:rPr>
          <w:t>2</w:t>
        </w:r>
      </w:ins>
      <w:ins w:id="263" w:author="Robinson, James (robins64)" w:date="2023-06-30T11:00:00Z">
        <w:r w:rsidR="002F4EA8">
          <w:rPr>
            <w:rFonts w:ascii="Times New Roman" w:eastAsia="Times New Roman" w:hAnsi="Times New Roman" w:cs="Times New Roman"/>
            <w:sz w:val="24"/>
            <w:szCs w:val="24"/>
          </w:rPr>
          <w:t>)</w:t>
        </w:r>
      </w:ins>
      <w:ins w:id="264" w:author="Robinson, James (robins64)" w:date="2023-06-30T10:58:00Z">
        <w:r w:rsidR="002F4EA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265" w:author="Emily Darling" w:date="2023-07-05T14:34:00Z">
        <w:r w:rsidR="0044332E">
          <w:rPr>
            <w:rFonts w:ascii="Times New Roman" w:eastAsia="Times New Roman" w:hAnsi="Times New Roman" w:cs="Times New Roman"/>
            <w:sz w:val="24"/>
            <w:szCs w:val="24"/>
          </w:rPr>
          <w:t>On each transect, f</w:t>
        </w:r>
      </w:ins>
      <w:del w:id="266" w:author="Emily Darling" w:date="2023-07-05T14:34:00Z">
        <w:r w:rsidDel="0044332E">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ish were sized to the nearest cm</w:t>
      </w:r>
      <w:r w:rsidR="00581DDC">
        <w:rPr>
          <w:rFonts w:ascii="Times New Roman" w:eastAsia="Times New Roman" w:hAnsi="Times New Roman" w:cs="Times New Roman"/>
          <w:sz w:val="24"/>
          <w:szCs w:val="24"/>
        </w:rPr>
        <w:t xml:space="preserve"> (Belize, Madagascar) or in 5-cm bins (up to 40 cm, then nearest cm; Fiji, Solomon Islands)</w:t>
      </w:r>
      <w:r>
        <w:rPr>
          <w:rFonts w:ascii="Times New Roman" w:eastAsia="Times New Roman" w:hAnsi="Times New Roman" w:cs="Times New Roman"/>
          <w:sz w:val="24"/>
          <w:szCs w:val="24"/>
        </w:rPr>
        <w:t xml:space="preserve">, identified to species-level, and enumerated. We converted fish lengths to mass using published length-weight relationships </w:t>
      </w:r>
      <w:r>
        <w:fldChar w:fldCharType="begin" w:fldLock="1"/>
      </w:r>
      <w:ins w:id="267" w:author="Robinson, James (robins64)" w:date="2023-06-30T11:24:00Z">
        <w:r w:rsidR="00DD5F5E">
          <w:instrText>ADDIN paperpile_citation &lt;clusterId&gt;N995A353W743U447&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268" w:author="Robinson, James (robins64)" w:date="2023-06-30T11:24:00Z">
        <w:r w:rsidDel="00DD5F5E">
          <w:delInstrText>HYPERLINK "https://paperpile.com/c/Io64Wc/BcHa" \h</w:delInstrText>
        </w:r>
      </w:del>
      <w:r>
        <w:fldChar w:fldCharType="separate"/>
      </w:r>
      <w:ins w:id="269" w:author="Robinson, James (robins64)" w:date="2023-07-13T16:53:00Z">
        <w:r w:rsidR="00E83358">
          <w:rPr>
            <w:rFonts w:ascii="Times New Roman" w:eastAsia="Times New Roman" w:hAnsi="Times New Roman" w:cs="Times New Roman"/>
            <w:noProof/>
            <w:color w:val="000000"/>
            <w:sz w:val="24"/>
            <w:szCs w:val="24"/>
          </w:rPr>
          <w:t>[19]</w:t>
        </w:r>
      </w:ins>
      <w:del w:id="270"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r>
        <w:fldChar w:fldCharType="begin" w:fldLock="1"/>
      </w:r>
      <w:ins w:id="271" w:author="Robinson, James (robins64)" w:date="2023-06-30T11:24:00Z">
        <w:r w:rsidR="00DD5F5E">
          <w:instrText>ADDIN paperpile_citation &lt;clusterId&gt;B891P278L648J352&lt;/clusterId&gt;&lt;metadata&gt;&lt;citation&gt;&lt;id&gt;B53D60107C6D11ED88350DBDD2A92DCC&lt;/id&gt;&lt;/citation&gt;&lt;/metadata&gt;&lt;data&gt;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&lt;/data&gt; \* MERGEFORMAT</w:instrText>
        </w:r>
      </w:ins>
      <w:del w:id="272" w:author="Robinson, James (robins64)" w:date="2023-06-30T11:24:00Z">
        <w:r w:rsidDel="00DD5F5E">
          <w:delInstrText>HYPERLINK "https://paperpile.com/c/Io64Wc/pYxW" \h</w:delInstrText>
        </w:r>
      </w:del>
      <w:r>
        <w:fldChar w:fldCharType="separate"/>
      </w:r>
      <w:ins w:id="273" w:author="Robinson, James (robins64)" w:date="2023-07-13T16:53:00Z">
        <w:r w:rsidR="00E83358">
          <w:rPr>
            <w:rFonts w:ascii="Times New Roman" w:eastAsia="Times New Roman" w:hAnsi="Times New Roman" w:cs="Times New Roman"/>
            <w:noProof/>
            <w:color w:val="000000"/>
            <w:sz w:val="24"/>
            <w:szCs w:val="24"/>
          </w:rPr>
          <w:t>[20]</w:t>
        </w:r>
      </w:ins>
      <w:del w:id="274" w:author="Robinson, James (robins64)" w:date="2023-06-30T11:24:00Z">
        <w:r w:rsidDel="00DD5F5E">
          <w:rPr>
            <w:rFonts w:ascii="Times New Roman" w:eastAsia="Times New Roman" w:hAnsi="Times New Roman" w:cs="Times New Roman"/>
            <w:noProof/>
            <w:color w:val="000000"/>
            <w:sz w:val="24"/>
            <w:szCs w:val="24"/>
          </w:rPr>
          <w:delText>[18]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Benthic surveys were conducted during fish surveys using point intercept transects, with benthic taxa identified at every 50 cm point along a 50 m transect line. </w:t>
      </w:r>
      <w:del w:id="275" w:author="Emily Darling" w:date="2023-07-06T10:45:00Z">
        <w:r>
          <w:rPr>
            <w:rFonts w:ascii="Times New Roman" w:eastAsia="Times New Roman" w:hAnsi="Times New Roman" w:cs="Times New Roman"/>
            <w:sz w:val="24"/>
            <w:szCs w:val="24"/>
          </w:rPr>
          <w:delText xml:space="preserve">All data </w:delText>
        </w:r>
      </w:del>
      <w:ins w:id="276" w:author="Emily Darling" w:date="2023-07-06T10:45:00Z">
        <w:r>
          <w:rPr>
            <w:rFonts w:ascii="Times New Roman" w:eastAsia="Times New Roman" w:hAnsi="Times New Roman" w:cs="Times New Roman"/>
            <w:sz w:val="24"/>
            <w:szCs w:val="24"/>
          </w:rPr>
          <w:t xml:space="preserve">All </w:t>
        </w:r>
      </w:ins>
      <w:ins w:id="277" w:author="Emily Darling" w:date="2023-07-05T14:35:00Z">
        <w:r w:rsidR="0044332E">
          <w:rPr>
            <w:rFonts w:ascii="Times New Roman" w:eastAsia="Times New Roman" w:hAnsi="Times New Roman" w:cs="Times New Roman"/>
            <w:sz w:val="24"/>
            <w:szCs w:val="24"/>
          </w:rPr>
          <w:lastRenderedPageBreak/>
          <w:t xml:space="preserve">surveys were conducted by the Wildlife Conservation Society and archived </w:t>
        </w:r>
        <w:proofErr w:type="spellStart"/>
        <w:r w:rsidR="0044332E">
          <w:rPr>
            <w:rFonts w:ascii="Times New Roman" w:eastAsia="Times New Roman" w:hAnsi="Times New Roman" w:cs="Times New Roman"/>
            <w:sz w:val="24"/>
            <w:szCs w:val="24"/>
          </w:rPr>
          <w:t>on</w:t>
        </w:r>
      </w:ins>
      <w:del w:id="278" w:author="Emily Darling" w:date="2023-07-05T14:35:00Z">
        <w:r w:rsidDel="0044332E">
          <w:rPr>
            <w:rFonts w:ascii="Times New Roman" w:eastAsia="Times New Roman" w:hAnsi="Times New Roman" w:cs="Times New Roman"/>
            <w:sz w:val="24"/>
            <w:szCs w:val="24"/>
          </w:rPr>
          <w:delText>data were extracted from</w:delText>
        </w:r>
      </w:del>
      <w:ins w:id="279" w:author="Emily Darling" w:date="2023-07-05T14:35:00Z">
        <w:r w:rsidR="0044332E">
          <w:rPr>
            <w:rFonts w:ascii="Times New Roman" w:eastAsia="Times New Roman" w:hAnsi="Times New Roman" w:cs="Times New Roman"/>
            <w:sz w:val="24"/>
            <w:szCs w:val="24"/>
          </w:rPr>
          <w:t>the</w:t>
        </w:r>
      </w:ins>
      <w:proofErr w:type="spellEnd"/>
      <w:r>
        <w:rPr>
          <w:rFonts w:ascii="Times New Roman" w:eastAsia="Times New Roman" w:hAnsi="Times New Roman" w:cs="Times New Roman"/>
          <w:sz w:val="24"/>
          <w:szCs w:val="24"/>
        </w:rPr>
        <w:t xml:space="preserve"> MERMAID </w:t>
      </w:r>
      <w:ins w:id="280" w:author="Emily Darling" w:date="2023-07-05T14:35:00Z">
        <w:r w:rsidR="0044332E">
          <w:rPr>
            <w:rFonts w:ascii="Times New Roman" w:eastAsia="Times New Roman" w:hAnsi="Times New Roman" w:cs="Times New Roman"/>
            <w:sz w:val="24"/>
            <w:szCs w:val="24"/>
          </w:rPr>
          <w:t xml:space="preserve">online data platform </w:t>
        </w:r>
      </w:ins>
      <w:r>
        <w:rPr>
          <w:rFonts w:ascii="Times New Roman" w:eastAsia="Times New Roman" w:hAnsi="Times New Roman" w:cs="Times New Roman"/>
          <w:sz w:val="24"/>
          <w:szCs w:val="24"/>
        </w:rPr>
        <w:t>(</w:t>
      </w:r>
      <w:hyperlink r:id="rId12">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7E38114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w:t>
      </w:r>
      <w:ins w:id="281" w:author="McClanahan, Tim" w:date="2023-07-06T12:04:00Z">
        <w:r w:rsidR="00F21679">
          <w:rPr>
            <w:rFonts w:ascii="Times New Roman" w:eastAsia="Times New Roman" w:hAnsi="Times New Roman" w:cs="Times New Roman"/>
            <w:sz w:val="24"/>
            <w:szCs w:val="24"/>
          </w:rPr>
          <w:t>wa</w:t>
        </w:r>
      </w:ins>
      <w:del w:id="282" w:author="McClanahan, Tim" w:date="2023-07-06T12:04:00Z">
        <w:r>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s predicted by phylogeny and multiple ecological traits, including body size, feeding pathway, trophic level, and habitat use </w:t>
      </w:r>
      <w:r>
        <w:fldChar w:fldCharType="begin" w:fldLock="1"/>
      </w:r>
      <w:ins w:id="283" w:author="Robinson, James (robins64)" w:date="2023-07-04T08:02:00Z">
        <w:r w:rsidR="003A1161">
          <w:instrText>ADDIN paperpile_citation &lt;clusterId&gt;E146L493H784E417&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284" w:author="Robinson, James (robins64)" w:date="2023-06-30T11:24:00Z">
        <w:r w:rsidDel="00DD5F5E">
          <w:delInstrText>HYPERLINK "https://paperpile.com/c/Io64Wc/JZDi+jlt3" \h</w:delInstrText>
        </w:r>
      </w:del>
      <w:r>
        <w:fldChar w:fldCharType="separate"/>
      </w:r>
      <w:ins w:id="285" w:author="Robinson, James (robins64)" w:date="2023-07-13T16:53:00Z">
        <w:r w:rsidR="00E83358">
          <w:rPr>
            <w:rFonts w:ascii="Times New Roman" w:eastAsia="Times New Roman" w:hAnsi="Times New Roman" w:cs="Times New Roman"/>
            <w:noProof/>
            <w:color w:val="000000"/>
            <w:sz w:val="24"/>
            <w:szCs w:val="24"/>
          </w:rPr>
          <w:t>[3,15]</w:t>
        </w:r>
      </w:ins>
      <w:del w:id="286"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ins w:id="287" w:author="Graham, Nick" w:date="2023-07-05T11:24:00Z">
        <w:r w:rsidR="002A75A7">
          <w:rPr>
            <w:rFonts w:ascii="Times New Roman" w:eastAsia="Times New Roman" w:hAnsi="Times New Roman" w:cs="Times New Roman"/>
            <w:sz w:val="24"/>
            <w:szCs w:val="24"/>
          </w:rPr>
          <w:t xml:space="preserve"> T</w:t>
        </w:r>
        <w:r w:rsidR="002A75A7" w:rsidRPr="002A75A7">
          <w:rPr>
            <w:rFonts w:ascii="Times New Roman" w:eastAsia="Times New Roman" w:hAnsi="Times New Roman" w:cs="Times New Roman"/>
            <w:sz w:val="24"/>
            <w:szCs w:val="24"/>
          </w:rPr>
          <w:t xml:space="preserve">hese nutrient predictions </w:t>
        </w:r>
        <w:del w:id="288" w:author="(Biology) Aaron MacNeil" w:date="2023-07-05T14:38:00Z">
          <w:r w:rsidR="002A75A7" w:rsidRPr="002A75A7">
            <w:rPr>
              <w:rFonts w:ascii="Times New Roman" w:eastAsia="Times New Roman" w:hAnsi="Times New Roman" w:cs="Times New Roman"/>
              <w:sz w:val="24"/>
              <w:szCs w:val="24"/>
            </w:rPr>
            <w:delText>are</w:delText>
          </w:r>
        </w:del>
      </w:ins>
      <w:ins w:id="289" w:author="(Biology) Aaron MacNeil" w:date="2023-07-05T14:38:00Z">
        <w:r w:rsidR="00D86672">
          <w:rPr>
            <w:rFonts w:ascii="Times New Roman" w:eastAsia="Times New Roman" w:hAnsi="Times New Roman" w:cs="Times New Roman"/>
            <w:sz w:val="24"/>
            <w:szCs w:val="24"/>
          </w:rPr>
          <w:t xml:space="preserve">have been </w:t>
        </w:r>
      </w:ins>
      <w:ins w:id="290" w:author="Graham, Nick" w:date="2023-07-05T11:24:00Z">
        <w:del w:id="291" w:author="(Biology) Aaron MacNeil" w:date="2023-07-05T14:38:00Z">
          <w:r w:rsidR="002A75A7" w:rsidRPr="002A75A7">
            <w:rPr>
              <w:rFonts w:ascii="Times New Roman" w:eastAsia="Times New Roman" w:hAnsi="Times New Roman" w:cs="Times New Roman"/>
              <w:sz w:val="24"/>
              <w:szCs w:val="24"/>
            </w:rPr>
            <w:delText xml:space="preserve"> </w:delText>
          </w:r>
        </w:del>
        <w:r w:rsidR="002A75A7" w:rsidRPr="002A75A7">
          <w:rPr>
            <w:rFonts w:ascii="Times New Roman" w:eastAsia="Times New Roman" w:hAnsi="Times New Roman" w:cs="Times New Roman"/>
            <w:sz w:val="24"/>
            <w:szCs w:val="24"/>
          </w:rPr>
          <w:t xml:space="preserve">statistically robust, and have enabled nutrient concentrations and yields to be estimated from survey and </w:t>
        </w:r>
        <w:r w:rsidR="002A75A7">
          <w:rPr>
            <w:rFonts w:ascii="Times New Roman" w:eastAsia="Times New Roman" w:hAnsi="Times New Roman" w:cs="Times New Roman"/>
            <w:sz w:val="24"/>
            <w:szCs w:val="24"/>
          </w:rPr>
          <w:t xml:space="preserve">fisheries </w:t>
        </w:r>
        <w:r w:rsidR="002A75A7" w:rsidRPr="002A75A7">
          <w:rPr>
            <w:rFonts w:ascii="Times New Roman" w:eastAsia="Times New Roman" w:hAnsi="Times New Roman" w:cs="Times New Roman"/>
            <w:sz w:val="24"/>
            <w:szCs w:val="24"/>
          </w:rPr>
          <w:t>landings</w:t>
        </w:r>
        <w:r w:rsidR="002A75A7">
          <w:rPr>
            <w:rFonts w:ascii="Times New Roman" w:eastAsia="Times New Roman" w:hAnsi="Times New Roman" w:cs="Times New Roman"/>
            <w:sz w:val="24"/>
            <w:szCs w:val="24"/>
          </w:rPr>
          <w:t xml:space="preserve"> data </w:t>
        </w:r>
      </w:ins>
      <w:ins w:id="292" w:author="Graham, Nick" w:date="2023-07-05T11:25:00Z">
        <w:r w:rsidR="002A75A7">
          <w:rPr>
            <w:rFonts w:ascii="Times New Roman" w:eastAsia="Times New Roman" w:hAnsi="Times New Roman" w:cs="Times New Roman"/>
            <w:sz w:val="24"/>
            <w:szCs w:val="24"/>
          </w:rPr>
          <w:t>to address a diversity of questions related to fisheries and human health</w:t>
        </w:r>
      </w:ins>
      <w:r w:rsidR="008E5C7E">
        <w:rPr>
          <w:rFonts w:ascii="Times New Roman" w:eastAsia="Times New Roman" w:hAnsi="Times New Roman" w:cs="Times New Roman"/>
          <w:sz w:val="24"/>
          <w:szCs w:val="24"/>
        </w:rPr>
        <w:t xml:space="preserve"> </w:t>
      </w:r>
      <w:r w:rsidR="008E5C7E">
        <w:rPr>
          <w:rFonts w:ascii="Times New Roman" w:eastAsia="Times New Roman" w:hAnsi="Times New Roman" w:cs="Times New Roman"/>
          <w:sz w:val="24"/>
          <w:szCs w:val="24"/>
        </w:rPr>
        <w:fldChar w:fldCharType="begin" w:fldLock="1"/>
      </w:r>
      <w:r w:rsidR="008E5C7E">
        <w:rPr>
          <w:rFonts w:ascii="Times New Roman" w:eastAsia="Times New Roman" w:hAnsi="Times New Roman" w:cs="Times New Roman"/>
          <w:sz w:val="24"/>
          <w:szCs w:val="24"/>
        </w:rPr>
        <w:instrText>ADDIN paperpile_citation &lt;clusterId&gt;B294P552E942J656&lt;/clusterId&gt;&lt;metadata&gt;&lt;citation&gt;&lt;id&gt;08105B1CA30111EDADE43E84945E4932&lt;/id&gt;&lt;/citation&gt;&lt;citation&gt;&lt;id&gt;2c55dcc9-8b12-485d-aed6-c26184565bdb&lt;/id&gt;&lt;/citation&gt;&lt;/metadata&gt;&lt;data&gt;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&lt;/data&gt; \* MERGEFORMAT</w:instrText>
      </w:r>
      <w:r w:rsidR="008E5C7E">
        <w:rPr>
          <w:rFonts w:ascii="Times New Roman" w:eastAsia="Times New Roman" w:hAnsi="Times New Roman" w:cs="Times New Roman"/>
          <w:sz w:val="24"/>
          <w:szCs w:val="24"/>
        </w:rPr>
        <w:fldChar w:fldCharType="separate"/>
      </w:r>
      <w:ins w:id="293" w:author="Robinson, James (robins64)" w:date="2023-07-13T16:53:00Z">
        <w:r w:rsidR="00E83358">
          <w:rPr>
            <w:rFonts w:ascii="Times New Roman" w:eastAsia="Times New Roman" w:hAnsi="Times New Roman" w:cs="Times New Roman"/>
            <w:noProof/>
            <w:sz w:val="24"/>
            <w:szCs w:val="24"/>
          </w:rPr>
          <w:t>[21,22]</w:t>
        </w:r>
      </w:ins>
      <w:del w:id="294" w:author="Robinson, James (robins64)" w:date="2023-07-13T16:49:00Z">
        <w:r w:rsidR="008E5C7E" w:rsidDel="00E83358">
          <w:rPr>
            <w:rFonts w:ascii="Times New Roman" w:eastAsia="Times New Roman" w:hAnsi="Times New Roman" w:cs="Times New Roman"/>
            <w:noProof/>
            <w:sz w:val="24"/>
            <w:szCs w:val="24"/>
          </w:rPr>
          <w:delText>[22,23]</w:delText>
        </w:r>
      </w:del>
      <w:r w:rsidR="008E5C7E">
        <w:rPr>
          <w:rFonts w:ascii="Times New Roman" w:eastAsia="Times New Roman" w:hAnsi="Times New Roman" w:cs="Times New Roman"/>
          <w:sz w:val="24"/>
          <w:szCs w:val="24"/>
        </w:rPr>
        <w:fldChar w:fldCharType="end"/>
      </w:r>
      <w:ins w:id="295" w:author="Graham, Nick" w:date="2023-07-05T11:25:00Z">
        <w:r w:rsidR="002A75A7">
          <w:rPr>
            <w:rFonts w:ascii="Times New Roman" w:eastAsia="Times New Roman" w:hAnsi="Times New Roman" w:cs="Times New Roman"/>
            <w:sz w:val="24"/>
            <w:szCs w:val="24"/>
          </w:rPr>
          <w:t xml:space="preserve">. </w:t>
        </w:r>
      </w:ins>
      <w:del w:id="296" w:author="Graham, Nick" w:date="2023-07-05T11:25:00Z">
        <w:r w:rsidDel="002A75A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w:t>
      </w:r>
      <w:r>
        <w:rPr>
          <w:rFonts w:ascii="Times New Roman" w:eastAsia="Times New Roman" w:hAnsi="Times New Roman" w:cs="Times New Roman"/>
          <w:sz w:val="24"/>
          <w:szCs w:val="24"/>
        </w:rPr>
        <w:t xml:space="preserve">available on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r>
        <w:fldChar w:fldCharType="begin" w:fldLock="1"/>
      </w:r>
      <w:r w:rsidR="00DD5F5E">
        <w:instrText>ADDIN paperpile_citation &lt;clusterId&gt;T962H328W619T333&lt;/clusterId&gt;&lt;metadata&gt;&lt;citation&gt;&lt;id&gt;F30923B4203111ECBB2F57A29D9F4BF5&lt;/id&gt;&lt;/citation&gt;&lt;citation&gt;&lt;id&gt;9CBD7B6E203011EC87E570AF510204A5&lt;/id&gt;&lt;/citation&gt;&lt;/metadata&gt;&lt;data&gt;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&lt;/data&gt; \* MERGEFORMAT</w:instrText>
      </w:r>
      <w:r>
        <w:fldChar w:fldCharType="separate"/>
      </w:r>
      <w:ins w:id="297" w:author="Robinson, James (robins64)" w:date="2023-07-13T16:53:00Z">
        <w:r w:rsidR="00E83358">
          <w:rPr>
            <w:rFonts w:ascii="Times New Roman" w:eastAsia="Times New Roman" w:hAnsi="Times New Roman" w:cs="Times New Roman"/>
            <w:noProof/>
            <w:color w:val="000000"/>
            <w:sz w:val="24"/>
            <w:szCs w:val="24"/>
          </w:rPr>
          <w:t>[3,19]</w:t>
        </w:r>
      </w:ins>
      <w:del w:id="298" w:author="Robinson, James (robins64)" w:date="2023-07-13T16:49:00Z">
        <w:r w:rsidR="0042381B" w:rsidDel="00E83358">
          <w:rPr>
            <w:rFonts w:ascii="Times New Roman" w:eastAsia="Times New Roman" w:hAnsi="Times New Roman" w:cs="Times New Roman"/>
            <w:noProof/>
            <w:color w:val="000000"/>
            <w:sz w:val="24"/>
            <w:szCs w:val="24"/>
          </w:rPr>
          <w:delText>[3,20]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used information on recommended nutrient intakes </w:t>
      </w:r>
      <w:r>
        <w:fldChar w:fldCharType="begin" w:fldLock="1"/>
      </w:r>
      <w:r w:rsidR="00DD5F5E">
        <w:instrText>ADDIN paperpile_citation &lt;clusterId&gt;I854W842L532P225&lt;/clusterId&gt;&lt;metadata&gt;&lt;citation&gt;&lt;id&gt;3B4D8E207A2811ED9C69DE7D945E4932&lt;/id&gt;&lt;/citation&gt;&lt;/metadata&gt;&lt;data&gt;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&lt;/data&gt; \* MERGEFORMAT</w:instrText>
      </w:r>
      <w:r>
        <w:fldChar w:fldCharType="separate"/>
      </w:r>
      <w:ins w:id="299" w:author="Robinson, James (robins64)" w:date="2023-07-13T16:53:00Z">
        <w:r w:rsidR="00E83358">
          <w:rPr>
            <w:rFonts w:ascii="Times New Roman" w:eastAsia="Times New Roman" w:hAnsi="Times New Roman" w:cs="Times New Roman"/>
            <w:noProof/>
            <w:color w:val="000000"/>
            <w:sz w:val="24"/>
            <w:szCs w:val="24"/>
          </w:rPr>
          <w:t>[23]</w:t>
        </w:r>
      </w:ins>
      <w:del w:id="300" w:author="Robinson, James (robins64)" w:date="2023-07-13T16:49:00Z">
        <w:r w:rsidR="008E5C7E" w:rsidDel="00E83358">
          <w:rPr>
            <w:rFonts w:ascii="Times New Roman" w:eastAsia="Times New Roman" w:hAnsi="Times New Roman" w:cs="Times New Roman"/>
            <w:noProof/>
            <w:color w:val="000000"/>
            <w:sz w:val="24"/>
            <w:szCs w:val="24"/>
          </w:rPr>
          <w:delText>[24]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estimate the nutrient density of each species </w:t>
      </w:r>
      <w:r>
        <w:fldChar w:fldCharType="begin" w:fldLock="1"/>
      </w:r>
      <w:r w:rsidR="00DD5F5E">
        <w:instrText>ADDIN paperpile_citation &lt;clusterId&gt;X776L736H427E847&lt;/clusterId&gt;&lt;metadata&gt;&lt;citation&gt;&lt;id&gt;8C8120E87AF211EDBBF40DBDD2A92DCC&lt;/id&gt;&lt;/citation&gt;&lt;citation&gt;&lt;id&gt;B8D12A1C409711EC9EB884C6CB680507&lt;/id&gt;&lt;/citation&gt;&lt;/metadata&gt;&lt;data&gt;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&lt;/data&gt; \* MERGEFORMAT</w:instrText>
      </w:r>
      <w:r>
        <w:fldChar w:fldCharType="separate"/>
      </w:r>
      <w:ins w:id="301" w:author="Robinson, James (robins64)" w:date="2023-07-13T16:53:00Z">
        <w:r w:rsidR="00E83358">
          <w:rPr>
            <w:rFonts w:ascii="Times New Roman" w:eastAsia="Times New Roman" w:hAnsi="Times New Roman" w:cs="Times New Roman"/>
            <w:noProof/>
            <w:color w:val="000000"/>
            <w:sz w:val="24"/>
            <w:szCs w:val="24"/>
          </w:rPr>
          <w:t>[24,25]</w:t>
        </w:r>
      </w:ins>
      <w:del w:id="302" w:author="Robinson, James (robins64)" w:date="2023-07-13T16:49:00Z">
        <w:r w:rsidR="008E5C7E" w:rsidDel="00E83358">
          <w:rPr>
            <w:rFonts w:ascii="Times New Roman" w:eastAsia="Times New Roman" w:hAnsi="Times New Roman" w:cs="Times New Roman"/>
            <w:noProof/>
            <w:color w:val="000000"/>
            <w:sz w:val="24"/>
            <w:szCs w:val="24"/>
          </w:rPr>
          <w:delText>[25,26]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defined as the contribution of one 100 g </w:t>
      </w:r>
      <w:r w:rsidR="007A22F0">
        <w:rPr>
          <w:rFonts w:ascii="Times New Roman" w:eastAsia="Times New Roman" w:hAnsi="Times New Roman" w:cs="Times New Roman"/>
          <w:sz w:val="24"/>
          <w:szCs w:val="24"/>
        </w:rPr>
        <w:t xml:space="preserve">fillet </w:t>
      </w:r>
      <w:r>
        <w:rPr>
          <w:rFonts w:ascii="Times New Roman" w:eastAsia="Times New Roman" w:hAnsi="Times New Roman" w:cs="Times New Roman"/>
          <w:sz w:val="24"/>
          <w:szCs w:val="24"/>
        </w:rPr>
        <w:t>portion to recommended daily intakes</w:t>
      </w:r>
      <w:r w:rsidR="007A22F0">
        <w:rPr>
          <w:rFonts w:ascii="Times New Roman" w:eastAsia="Times New Roman" w:hAnsi="Times New Roman" w:cs="Times New Roman"/>
          <w:sz w:val="24"/>
          <w:szCs w:val="24"/>
        </w:rPr>
        <w:t>, summed</w:t>
      </w:r>
      <w:r>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 xml:space="preserve">across </w:t>
      </w:r>
      <w:r>
        <w:rPr>
          <w:rFonts w:ascii="Times New Roman" w:eastAsia="Times New Roman" w:hAnsi="Times New Roman" w:cs="Times New Roman"/>
          <w:sz w:val="24"/>
          <w:szCs w:val="24"/>
        </w:rPr>
        <w:t>all six nutrients</w:t>
      </w:r>
      <w:r w:rsidR="007A22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adult women (18-65 years old)</w:t>
      </w:r>
      <w:r w:rsidR="007A22F0">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contribution </w:t>
      </w:r>
      <w:r w:rsidR="007A22F0">
        <w:rPr>
          <w:rFonts w:ascii="Times New Roman" w:eastAsia="Times New Roman" w:hAnsi="Times New Roman" w:cs="Times New Roman"/>
          <w:sz w:val="24"/>
          <w:szCs w:val="24"/>
        </w:rPr>
        <w:t xml:space="preserve">of each nutrient is </w:t>
      </w:r>
      <w:r>
        <w:rPr>
          <w:rFonts w:ascii="Times New Roman" w:eastAsia="Times New Roman" w:hAnsi="Times New Roman" w:cs="Times New Roman"/>
          <w:sz w:val="24"/>
          <w:szCs w:val="24"/>
        </w:rPr>
        <w:t>capped at 100%</w:t>
      </w:r>
      <w:r w:rsidR="007A22F0">
        <w:rPr>
          <w:rFonts w:ascii="Times New Roman" w:eastAsia="Times New Roman" w:hAnsi="Times New Roman" w:cs="Times New Roman"/>
          <w:sz w:val="24"/>
          <w:szCs w:val="24"/>
        </w:rPr>
        <w:t>, thus preventing highly</w:t>
      </w:r>
      <w:r w:rsidR="00990267">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concentrated nutrients (</w:t>
      </w:r>
      <w:r w:rsidR="00F21679">
        <w:rPr>
          <w:rFonts w:ascii="Times New Roman" w:eastAsia="Times New Roman" w:hAnsi="Times New Roman" w:cs="Times New Roman"/>
          <w:sz w:val="24"/>
          <w:szCs w:val="24"/>
        </w:rPr>
        <w:t>e.g.,</w:t>
      </w:r>
      <w:r w:rsidR="007A22F0">
        <w:rPr>
          <w:rFonts w:ascii="Times New Roman" w:eastAsia="Times New Roman" w:hAnsi="Times New Roman" w:cs="Times New Roman"/>
          <w:sz w:val="24"/>
          <w:szCs w:val="24"/>
        </w:rPr>
        <w:t xml:space="preserve"> selenium) from dominating nutrient density values</w:t>
      </w:r>
      <w:r>
        <w:rPr>
          <w:rFonts w:ascii="Times New Roman" w:eastAsia="Times New Roman" w:hAnsi="Times New Roman" w:cs="Times New Roman"/>
          <w:sz w:val="24"/>
          <w:szCs w:val="24"/>
        </w:rPr>
        <w:t>.</w:t>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5B9C6FE8" w:rsidR="00E429D0" w:rsidRDefault="00EB2C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E673S939O411M114&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rPr>
          <w:rFonts w:ascii="Times New Roman" w:eastAsia="Times New Roman" w:hAnsi="Times New Roman" w:cs="Times New Roman"/>
          <w:sz w:val="24"/>
          <w:szCs w:val="24"/>
        </w:rPr>
        <w:fldChar w:fldCharType="separate"/>
      </w:r>
      <w:ins w:id="303" w:author="Robinson, James (robins64)" w:date="2023-07-13T16:53:00Z">
        <w:r w:rsidR="00E83358">
          <w:rPr>
            <w:rFonts w:ascii="Times New Roman" w:eastAsia="Times New Roman" w:hAnsi="Times New Roman" w:cs="Times New Roman"/>
            <w:noProof/>
            <w:sz w:val="24"/>
            <w:szCs w:val="24"/>
          </w:rPr>
          <w:t>[12]</w:t>
        </w:r>
      </w:ins>
      <w:del w:id="304" w:author="Robinson, James (robins64)" w:date="2023-07-13T16:49:00Z">
        <w:r w:rsidDel="00E83358">
          <w:rPr>
            <w:rFonts w:ascii="Times New Roman" w:eastAsia="Times New Roman" w:hAnsi="Times New Roman" w:cs="Times New Roman"/>
            <w:noProof/>
            <w:sz w:val="24"/>
            <w:szCs w:val="24"/>
          </w:rPr>
          <w:delText>[13]</w:delText>
        </w:r>
      </w:del>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w:t>
      </w:r>
      <w:r w:rsidR="003F5B30">
        <w:rPr>
          <w:rFonts w:ascii="Times New Roman" w:eastAsia="Times New Roman" w:hAnsi="Times New Roman" w:cs="Times New Roman"/>
          <w:sz w:val="24"/>
          <w:szCs w:val="24"/>
        </w:rPr>
        <w:t>e estimated the daily productivity of each individual reef fish, using standardised species’ growth coefficients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derived from a meta-analysis of reef fish growth curves </w:t>
      </w:r>
      <w:r w:rsidR="003F5B30">
        <w:fldChar w:fldCharType="begin" w:fldLock="1"/>
      </w:r>
      <w:r w:rsidR="00DD5F5E">
        <w:instrText>ADDIN paperpile_citation &lt;clusterId&gt;I727W897S287P888&lt;/clusterId&gt;&lt;metadata&gt;&lt;citation&gt;&lt;id&gt;87BACC6C203011EC9C2870AF510204A5&lt;/id&gt;&lt;/citation&gt;&lt;citation&gt;&lt;id&gt;25765BAC203011EC902A70AF510204A5&lt;/id&gt;&lt;/citation&gt;&lt;/metadata&gt;&lt;data&gt;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&lt;/data&gt; \* MERGEFORMAT</w:instrText>
      </w:r>
      <w:r w:rsidR="003F5B30">
        <w:fldChar w:fldCharType="separate"/>
      </w:r>
      <w:ins w:id="305" w:author="Robinson, James (robins64)" w:date="2023-07-13T16:53:00Z">
        <w:r w:rsidR="00E83358">
          <w:rPr>
            <w:rFonts w:ascii="Times New Roman" w:eastAsia="Times New Roman" w:hAnsi="Times New Roman" w:cs="Times New Roman"/>
            <w:noProof/>
            <w:color w:val="000000"/>
            <w:sz w:val="24"/>
            <w:szCs w:val="24"/>
          </w:rPr>
          <w:t>[12,16]</w:t>
        </w:r>
      </w:ins>
      <w:del w:id="306" w:author="Robinson, James (robins64)" w:date="2023-07-13T16:49:00Z">
        <w:r w:rsidR="0042381B" w:rsidDel="00E83358">
          <w:rPr>
            <w:rFonts w:ascii="Times New Roman" w:eastAsia="Times New Roman" w:hAnsi="Times New Roman" w:cs="Times New Roman"/>
            <w:noProof/>
            <w:color w:val="000000"/>
            <w:sz w:val="24"/>
            <w:szCs w:val="24"/>
          </w:rPr>
          <w:delText>[13,17]</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t>
      </w:r>
      <w:moveFromRangeStart w:id="307" w:author="Robinson, James (robins64)" w:date="2023-07-13T16:23:00Z" w:name="move140157842"/>
      <w:moveFrom w:id="308" w:author="Robinson, James (robins64)" w:date="2023-07-13T16:23:00Z">
        <w:r w:rsidR="008C769F" w:rsidDel="00D16FE2">
          <w:rPr>
            <w:rFonts w:ascii="Times New Roman" w:eastAsia="Times New Roman" w:hAnsi="Times New Roman" w:cs="Times New Roman"/>
            <w:sz w:val="24"/>
            <w:szCs w:val="24"/>
          </w:rPr>
          <w:t xml:space="preserve">This empirical framework has been used to quantify fish productivity in data-limited coral reefs around the tropics, advancing understanding of fishing effects </w:t>
        </w:r>
        <w:r w:rsidR="008C769F" w:rsidDel="00D16FE2">
          <w:rPr>
            <w:rFonts w:ascii="Times New Roman" w:eastAsia="Times New Roman" w:hAnsi="Times New Roman" w:cs="Times New Roman"/>
            <w:sz w:val="24"/>
            <w:szCs w:val="24"/>
          </w:rPr>
          <w:fldChar w:fldCharType="begin" w:fldLock="1"/>
        </w:r>
        <w:r w:rsidR="008C769F" w:rsidDel="00D16FE2">
          <w:rPr>
            <w:rFonts w:ascii="Times New Roman" w:eastAsia="Times New Roman" w:hAnsi="Times New Roman" w:cs="Times New Roman"/>
            <w:sz w:val="24"/>
            <w:szCs w:val="24"/>
          </w:rPr>
          <w:instrText>ADDIN paperpile_citation &lt;clusterId&gt;E912S389O759L463&lt;/clusterId&gt;&lt;metadata&gt;&lt;citation&gt;&lt;id&gt;632E150074AF11ED96CEB678D2A92DCC&lt;/id&gt;&lt;/citation&gt;&lt;/metadata&gt;&lt;data&gt;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&lt;/data&gt; \* MERGEFORMAT</w:instrText>
        </w:r>
        <w:r w:rsidR="008C769F" w:rsidDel="00D16FE2">
          <w:rPr>
            <w:rFonts w:ascii="Times New Roman" w:eastAsia="Times New Roman" w:hAnsi="Times New Roman" w:cs="Times New Roman"/>
            <w:sz w:val="24"/>
            <w:szCs w:val="24"/>
          </w:rPr>
          <w:fldChar w:fldCharType="separate"/>
        </w:r>
        <w:r w:rsidR="008C769F" w:rsidDel="00D16FE2">
          <w:rPr>
            <w:rFonts w:ascii="Times New Roman" w:eastAsia="Times New Roman" w:hAnsi="Times New Roman" w:cs="Times New Roman"/>
            <w:noProof/>
            <w:sz w:val="24"/>
            <w:szCs w:val="24"/>
          </w:rPr>
          <w:t>[18]</w:t>
        </w:r>
        <w:r w:rsidR="008C769F" w:rsidDel="00D16FE2">
          <w:rPr>
            <w:rFonts w:ascii="Times New Roman" w:eastAsia="Times New Roman" w:hAnsi="Times New Roman" w:cs="Times New Roman"/>
            <w:sz w:val="24"/>
            <w:szCs w:val="24"/>
          </w:rPr>
          <w:fldChar w:fldCharType="end"/>
        </w:r>
        <w:r w:rsidR="008C769F" w:rsidDel="00D16FE2">
          <w:rPr>
            <w:rFonts w:ascii="Times New Roman" w:eastAsia="Times New Roman" w:hAnsi="Times New Roman" w:cs="Times New Roman"/>
            <w:sz w:val="24"/>
            <w:szCs w:val="24"/>
          </w:rPr>
          <w:t xml:space="preserve">, energy flux </w:t>
        </w:r>
        <w:r w:rsidR="008C769F" w:rsidDel="00D16FE2">
          <w:rPr>
            <w:rFonts w:ascii="Times New Roman" w:eastAsia="Times New Roman" w:hAnsi="Times New Roman" w:cs="Times New Roman"/>
            <w:sz w:val="24"/>
            <w:szCs w:val="24"/>
          </w:rPr>
          <w:fldChar w:fldCharType="begin" w:fldLock="1"/>
        </w:r>
        <w:r w:rsidR="008C769F" w:rsidDel="00D16FE2">
          <w:rPr>
            <w:rFonts w:ascii="Times New Roman" w:eastAsia="Times New Roman" w:hAnsi="Times New Roman" w:cs="Times New Roman"/>
            <w:sz w:val="24"/>
            <w:szCs w:val="24"/>
          </w:rPr>
          <w:instrText>ADDIN paperpile_citation &lt;clusterId&gt;J527X875M365J988&lt;/clusterId&gt;&lt;metadata&gt;&lt;citation&gt;&lt;id&gt;10455954409711ECA50C84C6CB680507&lt;/id&gt;&lt;/citation&gt;&lt;/metadata&gt;&lt;data&gt;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&lt;/data&gt; \* MERGEFORMAT</w:instrText>
        </w:r>
        <w:r w:rsidR="008C769F" w:rsidDel="00D16FE2">
          <w:rPr>
            <w:rFonts w:ascii="Times New Roman" w:eastAsia="Times New Roman" w:hAnsi="Times New Roman" w:cs="Times New Roman"/>
            <w:sz w:val="24"/>
            <w:szCs w:val="24"/>
          </w:rPr>
          <w:fldChar w:fldCharType="separate"/>
        </w:r>
        <w:r w:rsidR="008C769F" w:rsidDel="00D16FE2">
          <w:rPr>
            <w:rFonts w:ascii="Times New Roman" w:eastAsia="Times New Roman" w:hAnsi="Times New Roman" w:cs="Times New Roman"/>
            <w:noProof/>
            <w:sz w:val="24"/>
            <w:szCs w:val="24"/>
          </w:rPr>
          <w:t>[27]</w:t>
        </w:r>
        <w:r w:rsidR="008C769F" w:rsidDel="00D16FE2">
          <w:rPr>
            <w:rFonts w:ascii="Times New Roman" w:eastAsia="Times New Roman" w:hAnsi="Times New Roman" w:cs="Times New Roman"/>
            <w:sz w:val="24"/>
            <w:szCs w:val="24"/>
          </w:rPr>
          <w:fldChar w:fldCharType="end"/>
        </w:r>
        <w:r w:rsidR="008C769F" w:rsidDel="00D16FE2">
          <w:rPr>
            <w:rFonts w:ascii="Times New Roman" w:eastAsia="Times New Roman" w:hAnsi="Times New Roman" w:cs="Times New Roman"/>
            <w:sz w:val="24"/>
            <w:szCs w:val="24"/>
          </w:rPr>
          <w:t xml:space="preserve">, and ecosystem functioning </w:t>
        </w:r>
        <w:r w:rsidR="008C769F" w:rsidDel="00D16FE2">
          <w:rPr>
            <w:rFonts w:ascii="Times New Roman" w:eastAsia="Times New Roman" w:hAnsi="Times New Roman" w:cs="Times New Roman"/>
            <w:sz w:val="24"/>
            <w:szCs w:val="24"/>
          </w:rPr>
          <w:fldChar w:fldCharType="begin" w:fldLock="1"/>
        </w:r>
        <w:r w:rsidR="008C769F" w:rsidDel="00D16FE2">
          <w:rPr>
            <w:rFonts w:ascii="Times New Roman" w:eastAsia="Times New Roman" w:hAnsi="Times New Roman" w:cs="Times New Roman"/>
            <w:sz w:val="24"/>
            <w:szCs w:val="24"/>
          </w:rPr>
          <w:instrText>ADDIN paperpile_citation &lt;clusterId&gt;F146M494I784F517&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8C769F" w:rsidDel="00D16FE2">
          <w:rPr>
            <w:rFonts w:ascii="Times New Roman" w:eastAsia="Times New Roman" w:hAnsi="Times New Roman" w:cs="Times New Roman"/>
            <w:sz w:val="24"/>
            <w:szCs w:val="24"/>
          </w:rPr>
          <w:fldChar w:fldCharType="separate"/>
        </w:r>
        <w:r w:rsidR="008C769F" w:rsidDel="00D16FE2">
          <w:rPr>
            <w:rFonts w:ascii="Times New Roman" w:eastAsia="Times New Roman" w:hAnsi="Times New Roman" w:cs="Times New Roman"/>
            <w:noProof/>
            <w:sz w:val="24"/>
            <w:szCs w:val="24"/>
          </w:rPr>
          <w:t>[28]</w:t>
        </w:r>
        <w:r w:rsidR="008C769F" w:rsidDel="00D16FE2">
          <w:rPr>
            <w:rFonts w:ascii="Times New Roman" w:eastAsia="Times New Roman" w:hAnsi="Times New Roman" w:cs="Times New Roman"/>
            <w:sz w:val="24"/>
            <w:szCs w:val="24"/>
          </w:rPr>
          <w:fldChar w:fldCharType="end"/>
        </w:r>
        <w:r w:rsidR="008C769F" w:rsidDel="00D16FE2">
          <w:rPr>
            <w:rFonts w:ascii="Times New Roman" w:eastAsia="Times New Roman" w:hAnsi="Times New Roman" w:cs="Times New Roman"/>
            <w:sz w:val="24"/>
            <w:szCs w:val="24"/>
          </w:rPr>
          <w:t xml:space="preserve">. </w:t>
        </w:r>
      </w:moveFrom>
      <w:moveFromRangeEnd w:id="307"/>
      <w:moveToRangeStart w:id="309" w:author="Robinson, James (robins64)" w:date="2023-07-13T16:23:00Z" w:name="move140157842"/>
      <w:moveTo w:id="310" w:author="Robinson, James (robins64)" w:date="2023-07-13T16:23:00Z">
        <w:r w:rsidR="00D16FE2">
          <w:rPr>
            <w:rFonts w:ascii="Times New Roman" w:eastAsia="Times New Roman" w:hAnsi="Times New Roman" w:cs="Times New Roman"/>
            <w:sz w:val="24"/>
            <w:szCs w:val="24"/>
          </w:rPr>
          <w:t xml:space="preserve">This empirical framework has been used to quantify fish productivity in data-limited coral reefs around the tropics, advancing understanding of fishing effects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E912S389O759L463&lt;/clusterId&gt;&lt;metadata&gt;&lt;citation&gt;&lt;id&gt;632E150074AF11ED96CEB678D2A92DCC&lt;/id&gt;&lt;/citation&gt;&lt;/metadata&gt;&lt;data&gt;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&lt;/data&gt; \* MERGEFORMAT</w:instrText>
        </w:r>
        <w:r w:rsidR="00D16FE2">
          <w:rPr>
            <w:rFonts w:ascii="Times New Roman" w:eastAsia="Times New Roman" w:hAnsi="Times New Roman" w:cs="Times New Roman"/>
            <w:sz w:val="24"/>
            <w:szCs w:val="24"/>
          </w:rPr>
          <w:fldChar w:fldCharType="separate"/>
        </w:r>
      </w:moveTo>
      <w:ins w:id="311" w:author="Robinson, James (robins64)" w:date="2023-07-13T16:53:00Z">
        <w:r w:rsidR="00E83358">
          <w:rPr>
            <w:rFonts w:ascii="Times New Roman" w:eastAsia="Times New Roman" w:hAnsi="Times New Roman" w:cs="Times New Roman"/>
            <w:noProof/>
            <w:sz w:val="24"/>
            <w:szCs w:val="24"/>
          </w:rPr>
          <w:t>[17]</w:t>
        </w:r>
      </w:ins>
      <w:moveTo w:id="312" w:author="Robinson, James (robins64)" w:date="2023-07-13T16:23:00Z">
        <w:del w:id="313" w:author="Robinson, James (robins64)" w:date="2023-07-13T16:49:00Z">
          <w:r w:rsidR="00D16FE2" w:rsidDel="00E83358">
            <w:rPr>
              <w:rFonts w:ascii="Times New Roman" w:eastAsia="Times New Roman" w:hAnsi="Times New Roman" w:cs="Times New Roman"/>
              <w:noProof/>
              <w:sz w:val="24"/>
              <w:szCs w:val="24"/>
            </w:rPr>
            <w:delText>[18]</w:delText>
          </w:r>
        </w:del>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energy flux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J527X875M365J988&lt;/clusterId&gt;&lt;metadata&gt;&lt;citation&gt;&lt;id&gt;10455954409711ECA50C84C6CB680507&lt;/id&gt;&lt;/citation&gt;&lt;/metadata&gt;&lt;data&gt;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&lt;/data&gt; \* MERGEFORMAT</w:instrText>
        </w:r>
        <w:r w:rsidR="00D16FE2">
          <w:rPr>
            <w:rFonts w:ascii="Times New Roman" w:eastAsia="Times New Roman" w:hAnsi="Times New Roman" w:cs="Times New Roman"/>
            <w:sz w:val="24"/>
            <w:szCs w:val="24"/>
          </w:rPr>
          <w:fldChar w:fldCharType="separate"/>
        </w:r>
      </w:moveTo>
      <w:ins w:id="314" w:author="Robinson, James (robins64)" w:date="2023-07-13T16:53:00Z">
        <w:r w:rsidR="00E83358">
          <w:rPr>
            <w:rFonts w:ascii="Times New Roman" w:eastAsia="Times New Roman" w:hAnsi="Times New Roman" w:cs="Times New Roman"/>
            <w:noProof/>
            <w:sz w:val="24"/>
            <w:szCs w:val="24"/>
          </w:rPr>
          <w:t>[26]</w:t>
        </w:r>
      </w:ins>
      <w:moveTo w:id="315" w:author="Robinson, James (robins64)" w:date="2023-07-13T16:23:00Z">
        <w:del w:id="316" w:author="Robinson, James (robins64)" w:date="2023-07-13T16:49:00Z">
          <w:r w:rsidR="00D16FE2" w:rsidDel="00E83358">
            <w:rPr>
              <w:rFonts w:ascii="Times New Roman" w:eastAsia="Times New Roman" w:hAnsi="Times New Roman" w:cs="Times New Roman"/>
              <w:noProof/>
              <w:sz w:val="24"/>
              <w:szCs w:val="24"/>
            </w:rPr>
            <w:delText>[27]</w:delText>
          </w:r>
        </w:del>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and ecosystem functioning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F146M494I784F517&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D16FE2">
          <w:rPr>
            <w:rFonts w:ascii="Times New Roman" w:eastAsia="Times New Roman" w:hAnsi="Times New Roman" w:cs="Times New Roman"/>
            <w:sz w:val="24"/>
            <w:szCs w:val="24"/>
          </w:rPr>
          <w:fldChar w:fldCharType="separate"/>
        </w:r>
      </w:moveTo>
      <w:ins w:id="317" w:author="Robinson, James (robins64)" w:date="2023-07-13T16:53:00Z">
        <w:r w:rsidR="00E83358">
          <w:rPr>
            <w:rFonts w:ascii="Times New Roman" w:eastAsia="Times New Roman" w:hAnsi="Times New Roman" w:cs="Times New Roman"/>
            <w:noProof/>
            <w:sz w:val="24"/>
            <w:szCs w:val="24"/>
          </w:rPr>
          <w:t>[27]</w:t>
        </w:r>
      </w:ins>
      <w:moveTo w:id="318" w:author="Robinson, James (robins64)" w:date="2023-07-13T16:23:00Z">
        <w:del w:id="319" w:author="Robinson, James (robins64)" w:date="2023-07-13T16:49:00Z">
          <w:r w:rsidR="00D16FE2" w:rsidDel="00E83358">
            <w:rPr>
              <w:rFonts w:ascii="Times New Roman" w:eastAsia="Times New Roman" w:hAnsi="Times New Roman" w:cs="Times New Roman"/>
              <w:noProof/>
              <w:sz w:val="24"/>
              <w:szCs w:val="24"/>
            </w:rPr>
            <w:delText>[28]</w:delText>
          </w:r>
        </w:del>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w:t>
        </w:r>
      </w:moveTo>
      <w:moveToRangeEnd w:id="309"/>
      <w:ins w:id="320" w:author="Robinson, James (robins64)" w:date="2023-07-13T16:23:00Z">
        <w:r w:rsidR="00D16FE2">
          <w:rPr>
            <w:rFonts w:ascii="Times New Roman" w:eastAsia="Times New Roman" w:hAnsi="Times New Roman" w:cs="Times New Roman"/>
            <w:sz w:val="24"/>
            <w:szCs w:val="24"/>
          </w:rPr>
          <w:t xml:space="preserve"> </w:t>
        </w:r>
      </w:ins>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is the growth coefficient of the von </w:t>
      </w:r>
      <w:proofErr w:type="spellStart"/>
      <w:r w:rsidR="003F5B30">
        <w:rPr>
          <w:rFonts w:ascii="Times New Roman" w:eastAsia="Times New Roman" w:hAnsi="Times New Roman" w:cs="Times New Roman"/>
          <w:sz w:val="24"/>
          <w:szCs w:val="24"/>
        </w:rPr>
        <w:t>Bertalanffy</w:t>
      </w:r>
      <w:proofErr w:type="spellEnd"/>
      <w:r w:rsidR="003F5B30">
        <w:rPr>
          <w:rFonts w:ascii="Times New Roman" w:eastAsia="Times New Roman" w:hAnsi="Times New Roman" w:cs="Times New Roman"/>
          <w:sz w:val="24"/>
          <w:szCs w:val="24"/>
        </w:rPr>
        <w:t xml:space="preserve"> growth equation, representing the potential growth trajectory of an individual fish towards its species’ maximum size, that can range between 0.011 and 16.43 </w:t>
      </w:r>
      <w:r w:rsidR="003F5B30">
        <w:fldChar w:fldCharType="begin" w:fldLock="1"/>
      </w:r>
      <w:r w:rsidR="00DD5F5E">
        <w:instrText>ADDIN paperpile_citation &lt;clusterId&gt;E642S799H189E894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ins w:id="321" w:author="Robinson, James (robins64)" w:date="2023-07-13T16:53:00Z">
        <w:r w:rsidR="00E83358">
          <w:rPr>
            <w:rFonts w:ascii="Times New Roman" w:eastAsia="Times New Roman" w:hAnsi="Times New Roman" w:cs="Times New Roman"/>
            <w:noProof/>
            <w:color w:val="000000"/>
            <w:sz w:val="24"/>
            <w:szCs w:val="24"/>
          </w:rPr>
          <w:t>[16]</w:t>
        </w:r>
      </w:ins>
      <w:del w:id="322" w:author="Robinson, James (robins64)" w:date="2023-07-13T16:49:00Z">
        <w:r w:rsidR="0042381B" w:rsidDel="00E83358">
          <w:rPr>
            <w:rFonts w:ascii="Times New Roman" w:eastAsia="Times New Roman" w:hAnsi="Times New Roman" w:cs="Times New Roman"/>
            <w:noProof/>
            <w:color w:val="000000"/>
            <w:sz w:val="24"/>
            <w:szCs w:val="24"/>
          </w:rPr>
          <w:delText>[17]</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Using data and model structure in </w:t>
      </w:r>
      <w:r w:rsidR="003F5B30">
        <w:fldChar w:fldCharType="begin" w:fldLock="1"/>
      </w:r>
      <w:r w:rsidR="00DD5F5E">
        <w:instrText>ADDIN paperpile_citation &lt;clusterId&gt;T565H622W913A726&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ins w:id="323" w:author="Robinson, James (robins64)" w:date="2023-07-13T16:53:00Z">
        <w:r w:rsidR="00E83358">
          <w:rPr>
            <w:rFonts w:ascii="Times New Roman" w:eastAsia="Times New Roman" w:hAnsi="Times New Roman" w:cs="Times New Roman"/>
            <w:noProof/>
            <w:color w:val="000000"/>
            <w:sz w:val="24"/>
            <w:szCs w:val="24"/>
          </w:rPr>
          <w:t>[16]</w:t>
        </w:r>
      </w:ins>
      <w:del w:id="324" w:author="Robinson, James (robins64)" w:date="2023-07-13T16:49:00Z">
        <w:r w:rsidR="0042381B" w:rsidDel="00E83358">
          <w:rPr>
            <w:rFonts w:ascii="Times New Roman" w:eastAsia="Times New Roman" w:hAnsi="Times New Roman" w:cs="Times New Roman"/>
            <w:noProof/>
            <w:color w:val="000000"/>
            <w:sz w:val="24"/>
            <w:szCs w:val="24"/>
          </w:rPr>
          <w:delText>[17]</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predicted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using species’ maximum lengths (</w:t>
      </w:r>
      <w:proofErr w:type="spellStart"/>
      <w:r w:rsidR="003F5B30">
        <w:rPr>
          <w:rFonts w:ascii="Times New Roman" w:eastAsia="Times New Roman" w:hAnsi="Times New Roman" w:cs="Times New Roman"/>
          <w:sz w:val="24"/>
          <w:szCs w:val="24"/>
        </w:rPr>
        <w:t>Lmax</w:t>
      </w:r>
      <w:proofErr w:type="spellEnd"/>
      <w:r w:rsidR="003F5B30">
        <w:rPr>
          <w:rFonts w:ascii="Times New Roman" w:eastAsia="Times New Roman" w:hAnsi="Times New Roman" w:cs="Times New Roman"/>
          <w:sz w:val="24"/>
          <w:szCs w:val="24"/>
        </w:rPr>
        <w:t xml:space="preserve">) and trophic groups for each of the 541 species observed in underwater surveys. 371 species (66% of total species) were out-of-sample predictions using published sources for </w:t>
      </w:r>
      <w:proofErr w:type="spellStart"/>
      <w:r w:rsidR="003F5B30">
        <w:rPr>
          <w:rFonts w:ascii="Times New Roman" w:eastAsia="Times New Roman" w:hAnsi="Times New Roman" w:cs="Times New Roman"/>
          <w:sz w:val="24"/>
          <w:szCs w:val="24"/>
        </w:rPr>
        <w:t>Lmax</w:t>
      </w:r>
      <w:proofErr w:type="spellEnd"/>
      <w:r w:rsidR="003F5B30">
        <w:rPr>
          <w:rFonts w:ascii="Times New Roman" w:eastAsia="Times New Roman" w:hAnsi="Times New Roman" w:cs="Times New Roman"/>
          <w:sz w:val="24"/>
          <w:szCs w:val="24"/>
        </w:rPr>
        <w:t xml:space="preserve"> </w:t>
      </w:r>
      <w:r w:rsidR="003F5B30">
        <w:fldChar w:fldCharType="begin" w:fldLock="1"/>
      </w:r>
      <w:r w:rsidR="00DD5F5E">
        <w:instrText>ADDIN paperpile_citation &lt;clusterId&gt;I481V547L837P622&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ins w:id="325" w:author="Robinson, James (robins64)" w:date="2023-07-13T16:53:00Z">
        <w:r w:rsidR="00E83358">
          <w:rPr>
            <w:rFonts w:ascii="Times New Roman" w:eastAsia="Times New Roman" w:hAnsi="Times New Roman" w:cs="Times New Roman"/>
            <w:noProof/>
            <w:color w:val="000000"/>
            <w:sz w:val="24"/>
            <w:szCs w:val="24"/>
          </w:rPr>
          <w:t>[19]</w:t>
        </w:r>
      </w:ins>
      <w:del w:id="326" w:author="Robinson, James (robins64)" w:date="2023-07-13T16:49:00Z">
        <w:r w:rsidR="0042381B" w:rsidDel="00E83358">
          <w:rPr>
            <w:rFonts w:ascii="Times New Roman" w:eastAsia="Times New Roman" w:hAnsi="Times New Roman" w:cs="Times New Roman"/>
            <w:noProof/>
            <w:color w:val="000000"/>
            <w:sz w:val="24"/>
            <w:szCs w:val="24"/>
          </w:rPr>
          <w:delText>[20]</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and diet group </w:t>
      </w:r>
      <w:r w:rsidR="003F5B30">
        <w:fldChar w:fldCharType="begin" w:fldLock="1"/>
      </w:r>
      <w:r w:rsidR="00DD5F5E">
        <w:instrText>ADDIN paperpile_citation &lt;clusterId&gt;E615R663N143L766&lt;/clusterId&gt;&lt;metadata&gt;&lt;citation&gt;&lt;id&gt;8EC22784424111ECA40784C6CB680507&lt;/id&gt;&lt;/citation&gt;&lt;/metadata&gt;&lt;data&gt;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&lt;/data&gt; \* MERGEFORMAT</w:instrText>
      </w:r>
      <w:r w:rsidR="003F5B30">
        <w:fldChar w:fldCharType="separate"/>
      </w:r>
      <w:ins w:id="327" w:author="Robinson, James (robins64)" w:date="2023-07-13T16:53:00Z">
        <w:r w:rsidR="00E83358">
          <w:rPr>
            <w:rFonts w:ascii="Times New Roman" w:eastAsia="Times New Roman" w:hAnsi="Times New Roman" w:cs="Times New Roman"/>
            <w:noProof/>
            <w:color w:val="000000"/>
            <w:sz w:val="24"/>
            <w:szCs w:val="24"/>
          </w:rPr>
          <w:t>[28]</w:t>
        </w:r>
      </w:ins>
      <w:del w:id="328" w:author="Robinson, James (robins64)" w:date="2023-07-13T16:49:00Z">
        <w:r w:rsidR="008C769F" w:rsidDel="00E83358">
          <w:rPr>
            <w:rFonts w:ascii="Times New Roman" w:eastAsia="Times New Roman" w:hAnsi="Times New Roman" w:cs="Times New Roman"/>
            <w:noProof/>
            <w:color w:val="000000"/>
            <w:sz w:val="24"/>
            <w:szCs w:val="24"/>
          </w:rPr>
          <w:delText>[29]</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Daily somatic growth in length was converted to daily growth in mass using published length-weight coefficients </w:t>
      </w:r>
      <w:r w:rsidR="003F5B30">
        <w:fldChar w:fldCharType="begin" w:fldLock="1"/>
      </w:r>
      <w:r w:rsidR="00DD5F5E">
        <w:instrText>ADDIN paperpile_citation &lt;clusterId&gt;T528G577C968A689&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ins w:id="329" w:author="Robinson, James (robins64)" w:date="2023-07-13T16:53:00Z">
        <w:r w:rsidR="00E83358">
          <w:rPr>
            <w:rFonts w:ascii="Times New Roman" w:eastAsia="Times New Roman" w:hAnsi="Times New Roman" w:cs="Times New Roman"/>
            <w:noProof/>
            <w:color w:val="000000"/>
            <w:sz w:val="24"/>
            <w:szCs w:val="24"/>
          </w:rPr>
          <w:t>[19]</w:t>
        </w:r>
      </w:ins>
      <w:del w:id="330" w:author="Robinson, James (robins64)" w:date="2023-07-13T16:49:00Z">
        <w:r w:rsidR="0042381B" w:rsidDel="00E83358">
          <w:rPr>
            <w:rFonts w:ascii="Times New Roman" w:eastAsia="Times New Roman" w:hAnsi="Times New Roman" w:cs="Times New Roman"/>
            <w:noProof/>
            <w:color w:val="000000"/>
            <w:sz w:val="24"/>
            <w:szCs w:val="24"/>
          </w:rPr>
          <w:delText>[20]</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Th</w:t>
      </w:r>
      <w:r w:rsidR="00F21679">
        <w:rPr>
          <w:rFonts w:ascii="Times New Roman" w:eastAsia="Times New Roman" w:hAnsi="Times New Roman" w:cs="Times New Roman"/>
          <w:sz w:val="24"/>
          <w:szCs w:val="24"/>
        </w:rPr>
        <w:t>erefore, th</w:t>
      </w:r>
      <w:r w:rsidR="003F5B30">
        <w:rPr>
          <w:rFonts w:ascii="Times New Roman" w:eastAsia="Times New Roman" w:hAnsi="Times New Roman" w:cs="Times New Roman"/>
          <w:sz w:val="24"/>
          <w:szCs w:val="24"/>
        </w:rPr>
        <w:t xml:space="preserve">is procedure estimated the daily biomass production potential </w:t>
      </w:r>
      <w:r w:rsidR="003F5B30">
        <w:rPr>
          <w:rFonts w:ascii="Times New Roman" w:eastAsia="Times New Roman" w:hAnsi="Times New Roman" w:cs="Times New Roman"/>
          <w:sz w:val="24"/>
          <w:szCs w:val="24"/>
        </w:rPr>
        <w:t xml:space="preserve">of each fish observation, which we </w:t>
      </w:r>
      <w:ins w:id="331" w:author="Emily Darling" w:date="2023-07-06T10:45:00Z">
        <w:r w:rsidR="003F5B30">
          <w:rPr>
            <w:rFonts w:ascii="Times New Roman" w:eastAsia="Times New Roman" w:hAnsi="Times New Roman" w:cs="Times New Roman"/>
            <w:sz w:val="24"/>
            <w:szCs w:val="24"/>
          </w:rPr>
          <w:t>use</w:t>
        </w:r>
      </w:ins>
      <w:ins w:id="332" w:author="McClanahan, Tim" w:date="2023-07-06T12:04:00Z">
        <w:r w:rsidR="00F21679">
          <w:rPr>
            <w:rFonts w:ascii="Times New Roman" w:eastAsia="Times New Roman" w:hAnsi="Times New Roman" w:cs="Times New Roman"/>
            <w:sz w:val="24"/>
            <w:szCs w:val="24"/>
          </w:rPr>
          <w:t>d</w:t>
        </w:r>
      </w:ins>
      <w:del w:id="333" w:author="Emily Darling" w:date="2023-07-06T10:45:00Z">
        <w:r w:rsidR="003F5B30">
          <w:rPr>
            <w:rFonts w:ascii="Times New Roman" w:eastAsia="Times New Roman" w:hAnsi="Times New Roman" w:cs="Times New Roman"/>
            <w:sz w:val="24"/>
            <w:szCs w:val="24"/>
          </w:rPr>
          <w:delText>use</w:delText>
        </w:r>
      </w:del>
      <w:r w:rsidR="003F5B30">
        <w:rPr>
          <w:rFonts w:ascii="Times New Roman" w:eastAsia="Times New Roman" w:hAnsi="Times New Roman" w:cs="Times New Roman"/>
          <w:sz w:val="24"/>
          <w:szCs w:val="24"/>
        </w:rPr>
        <w:t xml:space="preserve"> as the basis for estimating potential nutrient productivity. </w:t>
      </w:r>
      <w:ins w:id="334" w:author="McClanahan, Tim" w:date="2023-07-06T12:04:00Z">
        <w:r w:rsidR="00F21679">
          <w:rPr>
            <w:rFonts w:ascii="Times New Roman" w:eastAsia="Times New Roman" w:hAnsi="Times New Roman" w:cs="Times New Roman"/>
            <w:sz w:val="24"/>
            <w:szCs w:val="24"/>
          </w:rPr>
          <w:t>Consequently, o</w:t>
        </w:r>
      </w:ins>
      <w:del w:id="335" w:author="McClanahan, Tim" w:date="2023-07-06T12:04:00Z">
        <w:r w:rsidR="003F5B30" w:rsidDel="00F21679">
          <w:rPr>
            <w:rFonts w:ascii="Times New Roman" w:eastAsia="Times New Roman" w:hAnsi="Times New Roman" w:cs="Times New Roman"/>
            <w:sz w:val="24"/>
            <w:szCs w:val="24"/>
          </w:rPr>
          <w:delText>O</w:delText>
        </w:r>
      </w:del>
      <w:ins w:id="336" w:author="Emily Darling" w:date="2023-07-06T10:45:00Z">
        <w:r w:rsidR="003F5B30">
          <w:rPr>
            <w:rFonts w:ascii="Times New Roman" w:eastAsia="Times New Roman" w:hAnsi="Times New Roman" w:cs="Times New Roman"/>
            <w:sz w:val="24"/>
            <w:szCs w:val="24"/>
          </w:rPr>
          <w:t>ur analys</w:t>
        </w:r>
      </w:ins>
      <w:ins w:id="337" w:author="McClanahan, Tim" w:date="2023-07-06T12:05:00Z">
        <w:r w:rsidR="00F21679">
          <w:rPr>
            <w:rFonts w:ascii="Times New Roman" w:eastAsia="Times New Roman" w:hAnsi="Times New Roman" w:cs="Times New Roman"/>
            <w:sz w:val="24"/>
            <w:szCs w:val="24"/>
          </w:rPr>
          <w:t>e</w:t>
        </w:r>
      </w:ins>
      <w:del w:id="338" w:author="McClanahan, Tim" w:date="2023-07-06T12:05:00Z">
        <w:r w:rsidR="003F5B30" w:rsidDel="00F21679">
          <w:rPr>
            <w:rFonts w:ascii="Times New Roman" w:eastAsia="Times New Roman" w:hAnsi="Times New Roman" w:cs="Times New Roman"/>
            <w:sz w:val="24"/>
            <w:szCs w:val="24"/>
          </w:rPr>
          <w:delText>i</w:delText>
        </w:r>
      </w:del>
      <w:ins w:id="339" w:author="Emily Darling" w:date="2023-07-06T10:45:00Z">
        <w:r w:rsidR="003F5B30">
          <w:rPr>
            <w:rFonts w:ascii="Times New Roman" w:eastAsia="Times New Roman" w:hAnsi="Times New Roman" w:cs="Times New Roman"/>
            <w:sz w:val="24"/>
            <w:szCs w:val="24"/>
          </w:rPr>
          <w:t>s</w:t>
        </w:r>
      </w:ins>
      <w:del w:id="340" w:author="Emily Darling" w:date="2023-07-06T10:45:00Z">
        <w:r w:rsidR="003F5B30">
          <w:rPr>
            <w:rFonts w:ascii="Times New Roman" w:eastAsia="Times New Roman" w:hAnsi="Times New Roman" w:cs="Times New Roman"/>
            <w:sz w:val="24"/>
            <w:szCs w:val="24"/>
          </w:rPr>
          <w:delText>Our analysis</w:delText>
        </w:r>
      </w:del>
      <w:r w:rsidR="003F5B30">
        <w:rPr>
          <w:rFonts w:ascii="Times New Roman" w:eastAsia="Times New Roman" w:hAnsi="Times New Roman" w:cs="Times New Roman"/>
          <w:sz w:val="24"/>
          <w:szCs w:val="24"/>
        </w:rPr>
        <w:t xml:space="preserve"> </w:t>
      </w:r>
      <w:del w:id="341" w:author="McClanahan, Tim" w:date="2023-07-06T12:04:00Z">
        <w:r w:rsidR="003F5B30">
          <w:rPr>
            <w:rFonts w:ascii="Times New Roman" w:eastAsia="Times New Roman" w:hAnsi="Times New Roman" w:cs="Times New Roman"/>
            <w:sz w:val="24"/>
            <w:szCs w:val="24"/>
          </w:rPr>
          <w:delText xml:space="preserve">thus </w:delText>
        </w:r>
      </w:del>
      <w:ins w:id="342" w:author="Emily Darling" w:date="2023-07-06T10:45:00Z">
        <w:r w:rsidR="003F5B30">
          <w:rPr>
            <w:rFonts w:ascii="Times New Roman" w:eastAsia="Times New Roman" w:hAnsi="Times New Roman" w:cs="Times New Roman"/>
            <w:sz w:val="24"/>
            <w:szCs w:val="24"/>
          </w:rPr>
          <w:t>focuse</w:t>
        </w:r>
      </w:ins>
      <w:ins w:id="343" w:author="McClanahan, Tim" w:date="2023-07-06T12:04:00Z">
        <w:r w:rsidR="00F21679">
          <w:rPr>
            <w:rFonts w:ascii="Times New Roman" w:eastAsia="Times New Roman" w:hAnsi="Times New Roman" w:cs="Times New Roman"/>
            <w:sz w:val="24"/>
            <w:szCs w:val="24"/>
          </w:rPr>
          <w:t>d</w:t>
        </w:r>
      </w:ins>
      <w:del w:id="344" w:author="McClanahan, Tim" w:date="2023-07-06T12:04:00Z">
        <w:r w:rsidR="003F5B30" w:rsidDel="00F21679">
          <w:rPr>
            <w:rFonts w:ascii="Times New Roman" w:eastAsia="Times New Roman" w:hAnsi="Times New Roman" w:cs="Times New Roman"/>
            <w:sz w:val="24"/>
            <w:szCs w:val="24"/>
          </w:rPr>
          <w:delText>s</w:delText>
        </w:r>
      </w:del>
      <w:del w:id="345" w:author="Emily Darling" w:date="2023-07-06T10:45:00Z">
        <w:r w:rsidR="003F5B30">
          <w:rPr>
            <w:rFonts w:ascii="Times New Roman" w:eastAsia="Times New Roman" w:hAnsi="Times New Roman" w:cs="Times New Roman"/>
            <w:sz w:val="24"/>
            <w:szCs w:val="24"/>
          </w:rPr>
          <w:delText>focuses</w:delText>
        </w:r>
      </w:del>
      <w:r w:rsidR="003F5B30">
        <w:rPr>
          <w:rFonts w:ascii="Times New Roman" w:eastAsia="Times New Roman" w:hAnsi="Times New Roman" w:cs="Times New Roman"/>
          <w:sz w:val="24"/>
          <w:szCs w:val="24"/>
        </w:rPr>
        <w:t xml:space="preserve">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498C847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w:t>
      </w:r>
      <w:r>
        <w:rPr>
          <w:rFonts w:ascii="Times New Roman" w:eastAsia="Times New Roman" w:hAnsi="Times New Roman" w:cs="Times New Roman"/>
          <w:sz w:val="24"/>
          <w:szCs w:val="24"/>
        </w:rPr>
        <w:lastRenderedPageBreak/>
        <w:t xml:space="preserve">value for finfish 87%, </w:t>
      </w:r>
      <w:r>
        <w:fldChar w:fldCharType="begin" w:fldLock="1"/>
      </w:r>
      <w:ins w:id="346" w:author="Robinson, James (robins64)" w:date="2023-06-30T11:34:00Z">
        <w:r w:rsidR="001F3B38">
          <w:instrText>ADDIN paperpile_citation &lt;clusterId&gt;O443V491R881P574&lt;/clusterId&gt;&lt;metadata&gt;&lt;citation&gt;&lt;id&gt;b4ed644c-eecc-49c9-b1a5-cc044402acfa&lt;/id&gt;&lt;/citation&gt;&lt;/metadata&gt;&lt;data&gt;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&lt;/data&gt; \* MERGEFORMAT</w:instrText>
        </w:r>
      </w:ins>
      <w:del w:id="347" w:author="Robinson, James (robins64)" w:date="2023-06-30T11:24:00Z">
        <w:r w:rsidDel="00DD5F5E">
          <w:delInstrText>HYPERLINK "https://paperpile.com/c/Io64Wc/b1CD" \h</w:delInstrText>
        </w:r>
      </w:del>
      <w:r>
        <w:fldChar w:fldCharType="separate"/>
      </w:r>
      <w:ins w:id="348" w:author="Robinson, James (robins64)" w:date="2023-07-13T16:53:00Z">
        <w:r w:rsidR="00E83358">
          <w:rPr>
            <w:rFonts w:ascii="Times New Roman" w:eastAsia="Times New Roman" w:hAnsi="Times New Roman" w:cs="Times New Roman"/>
            <w:noProof/>
            <w:color w:val="000000"/>
            <w:sz w:val="24"/>
            <w:szCs w:val="24"/>
          </w:rPr>
          <w:t>[29]</w:t>
        </w:r>
      </w:ins>
      <w:del w:id="349" w:author="Robinson, James (robins64)" w:date="2023-07-13T16:49:00Z">
        <w:r w:rsidR="008C769F" w:rsidDel="00E83358">
          <w:rPr>
            <w:rFonts w:ascii="Times New Roman" w:eastAsia="Times New Roman" w:hAnsi="Times New Roman" w:cs="Times New Roman"/>
            <w:noProof/>
            <w:color w:val="000000"/>
            <w:sz w:val="24"/>
            <w:szCs w:val="24"/>
          </w:rPr>
          <w:delText>[30]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nutrient concentration, thus representing the maximum daily potential production of nutrients contained in edible,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selenium, vitamin A: </w:t>
      </w:r>
      <w:proofErr w:type="spellStart"/>
      <w:r>
        <w:rPr>
          <w:rFonts w:ascii="Times New Roman" w:eastAsia="Times New Roman" w:hAnsi="Times New Roman" w:cs="Times New Roman"/>
          <w:sz w:val="24"/>
          <w:szCs w:val="24"/>
        </w:rPr>
        <w:t>μg</w:t>
      </w:r>
      <w:proofErr w:type="spellEnd"/>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(scraping detritivores), herbivores (browsing macroalgal feeders), planktivores, omnivores (mixed-diets),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w:t>
      </w:r>
      <w:ins w:id="350" w:author="Robinson, James (robins64)" w:date="2023-06-30T11:14:00Z">
        <w:r w:rsidR="00C75734">
          <w:rPr>
            <w:rFonts w:ascii="Times New Roman" w:eastAsia="Times New Roman" w:hAnsi="Times New Roman" w:cs="Times New Roman"/>
            <w:sz w:val="24"/>
            <w:szCs w:val="24"/>
          </w:rPr>
          <w:t xml:space="preserve">, thus </w:t>
        </w:r>
      </w:ins>
      <w:ins w:id="351" w:author="Robinson, James (robins64)" w:date="2023-06-30T11:17:00Z">
        <w:r w:rsidR="00AF3775">
          <w:rPr>
            <w:rFonts w:ascii="Times New Roman" w:eastAsia="Times New Roman" w:hAnsi="Times New Roman" w:cs="Times New Roman"/>
            <w:sz w:val="24"/>
            <w:szCs w:val="24"/>
          </w:rPr>
          <w:t>reducing sampling variability arising from the number and size</w:t>
        </w:r>
      </w:ins>
      <w:ins w:id="352" w:author="Robinson, James (robins64)" w:date="2023-06-30T11:14:00Z">
        <w:r w:rsidR="00C75734">
          <w:rPr>
            <w:rFonts w:ascii="Times New Roman" w:eastAsia="Times New Roman" w:hAnsi="Times New Roman" w:cs="Times New Roman"/>
            <w:sz w:val="24"/>
            <w:szCs w:val="24"/>
          </w:rPr>
          <w:t xml:space="preserve"> </w:t>
        </w:r>
      </w:ins>
      <w:ins w:id="353" w:author="Robinson, James (robins64)" w:date="2023-06-30T11:17:00Z">
        <w:r w:rsidR="00AF3775">
          <w:rPr>
            <w:rFonts w:ascii="Times New Roman" w:eastAsia="Times New Roman" w:hAnsi="Times New Roman" w:cs="Times New Roman"/>
            <w:sz w:val="24"/>
            <w:szCs w:val="24"/>
          </w:rPr>
          <w:t xml:space="preserve">of </w:t>
        </w:r>
      </w:ins>
      <w:ins w:id="354" w:author="Robinson, James (robins64)" w:date="2023-06-30T11:14:00Z">
        <w:r w:rsidR="00C75734">
          <w:rPr>
            <w:rFonts w:ascii="Times New Roman" w:eastAsia="Times New Roman" w:hAnsi="Times New Roman" w:cs="Times New Roman"/>
            <w:sz w:val="24"/>
            <w:szCs w:val="24"/>
          </w:rPr>
          <w:t>transect</w:t>
        </w:r>
      </w:ins>
      <w:ins w:id="355" w:author="Robinson, James (robins64)" w:date="2023-06-30T11:17:00Z">
        <w:r w:rsidR="00AF377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These metrics describe three fisheries services, representing catch available to fishers (</w:t>
      </w:r>
      <w:del w:id="356" w:author="McClanahan, Tim" w:date="2023-07-06T12:06:00Z">
        <w:r>
          <w:rPr>
            <w:rFonts w:ascii="Times New Roman" w:eastAsia="Times New Roman" w:hAnsi="Times New Roman" w:cs="Times New Roman"/>
            <w:sz w:val="24"/>
            <w:szCs w:val="24"/>
          </w:rPr>
          <w:delText>e.g.</w:delText>
        </w:r>
      </w:del>
      <w:ins w:id="357"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fishable biomass), long-term catch turnover (</w:t>
      </w:r>
      <w:del w:id="358" w:author="McClanahan, Tim" w:date="2023-07-06T12:06:00Z">
        <w:r>
          <w:rPr>
            <w:rFonts w:ascii="Times New Roman" w:eastAsia="Times New Roman" w:hAnsi="Times New Roman" w:cs="Times New Roman"/>
            <w:sz w:val="24"/>
            <w:szCs w:val="24"/>
          </w:rPr>
          <w:delText>e.g.</w:delText>
        </w:r>
      </w:del>
      <w:ins w:id="359"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biomass production and turnover), and the potential contribution of reef fish to diets through fisheries (</w:t>
      </w:r>
      <w:del w:id="360" w:author="McClanahan, Tim" w:date="2023-07-06T12:06:00Z">
        <w:r>
          <w:rPr>
            <w:rFonts w:ascii="Times New Roman" w:eastAsia="Times New Roman" w:hAnsi="Times New Roman" w:cs="Times New Roman"/>
            <w:sz w:val="24"/>
            <w:szCs w:val="24"/>
          </w:rPr>
          <w:delText>e.g.</w:delText>
        </w:r>
      </w:del>
      <w:ins w:id="361"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1B92AE45"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herbivores into one group</w:t>
      </w:r>
      <w:ins w:id="362" w:author="Robinson, James (robins64)" w:date="2023-06-30T12:11:00Z">
        <w:r w:rsidR="00031A6E">
          <w:rPr>
            <w:rFonts w:ascii="Times New Roman" w:eastAsia="Times New Roman" w:hAnsi="Times New Roman" w:cs="Times New Roman"/>
            <w:sz w:val="24"/>
            <w:szCs w:val="24"/>
          </w:rPr>
          <w:t xml:space="preserve"> (‘herbivores’)</w:t>
        </w:r>
      </w:ins>
      <w:r>
        <w:rPr>
          <w:rFonts w:ascii="Times New Roman" w:eastAsia="Times New Roman" w:hAnsi="Times New Roman" w:cs="Times New Roman"/>
          <w:sz w:val="24"/>
          <w:szCs w:val="24"/>
        </w:rPr>
        <w:t>, for each reef site (n = 333). We also estimated the mean percent cover of five major benthic groups at each site (hard coral, turf algae, macroalgae, rubble, bare substrate).</w:t>
      </w:r>
      <w:r w:rsidRPr="00F21679">
        <w:rPr>
          <w:rFonts w:ascii="Times New Roman" w:hAnsi="Times New Roman"/>
          <w:sz w:val="24"/>
          <w:rPrChange w:id="363" w:author="McClanahan, Tim" w:date="2023-07-06T10:45:00Z">
            <w:rPr>
              <w:rFonts w:ascii="Times New Roman" w:eastAsia="Times New Roman" w:hAnsi="Times New Roman" w:cs="Times New Roman"/>
              <w:sz w:val="24"/>
              <w:szCs w:val="24"/>
              <w:highlight w:val="yellow"/>
            </w:rPr>
          </w:rPrChange>
        </w:rPr>
        <w:t xml:space="preserve"> </w:t>
      </w:r>
      <w:r>
        <w:rPr>
          <w:rFonts w:ascii="Times New Roman" w:eastAsia="Times New Roman" w:hAnsi="Times New Roman" w:cs="Times New Roman"/>
          <w:sz w:val="24"/>
          <w:szCs w:val="24"/>
        </w:rPr>
        <w:t>These estimates were fitted to Bayesian models with Dirichlet distributions, using fixed covariates of total fishable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benthic cover (hard coral, turf algae, macroalgae, rubble, bare substrate), and depth (m). To capture potential for different fishing (</w:t>
      </w:r>
      <w:del w:id="364" w:author="McClanahan, Tim" w:date="2023-07-06T12:07:00Z">
        <w:r>
          <w:rPr>
            <w:rFonts w:ascii="Times New Roman" w:eastAsia="Times New Roman" w:hAnsi="Times New Roman" w:cs="Times New Roman"/>
            <w:sz w:val="24"/>
            <w:szCs w:val="24"/>
          </w:rPr>
          <w:delText>e.g.</w:delText>
        </w:r>
      </w:del>
      <w:ins w:id="365" w:author="McClanahan, Tim" w:date="2023-07-06T12:0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selectivity, gear, effort) and environmental effects (</w:t>
      </w:r>
      <w:del w:id="366" w:author="McClanahan, Tim" w:date="2023-07-06T12:07:00Z">
        <w:r>
          <w:rPr>
            <w:rFonts w:ascii="Times New Roman" w:eastAsia="Times New Roman" w:hAnsi="Times New Roman" w:cs="Times New Roman"/>
            <w:sz w:val="24"/>
            <w:szCs w:val="24"/>
          </w:rPr>
          <w:delText>e.g.</w:delText>
        </w:r>
      </w:del>
      <w:ins w:id="367" w:author="McClanahan, Tim" w:date="2023-07-06T12:0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upwelling, primary productivity) in each country, we fitted country-level biomass effects (</w:t>
      </w:r>
      <w:del w:id="368" w:author="McClanahan, Tim" w:date="2023-07-06T12:07:00Z">
        <w:r>
          <w:rPr>
            <w:rFonts w:ascii="Times New Roman" w:eastAsia="Times New Roman" w:hAnsi="Times New Roman" w:cs="Times New Roman"/>
            <w:sz w:val="24"/>
            <w:szCs w:val="24"/>
          </w:rPr>
          <w:delText>i.e.</w:delText>
        </w:r>
      </w:del>
      <w:ins w:id="369" w:author="McClanahan, Tim" w:date="2023-07-06T12:07: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varying slopes). Management regime was included as a group-level intercept nested with country, and fishable biomass effects varied between countries (</w:t>
      </w:r>
      <w:del w:id="370" w:author="McClanahan, Tim" w:date="2023-07-06T12:07:00Z">
        <w:r>
          <w:rPr>
            <w:rFonts w:ascii="Times New Roman" w:eastAsia="Times New Roman" w:hAnsi="Times New Roman" w:cs="Times New Roman"/>
            <w:sz w:val="24"/>
            <w:szCs w:val="24"/>
          </w:rPr>
          <w:delText>i.e.</w:delText>
        </w:r>
      </w:del>
      <w:ins w:id="371" w:author="McClanahan, Tim" w:date="2023-07-06T12:07: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varying slopes). </w:t>
      </w:r>
    </w:p>
    <w:p w14:paraId="52F80E4B" w14:textId="77777777" w:rsidR="00E429D0" w:rsidRDefault="00E429D0">
      <w:pPr>
        <w:rPr>
          <w:rFonts w:ascii="Times New Roman" w:eastAsia="Times New Roman" w:hAnsi="Times New Roman" w:cs="Times New Roman"/>
          <w:sz w:val="24"/>
          <w:szCs w:val="24"/>
        </w:rPr>
      </w:pPr>
    </w:p>
    <w:p w14:paraId="11493CAC" w14:textId="6E7FE71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r>
        <w:fldChar w:fldCharType="begin" w:fldLock="1"/>
      </w:r>
      <w:ins w:id="372" w:author="Robinson, James (robins64)" w:date="2023-06-30T11:24:00Z">
        <w:r w:rsidR="00DD5F5E">
          <w:instrText>ADDIN paperpile_citation &lt;clusterId&gt;K368Y628N918R639&lt;/clusterId&gt;&lt;metadata&gt;&lt;citation&gt;&lt;id&gt;AB1CE1209D7C11EDA8420DBDD2A92DCC&lt;/id&gt;&lt;/citation&gt;&lt;/metadata&gt;&lt;data&gt;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&lt;/data&gt; \* MERGEFORMAT</w:instrText>
        </w:r>
      </w:ins>
      <w:del w:id="373" w:author="Robinson, James (robins64)" w:date="2023-06-30T11:24:00Z">
        <w:r w:rsidDel="00DD5F5E">
          <w:delInstrText>HYPERLINK "https://paperpile.com/c/Io64Wc/GwVM" \h</w:delInstrText>
        </w:r>
      </w:del>
      <w:r>
        <w:fldChar w:fldCharType="separate"/>
      </w:r>
      <w:ins w:id="374" w:author="Robinson, James (robins64)" w:date="2023-07-13T16:53:00Z">
        <w:r w:rsidR="00E83358">
          <w:rPr>
            <w:rFonts w:ascii="Times New Roman" w:eastAsia="Times New Roman" w:hAnsi="Times New Roman" w:cs="Times New Roman"/>
            <w:noProof/>
            <w:color w:val="000000"/>
            <w:sz w:val="24"/>
            <w:szCs w:val="24"/>
          </w:rPr>
          <w:t>[30]</w:t>
        </w:r>
      </w:ins>
      <w:del w:id="375" w:author="Robinson, James (robins64)" w:date="2023-07-13T16:49:00Z">
        <w:r w:rsidR="008C769F" w:rsidDel="00E83358">
          <w:rPr>
            <w:rFonts w:ascii="Times New Roman" w:eastAsia="Times New Roman" w:hAnsi="Times New Roman" w:cs="Times New Roman"/>
            <w:noProof/>
            <w:color w:val="000000"/>
            <w:sz w:val="24"/>
            <w:szCs w:val="24"/>
          </w:rPr>
          <w:delText>[31]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sampled in Stan, using R v4.2.0 </w:t>
      </w:r>
      <w:r>
        <w:fldChar w:fldCharType="begin" w:fldLock="1"/>
      </w:r>
      <w:ins w:id="376" w:author="Robinson, James (robins64)" w:date="2023-07-04T08:02:00Z">
        <w:r w:rsidR="003A1161">
          <w:instrText>ADDIN paperpile_citation &lt;clusterId&gt;Z284N541C832G555&lt;/clusterId&gt;&lt;metadata&gt;&lt;citation&gt;&lt;id&gt;68A4099A9D7C11EDB6B93E84945E4932&lt;/id&gt;&lt;/citation&gt;&lt;/metadata&gt;&lt;data&gt;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&lt;/data&gt; \* MERGEFORMAT</w:instrText>
        </w:r>
      </w:ins>
      <w:del w:id="377" w:author="Robinson, James (robins64)" w:date="2023-06-30T11:24:00Z">
        <w:r w:rsidDel="00DD5F5E">
          <w:delInstrText>HYPERLINK "https://paperpile.com/c/Io64Wc/V9lj" \h</w:delInstrText>
        </w:r>
      </w:del>
      <w:r>
        <w:fldChar w:fldCharType="separate"/>
      </w:r>
      <w:ins w:id="378" w:author="Robinson, James (robins64)" w:date="2023-07-13T16:53:00Z">
        <w:r w:rsidR="00E83358">
          <w:rPr>
            <w:rFonts w:ascii="Times New Roman" w:eastAsia="Times New Roman" w:hAnsi="Times New Roman" w:cs="Times New Roman"/>
            <w:noProof/>
            <w:color w:val="000000"/>
            <w:sz w:val="24"/>
            <w:szCs w:val="24"/>
          </w:rPr>
          <w:t>[31]</w:t>
        </w:r>
      </w:ins>
      <w:del w:id="379" w:author="Robinson, James (robins64)" w:date="2023-07-13T16:49:00Z">
        <w:r w:rsidR="008C769F" w:rsidDel="00E83358">
          <w:rPr>
            <w:rFonts w:ascii="Times New Roman" w:eastAsia="Times New Roman" w:hAnsi="Times New Roman" w:cs="Times New Roman"/>
            <w:noProof/>
            <w:color w:val="000000"/>
            <w:sz w:val="24"/>
            <w:szCs w:val="24"/>
          </w:rPr>
          <w:delText>[32]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sampled four chains with 3,000 iterations each, and ensured model convergence by inspecting divergent transitions and ensuring that </w:t>
      </w:r>
      <w:proofErr w:type="spellStart"/>
      <w:r w:rsidR="004F7AE2">
        <w:rPr>
          <w:rFonts w:ascii="Times New Roman" w:eastAsia="Times New Roman" w:hAnsi="Times New Roman" w:cs="Times New Roman"/>
          <w:sz w:val="24"/>
          <w:szCs w:val="24"/>
        </w:rPr>
        <w:t>Rhat</w:t>
      </w:r>
      <w:proofErr w:type="spellEnd"/>
      <w:r w:rsidR="004F7A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&lt; 1.01. For each fishery service, model posteriors were sampled to estimate the median posterior trophic structure at each reef (proportion of herbivore, mobile invertivore, </w:t>
      </w:r>
      <w:ins w:id="380" w:author="McClanahan, Tim" w:date="2023-07-06T12:09: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piscivore). We used these estimates to quantify reef trophic pyramid structure, where reefs with &gt;50% contributions from herbivores were bottom-heavy and reefs with &lt;50% contributions from </w:t>
      </w:r>
      <w:r>
        <w:rPr>
          <w:rFonts w:ascii="Times New Roman" w:eastAsia="Times New Roman" w:hAnsi="Times New Roman" w:cs="Times New Roman"/>
          <w:sz w:val="24"/>
          <w:szCs w:val="24"/>
        </w:rPr>
        <w:lastRenderedPageBreak/>
        <w:t>herbivores were top-heavy. For nutrient productivity, we also generated out-of-sample 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7FA7595C"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reef fishes had nutrient concentrations that met recommended intakes of 2-3 nutrients in a 100 g portion (nutrient densities between 90-250%), including species with ‘slow’ or ‘fast’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between 0.06-2.8). Species with the highest nutrient densities (&gt;300%) were mostly </w:t>
      </w:r>
      <w:commentRangeStart w:id="381"/>
      <w:r>
        <w:rPr>
          <w:rFonts w:ascii="Times New Roman" w:eastAsia="Times New Roman" w:hAnsi="Times New Roman" w:cs="Times New Roman"/>
          <w:sz w:val="24"/>
          <w:szCs w:val="24"/>
        </w:rPr>
        <w:t>piscivores and mobile invertivores, including slow-growing species such as snappers (Lutjanidae) and groupers (</w:t>
      </w:r>
      <w:proofErr w:type="spellStart"/>
      <w:r>
        <w:rPr>
          <w:rFonts w:ascii="Times New Roman" w:eastAsia="Times New Roman" w:hAnsi="Times New Roman" w:cs="Times New Roman"/>
          <w:sz w:val="24"/>
          <w:szCs w:val="24"/>
        </w:rPr>
        <w:t>Epinephelidae</w:t>
      </w:r>
      <w:proofErr w:type="spellEnd"/>
      <w:r>
        <w:rPr>
          <w:rFonts w:ascii="Times New Roman" w:eastAsia="Times New Roman" w:hAnsi="Times New Roman" w:cs="Times New Roman"/>
          <w:sz w:val="24"/>
          <w:szCs w:val="24"/>
        </w:rPr>
        <w:t xml:space="preserve">) with lower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values of 0.3 (Fig. 1a). The fastest growing species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&gt; 1) were dominated by </w:t>
      </w:r>
      <w:ins w:id="382" w:author="Robinson, James (robins64)" w:date="2023-06-30T12:01:00Z">
        <w:r w:rsidR="00EF1269">
          <w:rPr>
            <w:rFonts w:ascii="Times New Roman" w:eastAsia="Times New Roman" w:hAnsi="Times New Roman" w:cs="Times New Roman"/>
            <w:sz w:val="24"/>
            <w:szCs w:val="24"/>
          </w:rPr>
          <w:t xml:space="preserve">mobile invertivores (14 species), sessile invertivores (10), and </w:t>
        </w:r>
      </w:ins>
      <w:r>
        <w:rPr>
          <w:rFonts w:ascii="Times New Roman" w:eastAsia="Times New Roman" w:hAnsi="Times New Roman" w:cs="Times New Roman"/>
          <w:sz w:val="24"/>
          <w:szCs w:val="24"/>
        </w:rPr>
        <w:t>planktivores</w:t>
      </w:r>
      <w:ins w:id="383" w:author="Robinson, James (robins64)" w:date="2023-06-30T12:01:00Z">
        <w:r w:rsidR="00EF1269">
          <w:rPr>
            <w:rFonts w:ascii="Times New Roman" w:eastAsia="Times New Roman" w:hAnsi="Times New Roman" w:cs="Times New Roman"/>
            <w:sz w:val="24"/>
            <w:szCs w:val="24"/>
          </w:rPr>
          <w:t xml:space="preserve"> </w:t>
        </w:r>
      </w:ins>
      <w:commentRangeEnd w:id="381"/>
      <w:r w:rsidR="002E6C78">
        <w:rPr>
          <w:rStyle w:val="CommentReference"/>
        </w:rPr>
        <w:commentReference w:id="381"/>
      </w:r>
      <w:ins w:id="384" w:author="Robinson, James (robins64)" w:date="2023-06-30T12:01:00Z">
        <w:r w:rsidR="00EF1269">
          <w:rPr>
            <w:rFonts w:ascii="Times New Roman" w:eastAsia="Times New Roman" w:hAnsi="Times New Roman" w:cs="Times New Roman"/>
            <w:sz w:val="24"/>
            <w:szCs w:val="24"/>
          </w:rPr>
          <w:t>(6)</w:t>
        </w:r>
      </w:ins>
      <w:del w:id="385" w:author="Robinson, James (robins64)" w:date="2023-06-30T12:01:00Z">
        <w:r w:rsidDel="00EF1269">
          <w:rPr>
            <w:rFonts w:ascii="Times New Roman" w:eastAsia="Times New Roman" w:hAnsi="Times New Roman" w:cs="Times New Roman"/>
            <w:sz w:val="24"/>
            <w:szCs w:val="24"/>
          </w:rPr>
          <w:delText xml:space="preserve"> and sessile invertivores</w:delText>
        </w:r>
      </w:del>
      <w:r>
        <w:rPr>
          <w:rFonts w:ascii="Times New Roman" w:eastAsia="Times New Roman" w:hAnsi="Times New Roman" w:cs="Times New Roman"/>
          <w:sz w:val="24"/>
          <w:szCs w:val="24"/>
        </w:rPr>
        <w:t xml:space="preserve">, most of which had nutrient densities </w:t>
      </w:r>
      <w:del w:id="386" w:author="Robinson, James (robins64)" w:date="2023-06-30T12:03:00Z">
        <w:r w:rsidDel="00EF1269">
          <w:rPr>
            <w:rFonts w:ascii="Times New Roman" w:eastAsia="Times New Roman" w:hAnsi="Times New Roman" w:cs="Times New Roman"/>
            <w:sz w:val="24"/>
            <w:szCs w:val="24"/>
          </w:rPr>
          <w:delText xml:space="preserve">below </w:delText>
        </w:r>
      </w:del>
      <w:ins w:id="387" w:author="Robinson, James (robins64)" w:date="2023-06-30T12:03:00Z">
        <w:r w:rsidR="00EF1269">
          <w:rPr>
            <w:rFonts w:ascii="Times New Roman" w:eastAsia="Times New Roman" w:hAnsi="Times New Roman" w:cs="Times New Roman"/>
            <w:sz w:val="24"/>
            <w:szCs w:val="24"/>
          </w:rPr>
          <w:t xml:space="preserve">between </w:t>
        </w:r>
      </w:ins>
      <w:r>
        <w:rPr>
          <w:rFonts w:ascii="Times New Roman" w:eastAsia="Times New Roman" w:hAnsi="Times New Roman" w:cs="Times New Roman"/>
          <w:sz w:val="24"/>
          <w:szCs w:val="24"/>
        </w:rPr>
        <w:t>200</w:t>
      </w:r>
      <w:ins w:id="388" w:author="Robinson, James (robins64)" w:date="2023-06-30T12:03:00Z">
        <w:r w:rsidR="00EF1269">
          <w:rPr>
            <w:rFonts w:ascii="Times New Roman" w:eastAsia="Times New Roman" w:hAnsi="Times New Roman" w:cs="Times New Roman"/>
            <w:sz w:val="24"/>
            <w:szCs w:val="24"/>
          </w:rPr>
          <w:t>-250</w:t>
        </w:r>
      </w:ins>
      <w:r>
        <w:rPr>
          <w:rFonts w:ascii="Times New Roman" w:eastAsia="Times New Roman" w:hAnsi="Times New Roman" w:cs="Times New Roman"/>
          <w:sz w:val="24"/>
          <w:szCs w:val="24"/>
        </w:rPr>
        <w:t>%</w:t>
      </w:r>
      <w:del w:id="389" w:author="Robinson, James (robins64)" w:date="2023-06-30T12:03:00Z">
        <w:r w:rsidDel="00EF1269">
          <w:rPr>
            <w:rFonts w:ascii="Times New Roman" w:eastAsia="Times New Roman" w:hAnsi="Times New Roman" w:cs="Times New Roman"/>
            <w:sz w:val="24"/>
            <w:szCs w:val="24"/>
          </w:rPr>
          <w:delText>, and o</w:delText>
        </w:r>
      </w:del>
      <w:del w:id="390" w:author="Robinson, James (robins64)" w:date="2023-06-30T12:07:00Z">
        <w:r w:rsidDel="00DE480A">
          <w:rPr>
            <w:rFonts w:ascii="Times New Roman" w:eastAsia="Times New Roman" w:hAnsi="Times New Roman" w:cs="Times New Roman"/>
            <w:sz w:val="24"/>
            <w:szCs w:val="24"/>
          </w:rPr>
          <w:delText xml:space="preserve">nly </w:delText>
        </w:r>
      </w:del>
      <w:del w:id="391" w:author="Robinson, James (robins64)" w:date="2023-06-30T12:04:00Z">
        <w:r w:rsidDel="00EF1269">
          <w:rPr>
            <w:rFonts w:ascii="Times New Roman" w:eastAsia="Times New Roman" w:hAnsi="Times New Roman" w:cs="Times New Roman"/>
            <w:sz w:val="24"/>
            <w:szCs w:val="24"/>
          </w:rPr>
          <w:delText>a few</w:delText>
        </w:r>
      </w:del>
      <w:del w:id="392" w:author="Robinson, James (robins64)" w:date="2023-06-30T12:07:00Z">
        <w:r w:rsidDel="00DE480A">
          <w:rPr>
            <w:rFonts w:ascii="Times New Roman" w:eastAsia="Times New Roman" w:hAnsi="Times New Roman" w:cs="Times New Roman"/>
            <w:sz w:val="24"/>
            <w:szCs w:val="24"/>
          </w:rPr>
          <w:delText xml:space="preserve"> mobile invertivore</w:delText>
        </w:r>
      </w:del>
      <w:del w:id="393" w:author="Robinson, James (robins64)" w:date="2023-06-30T12:04:00Z">
        <w:r w:rsidDel="00EF1269">
          <w:rPr>
            <w:rFonts w:ascii="Times New Roman" w:eastAsia="Times New Roman" w:hAnsi="Times New Roman" w:cs="Times New Roman"/>
            <w:sz w:val="24"/>
            <w:szCs w:val="24"/>
          </w:rPr>
          <w:delText xml:space="preserve">s </w:delText>
        </w:r>
      </w:del>
      <w:del w:id="394" w:author="Robinson, James (robins64)" w:date="2023-06-30T12:05:00Z">
        <w:r w:rsidDel="00C87D41">
          <w:rPr>
            <w:rFonts w:ascii="Times New Roman" w:eastAsia="Times New Roman" w:hAnsi="Times New Roman" w:cs="Times New Roman"/>
            <w:sz w:val="24"/>
            <w:szCs w:val="24"/>
          </w:rPr>
          <w:delText>were</w:delText>
        </w:r>
      </w:del>
      <w:del w:id="395" w:author="Robinson, James (robins64)" w:date="2023-06-30T12:07:00Z">
        <w:r w:rsidDel="00DE480A">
          <w:rPr>
            <w:rFonts w:ascii="Times New Roman" w:eastAsia="Times New Roman" w:hAnsi="Times New Roman" w:cs="Times New Roman"/>
            <w:sz w:val="24"/>
            <w:szCs w:val="24"/>
          </w:rPr>
          <w:delText xml:space="preserve"> </w:delText>
        </w:r>
      </w:del>
      <w:del w:id="396" w:author="Robinson, James (robins64)" w:date="2023-06-30T12:05:00Z">
        <w:r w:rsidDel="00C87D41">
          <w:rPr>
            <w:rFonts w:ascii="Times New Roman" w:eastAsia="Times New Roman" w:hAnsi="Times New Roman" w:cs="Times New Roman"/>
            <w:sz w:val="24"/>
            <w:szCs w:val="24"/>
          </w:rPr>
          <w:delText xml:space="preserve">both </w:delText>
        </w:r>
      </w:del>
      <w:del w:id="397" w:author="Robinson, James (robins64)" w:date="2023-06-30T12:07:00Z">
        <w:r w:rsidDel="00DE480A">
          <w:rPr>
            <w:rFonts w:ascii="Times New Roman" w:eastAsia="Times New Roman" w:hAnsi="Times New Roman" w:cs="Times New Roman"/>
            <w:sz w:val="24"/>
            <w:szCs w:val="24"/>
          </w:rPr>
          <w:delText xml:space="preserve">highly nutritious and fast growing </w:delText>
        </w:r>
      </w:del>
      <w:ins w:id="398" w:author="Robinson, James (robins64)" w:date="2023-06-30T12:04:00Z">
        <w:r w:rsidR="00EF12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(Fig. 1a). Nutrient density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but nutrient density obscured associations between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and concentrations of specific nutrients. For example, </w:t>
      </w:r>
      <w:del w:id="399" w:author="Robinson, James (robins64)" w:date="2023-06-30T11:36:00Z">
        <w:r w:rsidDel="00717829">
          <w:rPr>
            <w:rFonts w:ascii="Times New Roman" w:eastAsia="Times New Roman" w:hAnsi="Times New Roman" w:cs="Times New Roman"/>
            <w:sz w:val="24"/>
            <w:szCs w:val="24"/>
          </w:rPr>
          <w:delText xml:space="preserve">size-linked </w:delText>
        </w:r>
      </w:del>
      <w:r>
        <w:rPr>
          <w:rFonts w:ascii="Times New Roman" w:eastAsia="Times New Roman" w:hAnsi="Times New Roman" w:cs="Times New Roman"/>
          <w:sz w:val="24"/>
          <w:szCs w:val="24"/>
        </w:rPr>
        <w:t xml:space="preserve">nutrients </w:t>
      </w:r>
      <w:ins w:id="400" w:author="Robinson, James (robins64)" w:date="2023-06-30T11:36:00Z">
        <w:r w:rsidR="00717829">
          <w:rPr>
            <w:rFonts w:ascii="Times New Roman" w:eastAsia="Times New Roman" w:hAnsi="Times New Roman" w:cs="Times New Roman"/>
            <w:sz w:val="24"/>
            <w:szCs w:val="24"/>
          </w:rPr>
          <w:t xml:space="preserve">that vary strongly with body size </w:t>
        </w:r>
      </w:ins>
      <w:r>
        <w:fldChar w:fldCharType="begin" w:fldLock="1"/>
      </w:r>
      <w:ins w:id="401" w:author="Robinson, James (robins64)" w:date="2023-06-30T11:38:00Z">
        <w:r w:rsidR="00905EA3">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402" w:author="Robinson, James (robins64)" w:date="2023-06-30T11:24:00Z">
        <w:r w:rsidDel="00DD5F5E">
          <w:delInstrText>HYPERLINK "https://paperpile.com/c/Io64Wc/JZDi" \h</w:delInstrText>
        </w:r>
      </w:del>
      <w:r>
        <w:fldChar w:fldCharType="separate"/>
      </w:r>
      <w:ins w:id="403" w:author="Robinson, James (robins64)" w:date="2023-07-04T08:21:00Z">
        <w:r w:rsidR="0020627B">
          <w:rPr>
            <w:rFonts w:ascii="Times New Roman" w:eastAsia="Times New Roman" w:hAnsi="Times New Roman" w:cs="Times New Roman"/>
            <w:noProof/>
            <w:color w:val="000000"/>
            <w:sz w:val="24"/>
            <w:szCs w:val="24"/>
          </w:rPr>
          <w:t>[3]</w:t>
        </w:r>
      </w:ins>
      <w:del w:id="404"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(Fig. S1) were more strongly correlated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ins w:id="405" w:author="Robinson, James (robins64)" w:date="2023-06-30T11:36:00Z">
        <w:r w:rsidR="00717829">
          <w:rPr>
            <w:rFonts w:ascii="Times New Roman" w:eastAsia="Times New Roman" w:hAnsi="Times New Roman" w:cs="Times New Roman"/>
            <w:sz w:val="24"/>
            <w:szCs w:val="24"/>
          </w:rPr>
          <w:t xml:space="preserve"> which also varie</w:t>
        </w:r>
      </w:ins>
      <w:ins w:id="406" w:author="McClanahan, Tim" w:date="2023-07-06T12:10:00Z">
        <w:r w:rsidR="00F21679">
          <w:rPr>
            <w:rFonts w:ascii="Times New Roman" w:eastAsia="Times New Roman" w:hAnsi="Times New Roman" w:cs="Times New Roman"/>
            <w:sz w:val="24"/>
            <w:szCs w:val="24"/>
          </w:rPr>
          <w:t>d</w:t>
        </w:r>
      </w:ins>
      <w:r w:rsidR="00E53F27">
        <w:rPr>
          <w:rFonts w:ascii="Times New Roman" w:eastAsia="Times New Roman" w:hAnsi="Times New Roman" w:cs="Times New Roman"/>
          <w:sz w:val="24"/>
          <w:szCs w:val="24"/>
        </w:rPr>
        <w:t xml:space="preserve"> </w:t>
      </w:r>
      <w:ins w:id="407" w:author="Robinson, James (robins64)" w:date="2023-06-30T11:36:00Z">
        <w:del w:id="408" w:author="McClanahan, Tim" w:date="2023-07-06T12:10:00Z">
          <w:r w:rsidR="00717829" w:rsidDel="00F21679">
            <w:rPr>
              <w:rFonts w:ascii="Times New Roman" w:eastAsia="Times New Roman" w:hAnsi="Times New Roman" w:cs="Times New Roman"/>
              <w:sz w:val="24"/>
              <w:szCs w:val="24"/>
            </w:rPr>
            <w:delText>s</w:delText>
          </w:r>
        </w:del>
        <w:r w:rsidR="00717829">
          <w:rPr>
            <w:rFonts w:ascii="Times New Roman" w:eastAsia="Times New Roman" w:hAnsi="Times New Roman" w:cs="Times New Roman"/>
            <w:sz w:val="24"/>
            <w:szCs w:val="24"/>
          </w:rPr>
          <w:t>with size.</w:t>
        </w:r>
      </w:ins>
      <w:r>
        <w:rPr>
          <w:rFonts w:ascii="Times New Roman" w:eastAsia="Times New Roman" w:hAnsi="Times New Roman" w:cs="Times New Roman"/>
          <w:sz w:val="24"/>
          <w:szCs w:val="24"/>
        </w:rPr>
        <w:t xml:space="preserve"> </w:t>
      </w:r>
      <w:ins w:id="409" w:author="Robinson, James (robins64)" w:date="2023-06-30T11:36:00Z">
        <w:r w:rsidR="00717829">
          <w:rPr>
            <w:rFonts w:ascii="Times New Roman" w:eastAsia="Times New Roman" w:hAnsi="Times New Roman" w:cs="Times New Roman"/>
            <w:sz w:val="24"/>
            <w:szCs w:val="24"/>
          </w:rPr>
          <w:t xml:space="preserve">As a result, </w:t>
        </w:r>
      </w:ins>
      <w:del w:id="410" w:author="Robinson, James (robins64)" w:date="2023-06-30T11:36:00Z">
        <w:r w:rsidDel="00717829">
          <w:rPr>
            <w:rFonts w:ascii="Times New Roman" w:eastAsia="Times New Roman" w:hAnsi="Times New Roman" w:cs="Times New Roman"/>
            <w:sz w:val="24"/>
            <w:szCs w:val="24"/>
          </w:rPr>
          <w:delText>with g</w:delText>
        </w:r>
      </w:del>
      <w:ins w:id="411" w:author="Robinson, James (robins64)" w:date="2023-06-30T11:36:00Z">
        <w:r w:rsidR="00717829">
          <w:rPr>
            <w:rFonts w:ascii="Times New Roman" w:eastAsia="Times New Roman" w:hAnsi="Times New Roman" w:cs="Times New Roman"/>
            <w:sz w:val="24"/>
            <w:szCs w:val="24"/>
          </w:rPr>
          <w:t>g</w:t>
        </w:r>
      </w:ins>
      <w:r>
        <w:rPr>
          <w:rFonts w:ascii="Times New Roman" w:eastAsia="Times New Roman" w:hAnsi="Times New Roman" w:cs="Times New Roman"/>
          <w:sz w:val="24"/>
          <w:szCs w:val="24"/>
        </w:rPr>
        <w:t xml:space="preserve">rowth ~ nutrient relationships </w:t>
      </w:r>
      <w:del w:id="412" w:author="Robinson, James (robins64)" w:date="2023-06-30T11:36:00Z">
        <w:r w:rsidDel="00717829">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 xml:space="preserve">were positive for calcium, iron, and zinc, and negative for selenium (Fig. 1b). In contrast, omega-3 fatty acid and vitamin A concentrations were not associated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p>
    <w:p w14:paraId="2D3B6536" w14:textId="77777777" w:rsidR="00E429D0" w:rsidRDefault="00E429D0">
      <w:pPr>
        <w:rPr>
          <w:rFonts w:ascii="Times New Roman" w:eastAsia="Times New Roman" w:hAnsi="Times New Roman" w:cs="Times New Roman"/>
          <w:sz w:val="24"/>
          <w:szCs w:val="24"/>
        </w:rPr>
      </w:pPr>
    </w:p>
    <w:p w14:paraId="5AA68B4D" w14:textId="3D94C0BE" w:rsidR="00E429D0" w:rsidRDefault="003F5B3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14:anchorId="50E86AC3" wp14:editId="7F54902E">
            <wp:extent cx="5731200" cy="3187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731200" cy="3187700"/>
                    </a:xfrm>
                    <a:prstGeom prst="rect">
                      <a:avLst/>
                    </a:prstGeom>
                    <a:ln/>
                  </pic:spPr>
                </pic:pic>
              </a:graphicData>
            </a:graphic>
          </wp:inline>
        </w:drawing>
      </w:r>
    </w:p>
    <w:p w14:paraId="423AFC23" w14:textId="5B33B0CD" w:rsidR="00E429D0" w:rsidRDefault="003F5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 Association between nutrient content and growth potential of 541 coral reef fish species. </w:t>
      </w:r>
      <w:r>
        <w:rPr>
          <w:rFonts w:ascii="Times New Roman" w:eastAsia="Times New Roman" w:hAnsi="Times New Roman" w:cs="Times New Roman"/>
          <w:sz w:val="24"/>
          <w:szCs w:val="24"/>
        </w:rPr>
        <w:t>Points are individual species observed</w:t>
      </w:r>
      <w:ins w:id="413" w:author="Emily Darling" w:date="2023-07-06T10:45:00Z">
        <w:r>
          <w:rPr>
            <w:rFonts w:ascii="Times New Roman" w:eastAsia="Times New Roman" w:hAnsi="Times New Roman" w:cs="Times New Roman"/>
            <w:sz w:val="24"/>
            <w:szCs w:val="24"/>
          </w:rPr>
          <w:t xml:space="preserve"> </w:t>
        </w:r>
      </w:ins>
      <w:ins w:id="414" w:author="Emily Darling" w:date="2023-07-05T14:38:00Z">
        <w:r w:rsidR="002E6C78">
          <w:rPr>
            <w:rFonts w:ascii="Times New Roman" w:eastAsia="Times New Roman" w:hAnsi="Times New Roman" w:cs="Times New Roman"/>
            <w:sz w:val="24"/>
            <w:szCs w:val="24"/>
          </w:rPr>
          <w:t xml:space="preserve">on underwater visual census surveys conducted in </w:t>
        </w:r>
      </w:ins>
      <w:del w:id="415" w:author="Emily Darling" w:date="2023-07-05T14:38:00Z">
        <w:r w:rsidDel="002E6C78">
          <w:rPr>
            <w:rFonts w:ascii="Times New Roman" w:eastAsia="Times New Roman" w:hAnsi="Times New Roman" w:cs="Times New Roman"/>
            <w:sz w:val="24"/>
            <w:szCs w:val="24"/>
          </w:rPr>
          <w:delText>across</w:delText>
        </w:r>
      </w:del>
      <w:r>
        <w:rPr>
          <w:rFonts w:ascii="Times New Roman" w:eastAsia="Times New Roman" w:hAnsi="Times New Roman" w:cs="Times New Roman"/>
          <w:sz w:val="24"/>
          <w:szCs w:val="24"/>
        </w:rPr>
        <w:t xml:space="preserve"> Belize, Fiji, Madagascar, and the Solomon Islands,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plotted on a log scale. In (a) nutrient density is the combined contribution to recommended daily women intakes of calcium, iron, selenium, zinc, omega-3 fatty acids and vitamin A </w:t>
      </w:r>
      <w:r>
        <w:fldChar w:fldCharType="begin" w:fldLock="1"/>
      </w:r>
      <w:ins w:id="416" w:author="Robinson, James (robins64)" w:date="2023-06-30T11:24:00Z">
        <w:r w:rsidR="00DD5F5E">
          <w:instrText>ADDIN paperpile_citation &lt;clusterId&gt;K234Y512U972R685&lt;/clusterId&gt;&lt;metadata&gt;&lt;citation&gt;&lt;id&gt;B8D12A1C409711EC9EB884C6CB680507&lt;/id&gt;&lt;/citation&gt;&lt;/metadata&gt;&lt;data&gt;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&lt;/data&gt; \* MERGEFORMAT</w:instrText>
        </w:r>
      </w:ins>
      <w:del w:id="417" w:author="Robinson, James (robins64)" w:date="2023-06-30T11:24:00Z">
        <w:r w:rsidDel="00DD5F5E">
          <w:delInstrText>HYPERLINK "https://paperpile.com/c/Io64Wc/jHSh" \h</w:delInstrText>
        </w:r>
      </w:del>
      <w:r>
        <w:fldChar w:fldCharType="separate"/>
      </w:r>
      <w:ins w:id="418" w:author="Robinson, James (robins64)" w:date="2023-07-13T16:53:00Z">
        <w:r w:rsidR="00E83358">
          <w:rPr>
            <w:rFonts w:ascii="Times New Roman" w:eastAsia="Times New Roman" w:hAnsi="Times New Roman" w:cs="Times New Roman"/>
            <w:noProof/>
            <w:color w:val="000000"/>
            <w:sz w:val="24"/>
            <w:szCs w:val="24"/>
          </w:rPr>
          <w:t>[25]</w:t>
        </w:r>
      </w:ins>
      <w:del w:id="419" w:author="Robinson, James (robins64)" w:date="2023-07-13T16:49:00Z">
        <w:r w:rsidR="008E5C7E" w:rsidDel="00E83358">
          <w:rPr>
            <w:rFonts w:ascii="Times New Roman" w:eastAsia="Times New Roman" w:hAnsi="Times New Roman" w:cs="Times New Roman"/>
            <w:noProof/>
            <w:color w:val="000000"/>
            <w:sz w:val="24"/>
            <w:szCs w:val="24"/>
          </w:rPr>
          <w:delText>[26]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w:t>
      </w:r>
      <w:r>
        <w:rPr>
          <w:rFonts w:ascii="Times New Roman" w:eastAsia="Times New Roman" w:hAnsi="Times New Roman" w:cs="Times New Roman"/>
          <w:sz w:val="24"/>
          <w:szCs w:val="24"/>
        </w:rPr>
        <w:lastRenderedPageBreak/>
        <w:t>reference values for adult women (18-65 years old). In (b) are the six nutrient concentrations</w:t>
      </w:r>
      <w:r w:rsidR="00903EE9">
        <w:rPr>
          <w:rFonts w:ascii="Times New Roman" w:eastAsia="Times New Roman" w:hAnsi="Times New Roman" w:cs="Times New Roman"/>
          <w:sz w:val="24"/>
          <w:szCs w:val="24"/>
        </w:rPr>
        <w:t xml:space="preserve"> by </w:t>
      </w:r>
      <w:proofErr w:type="spellStart"/>
      <w:r w:rsidR="00903EE9">
        <w:rPr>
          <w:rFonts w:ascii="Times New Roman" w:eastAsia="Times New Roman" w:hAnsi="Times New Roman" w:cs="Times New Roman"/>
          <w:sz w:val="24"/>
          <w:szCs w:val="24"/>
        </w:rPr>
        <w:t>Kmax</w:t>
      </w:r>
      <w:proofErr w:type="spellEnd"/>
      <w:r w:rsidR="00BC0779">
        <w:rPr>
          <w:rFonts w:ascii="Times New Roman" w:eastAsia="Times New Roman" w:hAnsi="Times New Roman" w:cs="Times New Roman"/>
          <w:sz w:val="24"/>
          <w:szCs w:val="24"/>
        </w:rPr>
        <w:t xml:space="preserve"> </w:t>
      </w:r>
      <w:r w:rsidR="00BC0779">
        <w:rPr>
          <w:rFonts w:ascii="Times New Roman" w:eastAsia="Times New Roman" w:hAnsi="Times New Roman" w:cs="Times New Roman"/>
          <w:sz w:val="24"/>
          <w:szCs w:val="24"/>
        </w:rPr>
        <w:t>for each species</w:t>
      </w:r>
      <w:r>
        <w:rPr>
          <w:rFonts w:ascii="Times New Roman" w:eastAsia="Times New Roman" w:hAnsi="Times New Roman" w:cs="Times New Roman"/>
          <w:sz w:val="24"/>
          <w:szCs w:val="24"/>
        </w:rPr>
        <w:t xml:space="preserve">, with fitted GAM smoothers (± 95% confidence interval). Growth coefficient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value of growth coefficient K for each species at its theoretical maximum size, derived from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equation </w:t>
      </w:r>
      <w:r>
        <w:fldChar w:fldCharType="begin" w:fldLock="1"/>
      </w:r>
      <w:ins w:id="420" w:author="Robinson, James (robins64)" w:date="2023-06-30T11:24:00Z">
        <w:r w:rsidR="00DD5F5E">
          <w:instrText>ADDIN paperpile_citation &lt;clusterId&gt;N379U736Q127N741&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421" w:author="Robinson, James (robins64)" w:date="2023-06-30T11:24:00Z">
        <w:r w:rsidDel="00DD5F5E">
          <w:delInstrText>HYPERLINK "https://paperpile.com/c/Io64Wc/uPw9" \h</w:delInstrText>
        </w:r>
      </w:del>
      <w:r>
        <w:fldChar w:fldCharType="separate"/>
      </w:r>
      <w:ins w:id="422" w:author="Robinson, James (robins64)" w:date="2023-07-13T16:53:00Z">
        <w:r w:rsidR="00E83358">
          <w:rPr>
            <w:rFonts w:ascii="Times New Roman" w:eastAsia="Times New Roman" w:hAnsi="Times New Roman" w:cs="Times New Roman"/>
            <w:noProof/>
            <w:color w:val="000000"/>
            <w:sz w:val="24"/>
            <w:szCs w:val="24"/>
          </w:rPr>
          <w:t>[16]</w:t>
        </w:r>
      </w:ins>
      <w:del w:id="423"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33CBFC6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del w:id="424" w:author="McClanahan, Tim" w:date="2023-07-06T12:12:00Z">
        <w:r>
          <w:rPr>
            <w:rFonts w:ascii="Times New Roman" w:eastAsia="Times New Roman" w:hAnsi="Times New Roman" w:cs="Times New Roman"/>
            <w:sz w:val="24"/>
            <w:szCs w:val="24"/>
          </w:rPr>
          <w:delText>),  biomass</w:delText>
        </w:r>
      </w:del>
      <w:ins w:id="425" w:author="McClanahan, Tim" w:date="2023-07-06T12:12:00Z">
        <w:r w:rsidR="00F21679">
          <w:rPr>
            <w:rFonts w:ascii="Times New Roman" w:eastAsia="Times New Roman" w:hAnsi="Times New Roman" w:cs="Times New Roman"/>
            <w:sz w:val="24"/>
            <w:szCs w:val="24"/>
          </w:rPr>
          <w:t>), biomass</w:t>
        </w:r>
      </w:ins>
      <w:r>
        <w:rPr>
          <w:rFonts w:ascii="Times New Roman" w:eastAsia="Times New Roman" w:hAnsi="Times New Roman" w:cs="Times New Roman"/>
          <w:sz w:val="24"/>
          <w:szCs w:val="24"/>
        </w:rPr>
        <w:t xml:space="preserve">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w:t>
      </w:r>
      <w:ins w:id="426" w:author="Robinson, James (robins64)" w:date="2023-06-30T12:07:00Z">
        <w:r w:rsidR="00533C88">
          <w:rPr>
            <w:rFonts w:ascii="Times New Roman" w:eastAsia="Times New Roman" w:hAnsi="Times New Roman" w:cs="Times New Roman"/>
            <w:sz w:val="24"/>
            <w:szCs w:val="24"/>
          </w:rPr>
          <w:t xml:space="preserve">one </w:t>
        </w:r>
      </w:ins>
      <w:r>
        <w:rPr>
          <w:rFonts w:ascii="Times New Roman" w:eastAsia="Times New Roman" w:hAnsi="Times New Roman" w:cs="Times New Roman"/>
          <w:sz w:val="24"/>
          <w:szCs w:val="24"/>
        </w:rPr>
        <w:t xml:space="preserve">Madagascar </w:t>
      </w:r>
      <w:ins w:id="427" w:author="Robinson, James (robins64)" w:date="2023-06-30T12:07:00Z">
        <w:r w:rsidR="00533C88">
          <w:rPr>
            <w:rFonts w:ascii="Times New Roman" w:eastAsia="Times New Roman" w:hAnsi="Times New Roman" w:cs="Times New Roman"/>
            <w:sz w:val="24"/>
            <w:szCs w:val="24"/>
          </w:rPr>
          <w:t xml:space="preserve">site </w:t>
        </w:r>
      </w:ins>
      <w:r>
        <w:rPr>
          <w:rFonts w:ascii="Times New Roman" w:eastAsia="Times New Roman" w:hAnsi="Times New Roman" w:cs="Times New Roman"/>
          <w:sz w:val="24"/>
          <w:szCs w:val="24"/>
        </w:rPr>
        <w:t>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w:t>
      </w:r>
      <w:ins w:id="428" w:author="Robinson, James (robins64)" w:date="2023-06-30T12:07:00Z">
        <w:r w:rsidR="00533C88">
          <w:rPr>
            <w:rFonts w:ascii="Times New Roman" w:eastAsia="Times New Roman" w:hAnsi="Times New Roman" w:cs="Times New Roman"/>
            <w:sz w:val="24"/>
            <w:szCs w:val="24"/>
          </w:rPr>
          <w:t xml:space="preserve"> one</w:t>
        </w:r>
      </w:ins>
      <w:r>
        <w:rPr>
          <w:rFonts w:ascii="Times New Roman" w:eastAsia="Times New Roman" w:hAnsi="Times New Roman" w:cs="Times New Roman"/>
          <w:sz w:val="24"/>
          <w:szCs w:val="24"/>
        </w:rPr>
        <w:t xml:space="preserve"> Fiji</w:t>
      </w:r>
      <w:ins w:id="429" w:author="Robinson, James (robins64)" w:date="2023-06-30T12:07:00Z">
        <w:r w:rsidR="00533C88">
          <w:rPr>
            <w:rFonts w:ascii="Times New Roman" w:eastAsia="Times New Roman" w:hAnsi="Times New Roman" w:cs="Times New Roman"/>
            <w:sz w:val="24"/>
            <w:szCs w:val="24"/>
          </w:rPr>
          <w:t xml:space="preserve"> site</w:t>
        </w:r>
      </w:ins>
      <w:r>
        <w:rPr>
          <w:rFonts w:ascii="Times New Roman" w:eastAsia="Times New Roman" w:hAnsi="Times New Roman" w:cs="Times New Roman"/>
          <w:sz w:val="24"/>
          <w:szCs w:val="24"/>
        </w:rPr>
        <w:t>, Fig. 2b),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w:t>
      </w:r>
      <w:ins w:id="430" w:author="Robinson, James (robins64)" w:date="2023-06-30T12:08:00Z">
        <w:r w:rsidR="00B6254D">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herbivor</w:t>
      </w:r>
      <w:ins w:id="431" w:author="Robinson, James (robins64)" w:date="2023-06-30T12:08:00Z">
        <w:r w:rsidR="00B6254D">
          <w:rPr>
            <w:rFonts w:ascii="Times New Roman" w:eastAsia="Times New Roman" w:hAnsi="Times New Roman" w:cs="Times New Roman"/>
            <w:sz w:val="24"/>
            <w:szCs w:val="24"/>
          </w:rPr>
          <w:t xml:space="preserve">e </w:t>
        </w:r>
      </w:ins>
      <w:del w:id="432" w:author="Robinson, James (robins64)" w:date="2023-06-30T12:08:00Z">
        <w:r w:rsidDel="00B6254D">
          <w:rPr>
            <w:rFonts w:ascii="Times New Roman" w:eastAsia="Times New Roman" w:hAnsi="Times New Roman" w:cs="Times New Roman"/>
            <w:sz w:val="24"/>
            <w:szCs w:val="24"/>
          </w:rPr>
          <w:delText xml:space="preserve">ous </w:delText>
        </w:r>
      </w:del>
      <w:ins w:id="433" w:author="Robinson, James (robins64)" w:date="2023-06-30T12:08:00Z">
        <w:r w:rsidR="00B6254D">
          <w:rPr>
            <w:rFonts w:ascii="Times New Roman" w:eastAsia="Times New Roman" w:hAnsi="Times New Roman" w:cs="Times New Roman"/>
            <w:sz w:val="24"/>
            <w:szCs w:val="24"/>
          </w:rPr>
          <w:t>(</w:t>
        </w:r>
      </w:ins>
      <w:del w:id="434" w:author="Robinson, James (robins64)" w:date="2023-06-30T12:08:00Z">
        <w:r w:rsidDel="00B6254D">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detritivor</w:t>
      </w:r>
      <w:ins w:id="435" w:author="Robinson, James (robins64)" w:date="2023-06-30T12:09:00Z">
        <w:r w:rsidR="00B6254D">
          <w:rPr>
            <w:rFonts w:ascii="Times New Roman" w:eastAsia="Times New Roman" w:hAnsi="Times New Roman" w:cs="Times New Roman"/>
            <w:sz w:val="24"/>
            <w:szCs w:val="24"/>
          </w:rPr>
          <w:t>e)</w:t>
        </w:r>
      </w:ins>
      <w:del w:id="436" w:author="Robinson, James (robins64)" w:date="2023-06-30T12:09:00Z">
        <w:r w:rsidDel="00B6254D">
          <w:rPr>
            <w:rFonts w:ascii="Times New Roman" w:eastAsia="Times New Roman" w:hAnsi="Times New Roman" w:cs="Times New Roman"/>
            <w:sz w:val="24"/>
            <w:szCs w:val="24"/>
          </w:rPr>
          <w:delText>o</w:delText>
        </w:r>
      </w:del>
      <w:del w:id="437" w:author="Robinson, James (robins64)" w:date="2023-06-30T12:08:00Z">
        <w:r w:rsidDel="00B6254D">
          <w:rPr>
            <w:rFonts w:ascii="Times New Roman" w:eastAsia="Times New Roman" w:hAnsi="Times New Roman" w:cs="Times New Roman"/>
            <w:sz w:val="24"/>
            <w:szCs w:val="24"/>
          </w:rPr>
          <w:delText>us</w:delText>
        </w:r>
      </w:del>
      <w:r>
        <w:rPr>
          <w:rFonts w:ascii="Times New Roman" w:eastAsia="Times New Roman" w:hAnsi="Times New Roman" w:cs="Times New Roman"/>
          <w:sz w:val="24"/>
          <w:szCs w:val="24"/>
        </w:rPr>
        <w:t xml:space="preserve"> fishes dominating nutrient production (mean = 34% across all six nutrients, ranging from 18-50%). Mobile invertivores were the second highest nutrient producer, with an average of 22% of the production across all nutrients, and accounted for more vitamin A production (35%) than herbivore</w:t>
      </w:r>
      <w:ins w:id="438" w:author="Mark Hamilton" w:date="2023-07-07T10:53:00Z">
        <w:r w:rsidR="001B056C">
          <w:rPr>
            <w:rFonts w:ascii="Times New Roman" w:eastAsia="Times New Roman" w:hAnsi="Times New Roman" w:cs="Times New Roman"/>
            <w:sz w:val="24"/>
            <w:szCs w:val="24"/>
          </w:rPr>
          <w:t>s</w:t>
        </w:r>
      </w:ins>
      <w:ins w:id="439" w:author="Mark Hamilton" w:date="2023-07-07T10:52:00Z">
        <w:r w:rsidR="001B056C">
          <w:rPr>
            <w:rFonts w:ascii="Times New Roman" w:eastAsia="Times New Roman" w:hAnsi="Times New Roman" w:cs="Times New Roman"/>
            <w:sz w:val="24"/>
            <w:szCs w:val="24"/>
          </w:rPr>
          <w:t xml:space="preserve"> (detritivore)</w:t>
        </w:r>
      </w:ins>
      <w:del w:id="440" w:author="Mark Hamilton" w:date="2023-07-07T10:52:00Z">
        <w:r w:rsidDel="001B056C">
          <w:rPr>
            <w:rFonts w:ascii="Times New Roman" w:eastAsia="Times New Roman" w:hAnsi="Times New Roman" w:cs="Times New Roman"/>
            <w:sz w:val="24"/>
            <w:szCs w:val="24"/>
          </w:rPr>
          <w:delText>/detritivores</w:delText>
        </w:r>
      </w:del>
      <w:r>
        <w:rPr>
          <w:rFonts w:ascii="Times New Roman" w:eastAsia="Times New Roman" w:hAnsi="Times New Roman" w:cs="Times New Roman"/>
          <w:sz w:val="24"/>
          <w:szCs w:val="24"/>
        </w:rPr>
        <w:t xml:space="preserve"> (18%) (Fig. 2a). Other trophic groups had lower contributions to nutrient production, contributing a</w:t>
      </w:r>
      <w:del w:id="441" w:author="Robinson, James (robins64)" w:date="2023-06-30T10:25:00Z">
        <w:r w:rsidDel="00B24AD2">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 </w:t>
      </w:r>
      <w:del w:id="442" w:author="Robinson, James (robins64)" w:date="2023-06-30T10:25:00Z">
        <w:r w:rsidDel="00B24AD2">
          <w:rPr>
            <w:rFonts w:ascii="Times New Roman" w:eastAsia="Times New Roman" w:hAnsi="Times New Roman" w:cs="Times New Roman"/>
            <w:sz w:val="24"/>
            <w:szCs w:val="24"/>
          </w:rPr>
          <w:delText xml:space="preserve">average </w:delText>
        </w:r>
      </w:del>
      <w:ins w:id="443" w:author="Robinson, James (robins64)" w:date="2023-06-30T10:25:00Z">
        <w:r w:rsidR="00B24AD2">
          <w:rPr>
            <w:rFonts w:ascii="Times New Roman" w:eastAsia="Times New Roman" w:hAnsi="Times New Roman" w:cs="Times New Roman"/>
            <w:sz w:val="24"/>
            <w:szCs w:val="24"/>
          </w:rPr>
          <w:t xml:space="preserve">mean </w:t>
        </w:r>
      </w:ins>
      <w:r>
        <w:rPr>
          <w:rFonts w:ascii="Times New Roman" w:eastAsia="Times New Roman" w:hAnsi="Times New Roman" w:cs="Times New Roman"/>
          <w:sz w:val="24"/>
          <w:szCs w:val="24"/>
        </w:rPr>
        <w:t xml:space="preserve">16% (planktivore),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26AF21E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w:t>
      </w:r>
      <w:ins w:id="444" w:author="Robinson, James (robins64)" w:date="2023-06-30T12:09:00Z">
        <w:r w:rsidR="00671ABB">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and mobile invertivores were therefore the largest contributors to fishery services, accounting for an average 56% of standing biomass and biomass turnover, and 40-69% of nutrient production (Fig. 2c). However, trophic group contributions varied between countries</w:t>
      </w:r>
      <w:ins w:id="445" w:author="Robinson, James (robins64)" w:date="2023-06-30T12:58:00Z">
        <w:r w:rsidR="005F6570">
          <w:rPr>
            <w:rFonts w:ascii="Times New Roman" w:eastAsia="Times New Roman" w:hAnsi="Times New Roman" w:cs="Times New Roman"/>
            <w:sz w:val="24"/>
            <w:szCs w:val="24"/>
          </w:rPr>
          <w:t xml:space="preserve"> (Fig. S3)</w:t>
        </w:r>
      </w:ins>
      <w:r>
        <w:rPr>
          <w:rFonts w:ascii="Times New Roman" w:eastAsia="Times New Roman" w:hAnsi="Times New Roman" w:cs="Times New Roman"/>
          <w:sz w:val="24"/>
          <w:szCs w:val="24"/>
        </w:rPr>
        <w:t>. For example, piscivores were the largest contributors to standing biomass and omega-3 and vitamin A production in Belize, whereas planktivores dominated biomass turnover and production of most nutrients in Solomon Islands (Fig. 2c). Zinc production was dominated by herbivores</w:t>
      </w:r>
      <w:ins w:id="446" w:author="Robinson, James (robins64)" w:date="2023-06-30T12:09:00Z">
        <w:r w:rsidR="00E82FA2">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2981776C" w:rsidR="00E429D0" w:rsidRDefault="003F5B3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6A2C30A4" wp14:editId="3C52EE34">
            <wp:extent cx="6048531" cy="22506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6048531" cy="2250616"/>
                    </a:xfrm>
                    <a:prstGeom prst="rect">
                      <a:avLst/>
                    </a:prstGeom>
                    <a:ln/>
                  </pic:spPr>
                </pic:pic>
              </a:graphicData>
            </a:graphic>
          </wp:inline>
        </w:drawing>
      </w:r>
    </w:p>
    <w:p w14:paraId="79C34D14" w14:textId="06890F21" w:rsidR="00E429D0" w:rsidRDefault="003F5B3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(small labelled points) and the average across nutrients (large point ± 2 SEM)</w:t>
      </w:r>
      <w:ins w:id="447" w:author="Robinson, James (robins64)" w:date="2023-06-30T12:57:00Z">
        <w:r w:rsidR="005F6570">
          <w:rPr>
            <w:rFonts w:ascii="Times New Roman" w:eastAsia="Times New Roman" w:hAnsi="Times New Roman" w:cs="Times New Roman"/>
            <w:sz w:val="24"/>
            <w:szCs w:val="24"/>
          </w:rPr>
          <w:t xml:space="preserve"> (by country in Fig S3)</w:t>
        </w:r>
      </w:ins>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ins w:id="448" w:author="Robinson, James (robins64)" w:date="2023-06-30T12:57:00Z">
        <w:r w:rsidR="00081307">
          <w:rPr>
            <w:rFonts w:ascii="Times New Roman" w:eastAsia="Times New Roman" w:hAnsi="Times New Roman" w:cs="Times New Roman"/>
            <w:sz w:val="24"/>
            <w:szCs w:val="24"/>
          </w:rPr>
          <w:t xml:space="preserve"> </w:t>
        </w:r>
      </w:ins>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04FFD145"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 models to understand drivers of trophic group contributions to fishery services. We focus on herbivores</w:t>
      </w:r>
      <w:ins w:id="449" w:author="Robinson, James (robins64)" w:date="2023-06-30T12:10:00Z">
        <w:r w:rsidR="008363E0">
          <w:rPr>
            <w:rFonts w:ascii="Times New Roman" w:eastAsia="Times New Roman" w:hAnsi="Times New Roman" w:cs="Times New Roman"/>
            <w:sz w:val="24"/>
            <w:szCs w:val="24"/>
          </w:rPr>
          <w:t xml:space="preserve"> (detritivores and macroalgal-feeders combined)</w:t>
        </w:r>
      </w:ins>
      <w:r>
        <w:rPr>
          <w:rFonts w:ascii="Times New Roman" w:eastAsia="Times New Roman" w:hAnsi="Times New Roman" w:cs="Times New Roman"/>
          <w:sz w:val="24"/>
          <w:szCs w:val="24"/>
        </w:rPr>
        <w:t xml:space="preserve">,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w:t>
      </w:r>
      <w:ins w:id="450" w:author="Robinson, James (robins64)" w:date="2023-06-30T13:11:00Z">
        <w:r w:rsidR="007251F2">
          <w:rPr>
            <w:rFonts w:ascii="Times New Roman" w:eastAsia="Times New Roman" w:hAnsi="Times New Roman" w:cs="Times New Roman"/>
            <w:sz w:val="24"/>
            <w:szCs w:val="24"/>
          </w:rPr>
          <w:t>five nutrients (</w:t>
        </w:r>
      </w:ins>
      <w:r>
        <w:rPr>
          <w:rFonts w:ascii="Times New Roman" w:eastAsia="Times New Roman" w:hAnsi="Times New Roman" w:cs="Times New Roman"/>
          <w:sz w:val="24"/>
          <w:szCs w:val="24"/>
        </w:rPr>
        <w:t>calcium, iron,</w:t>
      </w:r>
      <w:ins w:id="451" w:author="Robinson, James (robins64)" w:date="2023-06-30T13:10:00Z">
        <w:r w:rsidR="007251F2">
          <w:rPr>
            <w:rFonts w:ascii="Times New Roman" w:eastAsia="Times New Roman" w:hAnsi="Times New Roman" w:cs="Times New Roman"/>
            <w:sz w:val="24"/>
            <w:szCs w:val="24"/>
          </w:rPr>
          <w:t xml:space="preserve"> selenium,</w:t>
        </w:r>
      </w:ins>
      <w:r>
        <w:rPr>
          <w:rFonts w:ascii="Times New Roman" w:eastAsia="Times New Roman" w:hAnsi="Times New Roman" w:cs="Times New Roman"/>
          <w:sz w:val="24"/>
          <w:szCs w:val="24"/>
        </w:rPr>
        <w:t xml:space="preserve"> </w:t>
      </w:r>
      <w:del w:id="452" w:author="Robinson, James (robins64)" w:date="2023-06-30T13:11:00Z">
        <w:r w:rsidDel="007251F2">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zinc</w:t>
      </w:r>
      <w:ins w:id="453" w:author="Robinson, James (robins64)" w:date="2023-06-30T13:11:00Z">
        <w:r w:rsidR="007251F2">
          <w:rPr>
            <w:rFonts w:ascii="Times New Roman" w:eastAsia="Times New Roman" w:hAnsi="Times New Roman" w:cs="Times New Roman"/>
            <w:sz w:val="24"/>
            <w:szCs w:val="24"/>
          </w:rPr>
          <w:t xml:space="preserve">, </w:t>
        </w:r>
      </w:ins>
      <w:ins w:id="454" w:author="McClanahan, Tim" w:date="2023-07-06T12:14:00Z">
        <w:r w:rsidR="00F21679">
          <w:rPr>
            <w:rFonts w:ascii="Times New Roman" w:eastAsia="Times New Roman" w:hAnsi="Times New Roman" w:cs="Times New Roman"/>
            <w:sz w:val="24"/>
            <w:szCs w:val="24"/>
          </w:rPr>
          <w:t xml:space="preserve">and </w:t>
        </w:r>
      </w:ins>
      <w:ins w:id="455" w:author="Robinson, James (robins64)" w:date="2023-06-30T13:11:00Z">
        <w:r w:rsidR="007251F2">
          <w:rPr>
            <w:rFonts w:ascii="Times New Roman" w:eastAsia="Times New Roman" w:hAnsi="Times New Roman" w:cs="Times New Roman"/>
            <w:sz w:val="24"/>
            <w:szCs w:val="24"/>
          </w:rPr>
          <w:t>omega-3)</w:t>
        </w:r>
      </w:ins>
      <w:r>
        <w:rPr>
          <w:rFonts w:ascii="Times New Roman" w:eastAsia="Times New Roman" w:hAnsi="Times New Roman" w:cs="Times New Roman"/>
          <w:sz w:val="24"/>
          <w:szCs w:val="24"/>
        </w:rPr>
        <w:t xml:space="preserve"> were bottom-heavy at over 9</w:t>
      </w:r>
      <w:ins w:id="456" w:author="Robinson, James (robins64)" w:date="2023-06-30T13:11:00Z">
        <w:r w:rsidR="007251F2">
          <w:rPr>
            <w:rFonts w:ascii="Times New Roman" w:eastAsia="Times New Roman" w:hAnsi="Times New Roman" w:cs="Times New Roman"/>
            <w:sz w:val="24"/>
            <w:szCs w:val="24"/>
          </w:rPr>
          <w:t>3</w:t>
        </w:r>
      </w:ins>
      <w:del w:id="457" w:author="Robinson, James (robins64)" w:date="2023-06-30T13:11:00Z">
        <w:r w:rsidDel="007251F2">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of reefs, indicating that herbivores contributed a significant proportion of </w:t>
      </w:r>
      <w:del w:id="458" w:author="Robinson, James (robins64)" w:date="2023-06-30T13:10:00Z">
        <w:r w:rsidDel="007251F2">
          <w:rPr>
            <w:rFonts w:ascii="Times New Roman" w:eastAsia="Times New Roman" w:hAnsi="Times New Roman" w:cs="Times New Roman"/>
            <w:sz w:val="24"/>
            <w:szCs w:val="24"/>
          </w:rPr>
          <w:delText xml:space="preserve">all three </w:delText>
        </w:r>
      </w:del>
      <w:ins w:id="459" w:author="Robinson, James (robins64)" w:date="2023-06-30T13:10:00Z">
        <w:r w:rsidR="007251F2">
          <w:rPr>
            <w:rFonts w:ascii="Times New Roman" w:eastAsia="Times New Roman" w:hAnsi="Times New Roman" w:cs="Times New Roman"/>
            <w:sz w:val="24"/>
            <w:szCs w:val="24"/>
          </w:rPr>
          <w:t xml:space="preserve">these </w:t>
        </w:r>
      </w:ins>
      <w:r>
        <w:rPr>
          <w:rFonts w:ascii="Times New Roman" w:eastAsia="Times New Roman" w:hAnsi="Times New Roman" w:cs="Times New Roman"/>
          <w:sz w:val="24"/>
          <w:szCs w:val="24"/>
        </w:rPr>
        <w:t xml:space="preserve">fishery services (Fig. 3). Only two fishing-restricted reefs had top-heavy biomass distributions (in Madagascar), whereas vitamin A production was top-heavy at 60% of reefs (Fig. 3). Belize had the most top-heavy trophic structure, where piscivores accounted for </w:t>
      </w:r>
      <w:del w:id="460" w:author="Robinson, James (robins64)" w:date="2023-06-30T13:31:00Z">
        <w:r w:rsidDel="00C1745D">
          <w:rPr>
            <w:rFonts w:ascii="Times New Roman" w:eastAsia="Times New Roman" w:hAnsi="Times New Roman" w:cs="Times New Roman"/>
            <w:sz w:val="24"/>
            <w:szCs w:val="24"/>
          </w:rPr>
          <w:delText xml:space="preserve">30-60% of selenium, vitamin A, and </w:delText>
        </w:r>
      </w:del>
      <w:ins w:id="461" w:author="Robinson, James (robins64)" w:date="2023-06-30T13:31:00Z">
        <w:r w:rsidR="00C1745D">
          <w:rPr>
            <w:rFonts w:ascii="Times New Roman" w:eastAsia="Times New Roman" w:hAnsi="Times New Roman" w:cs="Times New Roman"/>
            <w:sz w:val="24"/>
            <w:szCs w:val="24"/>
          </w:rPr>
          <w:t xml:space="preserve">73% of </w:t>
        </w:r>
      </w:ins>
      <w:r>
        <w:rPr>
          <w:rFonts w:ascii="Times New Roman" w:eastAsia="Times New Roman" w:hAnsi="Times New Roman" w:cs="Times New Roman"/>
          <w:sz w:val="24"/>
          <w:szCs w:val="24"/>
        </w:rPr>
        <w:t>omega-3 fatty acid production</w:t>
      </w:r>
      <w:ins w:id="462" w:author="Robinson, James (robins64)" w:date="2023-06-30T13:31:00Z">
        <w:r w:rsidR="00C1745D">
          <w:rPr>
            <w:rFonts w:ascii="Times New Roman" w:eastAsia="Times New Roman" w:hAnsi="Times New Roman" w:cs="Times New Roman"/>
            <w:sz w:val="24"/>
            <w:szCs w:val="24"/>
          </w:rPr>
          <w:t xml:space="preserve"> and 100% of vitamin A production.</w:t>
        </w:r>
      </w:ins>
      <w:del w:id="463" w:author="Robinson, James (robins64)" w:date="2023-06-30T13:31:00Z">
        <w:r w:rsidDel="00C1745D">
          <w:rPr>
            <w:rFonts w:ascii="Times New Roman" w:eastAsia="Times New Roman" w:hAnsi="Times New Roman" w:cs="Times New Roman"/>
            <w:sz w:val="24"/>
            <w:szCs w:val="24"/>
          </w:rPr>
          <w:delText xml:space="preserve">. </w:delText>
        </w:r>
      </w:del>
    </w:p>
    <w:p w14:paraId="38EBB578" w14:textId="77777777" w:rsidR="00E429D0" w:rsidRDefault="00E429D0">
      <w:pPr>
        <w:rPr>
          <w:rFonts w:ascii="Times New Roman" w:eastAsia="Times New Roman" w:hAnsi="Times New Roman" w:cs="Times New Roman"/>
          <w:sz w:val="24"/>
          <w:szCs w:val="24"/>
        </w:rPr>
      </w:pPr>
    </w:p>
    <w:p w14:paraId="459D8DBE" w14:textId="44DE1A3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54890693" wp14:editId="27CE0C65">
            <wp:extent cx="6015504" cy="334749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6015504" cy="3347498"/>
                    </a:xfrm>
                    <a:prstGeom prst="rect">
                      <a:avLst/>
                    </a:prstGeom>
                    <a:ln/>
                  </pic:spPr>
                </pic:pic>
              </a:graphicData>
            </a:graphic>
          </wp:inline>
        </w:drawing>
      </w:r>
    </w:p>
    <w:p w14:paraId="485380FF" w14:textId="7BCFE03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Points show the posterior median predicted herbivore and piscivore contribution (%) to each fishery service, for all 333 reef sites. Bolded points represent the mean values in each country (± 2 SEM). Points in the upper-left have bottom-heavy pyramids (greater contributions from herbivores than piscivores) and points in the bottom-right have top-heavy pyramids (greater contributions from piscivores than herbivores).</w:t>
      </w:r>
      <w:ins w:id="464" w:author="Robinson, James (robins64)" w:date="2023-06-30T13:45:00Z">
        <w:r w:rsidR="00603496">
          <w:rPr>
            <w:rFonts w:ascii="Times New Roman" w:eastAsia="Times New Roman" w:hAnsi="Times New Roman" w:cs="Times New Roman"/>
            <w:sz w:val="24"/>
            <w:szCs w:val="24"/>
          </w:rPr>
          <w:t xml:space="preserve"> SE</w:t>
        </w:r>
      </w:ins>
      <w:ins w:id="465" w:author="Robinson, James (robins64)" w:date="2023-06-30T13:46:00Z">
        <w:r w:rsidR="00603496">
          <w:rPr>
            <w:rFonts w:ascii="Times New Roman" w:eastAsia="Times New Roman" w:hAnsi="Times New Roman" w:cs="Times New Roman"/>
            <w:sz w:val="24"/>
            <w:szCs w:val="24"/>
          </w:rPr>
          <w:t>M are provided in Table S1.</w:t>
        </w:r>
      </w:ins>
    </w:p>
    <w:p w14:paraId="4688A1B6" w14:textId="77777777" w:rsidR="00E429D0" w:rsidRDefault="00E429D0">
      <w:pPr>
        <w:rPr>
          <w:rFonts w:ascii="Times New Roman" w:eastAsia="Times New Roman" w:hAnsi="Times New Roman" w:cs="Times New Roman"/>
          <w:sz w:val="24"/>
          <w:szCs w:val="24"/>
        </w:rPr>
      </w:pPr>
    </w:p>
    <w:p w14:paraId="02B08C40" w14:textId="28DA9C92"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w:t>
      </w:r>
      <w:ins w:id="466" w:author="Robinson, James (robins64)" w:date="2023-06-30T12:58:00Z">
        <w:r w:rsidR="00CF142D">
          <w:rPr>
            <w:rFonts w:ascii="Times New Roman" w:eastAsia="Times New Roman" w:hAnsi="Times New Roman" w:cs="Times New Roman"/>
            <w:sz w:val="24"/>
            <w:szCs w:val="24"/>
          </w:rPr>
          <w:t>4</w:t>
        </w:r>
      </w:ins>
      <w:del w:id="467"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suggesting that unmeasured historical processes (</w:t>
      </w:r>
      <w:del w:id="468" w:author="McClanahan, Tim" w:date="2023-07-06T12:15:00Z">
        <w:r>
          <w:rPr>
            <w:rFonts w:ascii="Times New Roman" w:eastAsia="Times New Roman" w:hAnsi="Times New Roman" w:cs="Times New Roman"/>
            <w:sz w:val="24"/>
            <w:szCs w:val="24"/>
          </w:rPr>
          <w:delText>e.g.</w:delText>
        </w:r>
      </w:del>
      <w:ins w:id="469" w:author="McClanahan, Tim" w:date="2023-07-06T12:15: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disturbance</w:t>
      </w:r>
      <w:ins w:id="470" w:author="McClanahan, Tim" w:date="2023-07-06T12:19:00Z">
        <w:r w:rsidR="00F21679">
          <w:rPr>
            <w:rFonts w:ascii="Times New Roman" w:eastAsia="Times New Roman" w:hAnsi="Times New Roman" w:cs="Times New Roman"/>
            <w:sz w:val="24"/>
            <w:szCs w:val="24"/>
          </w:rPr>
          <w:t xml:space="preserve"> and</w:t>
        </w:r>
      </w:ins>
      <w:del w:id="471" w:author="McClanahan, Tim" w:date="2023-07-06T12:1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fishery dynamics) or biogeographic differences also govern assemblage composition of these reefs. In contrast, nutrient production in Madagascar shifted from dominance by mobile invertivores at low-biomass to herbivores at high-biomass (Fig. S</w:t>
      </w:r>
      <w:ins w:id="472" w:author="Robinson, James (robins64)" w:date="2023-06-30T12:58:00Z">
        <w:r w:rsidR="00CF142D">
          <w:rPr>
            <w:rFonts w:ascii="Times New Roman" w:eastAsia="Times New Roman" w:hAnsi="Times New Roman" w:cs="Times New Roman"/>
            <w:sz w:val="24"/>
            <w:szCs w:val="24"/>
          </w:rPr>
          <w:t>4</w:t>
        </w:r>
      </w:ins>
      <w:del w:id="473"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Madagascar’s reefs had the lowest biomass in the dataset, suggesting that biomass depletion due to fishing has changed trophic structure. In all four countries, nutrient production from piscivores increased with fishable biomass but, at most mid- and low-biomass reefs, piscivores accounted for less than 10% of nutrient production. However, the management regime had weak and uncertain effects on the relative contribution of fish groups (Fig. S</w:t>
      </w:r>
      <w:ins w:id="474" w:author="Robinson, James (robins64)" w:date="2023-06-30T12:58:00Z">
        <w:r w:rsidR="00CF142D">
          <w:rPr>
            <w:rFonts w:ascii="Times New Roman" w:eastAsia="Times New Roman" w:hAnsi="Times New Roman" w:cs="Times New Roman"/>
            <w:sz w:val="24"/>
            <w:szCs w:val="24"/>
          </w:rPr>
          <w:t>5</w:t>
        </w:r>
      </w:ins>
      <w:del w:id="475" w:author="Robinson, James (robins64)" w:date="2023-06-30T12:58:00Z">
        <w:r w:rsidDel="00CF142D">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with no-take areas and partially managed areas (</w:t>
      </w:r>
      <w:del w:id="476" w:author="McClanahan, Tim" w:date="2023-07-06T12:19:00Z">
        <w:r>
          <w:rPr>
            <w:rFonts w:ascii="Times New Roman" w:eastAsia="Times New Roman" w:hAnsi="Times New Roman" w:cs="Times New Roman"/>
            <w:sz w:val="24"/>
            <w:szCs w:val="24"/>
          </w:rPr>
          <w:delText>e.g.</w:delText>
        </w:r>
      </w:del>
      <w:ins w:id="477" w:author="McClanahan, Tim" w:date="2023-07-06T12:19: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516560B6"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Benthic composition also influenced which fish groups contributed to nutrient production. Coral cover ranged from 0-84%, with low-coral-cover reefs characterised by dominance of macroalgae (Belize, Fiji, Madagascar), rubble (Fiji, Solomon Islands), or turf algae (Solomon Islands) (Fig. S</w:t>
      </w:r>
      <w:ins w:id="478" w:author="Robinson, James (robins64)" w:date="2023-06-30T12:58:00Z">
        <w:r w:rsidR="00CF142D">
          <w:rPr>
            <w:rFonts w:ascii="Times New Roman" w:eastAsia="Times New Roman" w:hAnsi="Times New Roman" w:cs="Times New Roman"/>
            <w:sz w:val="24"/>
            <w:szCs w:val="24"/>
          </w:rPr>
          <w:t>6</w:t>
        </w:r>
      </w:ins>
      <w:del w:id="479" w:author="Robinson, James (robins64)" w:date="2023-06-30T12:58:00Z">
        <w:r w:rsidDel="00CF142D">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Nutrient contributions from herbivores increased with hard coral and </w:t>
      </w:r>
      <w:r>
        <w:rPr>
          <w:rFonts w:ascii="Times New Roman" w:eastAsia="Times New Roman" w:hAnsi="Times New Roman" w:cs="Times New Roman"/>
          <w:sz w:val="24"/>
          <w:szCs w:val="24"/>
        </w:rPr>
        <w:lastRenderedPageBreak/>
        <w:t>macroalgae cover, while mobile invertivores produced relatively more calcium and vitamin A as rubble increased (Fig. S</w:t>
      </w:r>
      <w:ins w:id="480" w:author="Robinson, James (robins64)" w:date="2023-06-30T12:58:00Z">
        <w:r w:rsidR="00CF142D">
          <w:rPr>
            <w:rFonts w:ascii="Times New Roman" w:eastAsia="Times New Roman" w:hAnsi="Times New Roman" w:cs="Times New Roman"/>
            <w:sz w:val="24"/>
            <w:szCs w:val="24"/>
          </w:rPr>
          <w:t>7</w:t>
        </w:r>
      </w:ins>
      <w:del w:id="481" w:author="Robinson, James (robins64)" w:date="2023-06-30T12:58: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Piscivores produced relatively fewer nutrients on reefs with more bare substrate, and more vitamin A and omega-3 fatty acids on deeper reefs (Fig. S</w:t>
      </w:r>
      <w:ins w:id="482" w:author="Robinson, James (robins64)" w:date="2023-06-30T12:59:00Z">
        <w:r w:rsidR="00CF142D">
          <w:rPr>
            <w:rFonts w:ascii="Times New Roman" w:eastAsia="Times New Roman" w:hAnsi="Times New Roman" w:cs="Times New Roman"/>
            <w:sz w:val="24"/>
            <w:szCs w:val="24"/>
          </w:rPr>
          <w:t>7</w:t>
        </w:r>
      </w:ins>
      <w:del w:id="483" w:author="Robinson, James (robins64)" w:date="2023-06-30T12:59: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These opposing benthic trends influenced the pyramid shape of fishery services. For example, only the deeper reef survey locations (&gt;14 m, Belize and Madagascar) had top-heavy pyramids for standing biomass and biomass turnover, while reefs dominated by either coral or macroalgae (&gt;60% cover) only supported bottom-heavy pyramids for all fishery services (Fig. S</w:t>
      </w:r>
      <w:ins w:id="484" w:author="Robinson, James (robins64)" w:date="2023-06-30T12:58:00Z">
        <w:r w:rsidR="00CF142D">
          <w:rPr>
            <w:rFonts w:ascii="Times New Roman" w:eastAsia="Times New Roman" w:hAnsi="Times New Roman" w:cs="Times New Roman"/>
            <w:sz w:val="24"/>
            <w:szCs w:val="24"/>
          </w:rPr>
          <w:t>8</w:t>
        </w:r>
      </w:ins>
      <w:del w:id="485" w:author="Robinson, James (robins64)" w:date="2023-06-30T12:58:00Z">
        <w:r w:rsidDel="00CF142D">
          <w:rPr>
            <w:rFonts w:ascii="Times New Roman" w:eastAsia="Times New Roman" w:hAnsi="Times New Roman" w:cs="Times New Roman"/>
            <w:sz w:val="24"/>
            <w:szCs w:val="24"/>
          </w:rPr>
          <w:delText>7</w:delText>
        </w:r>
      </w:del>
      <w:r>
        <w:rPr>
          <w:rFonts w:ascii="Times New Roman" w:eastAsia="Times New Roman" w:hAnsi="Times New Roman" w:cs="Times New Roman"/>
          <w:sz w:val="24"/>
          <w:szCs w:val="24"/>
        </w:rPr>
        <w:t xml:space="preserve">).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Discussion</w:t>
      </w:r>
    </w:p>
    <w:p w14:paraId="1F03E41F" w14:textId="77777777" w:rsidR="00E429D0" w:rsidRDefault="00E429D0">
      <w:pPr>
        <w:rPr>
          <w:rFonts w:ascii="Times New Roman" w:eastAsia="Times New Roman" w:hAnsi="Times New Roman" w:cs="Times New Roman"/>
          <w:sz w:val="24"/>
          <w:szCs w:val="24"/>
        </w:rPr>
      </w:pPr>
    </w:p>
    <w:p w14:paraId="735337F9" w14:textId="455DCBB6"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w:t>
      </w:r>
      <w:r>
        <w:rPr>
          <w:rFonts w:ascii="Times New Roman" w:eastAsia="Times New Roman" w:hAnsi="Times New Roman" w:cs="Times New Roman"/>
          <w:sz w:val="24"/>
          <w:szCs w:val="24"/>
        </w:rPr>
        <w:t xml:space="preserve">distributions can help to delineate the structure and function of coral reef food webs, revealing ecological rules </w:t>
      </w:r>
      <w:r>
        <w:fldChar w:fldCharType="begin" w:fldLock="1"/>
      </w:r>
      <w:r w:rsidR="00DD5F5E">
        <w:instrText>ADDIN paperpile_citation &lt;clusterId&gt;C395P652F942C656&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environmental forcing </w:t>
      </w:r>
      <w:r>
        <w:fldChar w:fldCharType="begin" w:fldLock="1"/>
      </w:r>
      <w:r w:rsidR="00DD5F5E">
        <w:instrText>ADDIN paperpile_citation &lt;clusterId&gt;R287E274T865Y558&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ins w:id="486" w:author="Robinson, James (robins64)" w:date="2023-07-13T16:53:00Z">
        <w:r w:rsidR="00E83358">
          <w:rPr>
            <w:rFonts w:ascii="Times New Roman" w:eastAsia="Times New Roman" w:hAnsi="Times New Roman" w:cs="Times New Roman"/>
            <w:noProof/>
            <w:color w:val="000000"/>
            <w:sz w:val="24"/>
            <w:szCs w:val="24"/>
          </w:rPr>
          <w:t>[11]</w:t>
        </w:r>
      </w:ins>
      <w:del w:id="487" w:author="Robinson, James (robins64)" w:date="2023-07-13T16:49:00Z">
        <w:r w:rsidR="0042381B" w:rsidDel="00E83358">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human impacts </w:t>
      </w:r>
      <w:r>
        <w:fldChar w:fldCharType="begin" w:fldLock="1"/>
      </w:r>
      <w:r w:rsidR="00DD5F5E">
        <w:instrText>ADDIN paperpile_citation &lt;clusterId&gt;N343A493W983U494&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ins w:id="488" w:author="Robinson, James (robins64)" w:date="2023-07-13T16:53:00Z">
        <w:r w:rsidR="00E83358">
          <w:rPr>
            <w:rFonts w:ascii="Times New Roman" w:eastAsia="Times New Roman" w:hAnsi="Times New Roman" w:cs="Times New Roman"/>
            <w:noProof/>
            <w:color w:val="000000"/>
            <w:sz w:val="24"/>
            <w:szCs w:val="24"/>
          </w:rPr>
          <w:t>[8]</w:t>
        </w:r>
      </w:ins>
      <w:del w:id="489" w:author="Robinson, James (robins64)" w:date="2023-07-13T16:49:00Z">
        <w:r w:rsidR="0042381B" w:rsidDel="00E83358">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r>
        <w:fldChar w:fldCharType="begin" w:fldLock="1"/>
      </w:r>
      <w:r w:rsidR="003A1161">
        <w:instrText>ADDIN paperpile_citation &lt;clusterId&gt;B267P325L895J329&lt;/clusterId&gt;&lt;metadata&gt;&lt;citation&gt;&lt;id&gt;1FBE76107BA411EDBB123E84945E4932&lt;/id&gt;&lt;/citation&gt;&lt;citation&gt;&lt;id&gt;10455954409711ECA50C84C6CB680507&lt;/id&gt;&lt;/citation&gt;&lt;/metadata&gt;&lt;data&gt;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&lt;/data&gt; \* MERGEFORMAT</w:instrText>
      </w:r>
      <w:r>
        <w:fldChar w:fldCharType="separate"/>
      </w:r>
      <w:ins w:id="490" w:author="Robinson, James (robins64)" w:date="2023-07-13T16:53:00Z">
        <w:r w:rsidR="00E83358">
          <w:rPr>
            <w:rFonts w:ascii="Times New Roman" w:eastAsia="Times New Roman" w:hAnsi="Times New Roman" w:cs="Times New Roman"/>
            <w:noProof/>
            <w:color w:val="000000"/>
            <w:sz w:val="24"/>
            <w:szCs w:val="24"/>
          </w:rPr>
          <w:t>[14,26]</w:t>
        </w:r>
      </w:ins>
      <w:del w:id="491" w:author="Robinson, James (robins64)" w:date="2023-07-13T16:49:00Z">
        <w:r w:rsidR="008C769F" w:rsidDel="00E83358">
          <w:rPr>
            <w:rFonts w:ascii="Times New Roman" w:eastAsia="Times New Roman" w:hAnsi="Times New Roman" w:cs="Times New Roman"/>
            <w:noProof/>
            <w:color w:val="000000"/>
            <w:sz w:val="24"/>
            <w:szCs w:val="24"/>
          </w:rPr>
          <w:delText>[15,27]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fisheries catch </w:t>
      </w:r>
      <w:r>
        <w:fldChar w:fldCharType="begin" w:fldLock="1"/>
      </w:r>
      <w:r w:rsidR="00DD5F5E">
        <w:instrText>ADDIN paperpile_citation &lt;clusterId&gt;Q151E231A521Y222&lt;/clusterId&gt;&lt;metadata&gt;&lt;citation&gt;&lt;id&gt;9544F67E409611ECACE784C6CB680507&lt;/id&gt;&lt;/citation&gt;&lt;/metadata&gt;&lt;data&gt;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&lt;/data&gt; \* MERGEFORMAT</w:instrText>
      </w:r>
      <w:r>
        <w:fldChar w:fldCharType="separate"/>
      </w:r>
      <w:ins w:id="492" w:author="Robinson, James (robins64)" w:date="2023-07-13T16:53:00Z">
        <w:r w:rsidR="00E83358">
          <w:rPr>
            <w:rFonts w:ascii="Times New Roman" w:eastAsia="Times New Roman" w:hAnsi="Times New Roman" w:cs="Times New Roman"/>
            <w:noProof/>
            <w:color w:val="000000"/>
            <w:sz w:val="24"/>
            <w:szCs w:val="24"/>
          </w:rPr>
          <w:t>[32]</w:t>
        </w:r>
      </w:ins>
      <w:del w:id="493" w:author="Robinson, James (robins64)" w:date="2023-07-13T16:49:00Z">
        <w:r w:rsidR="008C769F" w:rsidDel="00E83358">
          <w:rPr>
            <w:rFonts w:ascii="Times New Roman" w:eastAsia="Times New Roman" w:hAnsi="Times New Roman" w:cs="Times New Roman"/>
            <w:noProof/>
            <w:color w:val="000000"/>
            <w:sz w:val="24"/>
            <w:szCs w:val="24"/>
          </w:rPr>
          <w:delText>[33]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r>
        <w:fldChar w:fldCharType="begin" w:fldLock="1"/>
      </w:r>
      <w:r w:rsidR="00DD5F5E">
        <w:instrText>ADDIN paperpile_citation &lt;clusterId&gt;M975A133P423M137&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previous empirical studies </w:t>
      </w:r>
      <w:r>
        <w:fldChar w:fldCharType="begin" w:fldLock="1"/>
      </w:r>
      <w:r w:rsidR="00DD5F5E">
        <w:instrText>ADDIN paperpile_citation &lt;clusterId&gt;I121W278L668P382&lt;/clusterId&gt;&lt;metadata&gt;&lt;citation&gt;&lt;id&gt;4DE468667BC611EDB23B3E84945E4932&lt;/id&gt;&lt;/citation&gt;&lt;citation&gt;&lt;id&gt;90C973E274B411EDBFFFDE7D945E4932&lt;/id&gt;&lt;/citation&gt;&lt;/metadata&gt;&lt;data&gt;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&lt;/data&gt; \* MERGEFORMAT</w:instrText>
      </w:r>
      <w:r>
        <w:fldChar w:fldCharType="separate"/>
      </w:r>
      <w:ins w:id="494" w:author="Robinson, James (robins64)" w:date="2023-07-13T16:53:00Z">
        <w:r w:rsidR="00E83358">
          <w:rPr>
            <w:rFonts w:ascii="Times New Roman" w:eastAsia="Times New Roman" w:hAnsi="Times New Roman" w:cs="Times New Roman"/>
            <w:noProof/>
            <w:color w:val="000000"/>
            <w:sz w:val="24"/>
            <w:szCs w:val="24"/>
          </w:rPr>
          <w:t>[8,33]</w:t>
        </w:r>
      </w:ins>
      <w:del w:id="495" w:author="Robinson, James (robins64)" w:date="2023-07-13T16:49:00Z">
        <w:r w:rsidR="008C769F" w:rsidDel="00E83358">
          <w:rPr>
            <w:rFonts w:ascii="Times New Roman" w:eastAsia="Times New Roman" w:hAnsi="Times New Roman" w:cs="Times New Roman"/>
            <w:noProof/>
            <w:color w:val="000000"/>
            <w:sz w:val="24"/>
            <w:szCs w:val="24"/>
          </w:rPr>
          <w:delText>[9,34]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also showed that biomass turnover and nutrient production by fishes are more bottom-heavy</w:t>
      </w:r>
      <w:ins w:id="496" w:author="Emily Darling" w:date="2023-07-06T10:51:00Z">
        <w:r w:rsidR="001C0FD3">
          <w:rPr>
            <w:rFonts w:ascii="Times New Roman" w:eastAsia="Times New Roman" w:hAnsi="Times New Roman" w:cs="Times New Roman"/>
            <w:sz w:val="24"/>
            <w:szCs w:val="24"/>
          </w:rPr>
          <w:t xml:space="preserve"> in trophic pyrami</w:t>
        </w:r>
      </w:ins>
      <w:ins w:id="497" w:author="Jupiter, Stacy" w:date="2023-07-08T18:08:00Z">
        <w:r w:rsidR="006978B7">
          <w:rPr>
            <w:rFonts w:ascii="Times New Roman" w:eastAsia="Times New Roman" w:hAnsi="Times New Roman" w:cs="Times New Roman"/>
            <w:sz w:val="24"/>
            <w:szCs w:val="24"/>
          </w:rPr>
          <w:t>d</w:t>
        </w:r>
      </w:ins>
      <w:ins w:id="498" w:author="Emily Darling" w:date="2023-07-06T10:51:00Z">
        <w:del w:id="499" w:author="Jupiter, Stacy" w:date="2023-07-08T18:08:00Z">
          <w:r w:rsidR="001C0FD3" w:rsidDel="006978B7">
            <w:rPr>
              <w:rFonts w:ascii="Times New Roman" w:eastAsia="Times New Roman" w:hAnsi="Times New Roman" w:cs="Times New Roman"/>
              <w:sz w:val="24"/>
              <w:szCs w:val="24"/>
            </w:rPr>
            <w:delText>c</w:delText>
          </w:r>
        </w:del>
        <w:r w:rsidR="001C0FD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than fishable biomass, further underlining the importance of lower trophic levels in channelling benthic production and nutrients through reef food webs</w:t>
      </w:r>
      <w:ins w:id="500" w:author="Emily Darling" w:date="2023-07-06T10:51:00Z">
        <w:r w:rsidR="001C0FD3">
          <w:rPr>
            <w:rFonts w:ascii="Times New Roman" w:eastAsia="Times New Roman" w:hAnsi="Times New Roman" w:cs="Times New Roman"/>
            <w:sz w:val="24"/>
            <w:szCs w:val="24"/>
          </w:rPr>
          <w:t xml:space="preserve"> that in turn can </w:t>
        </w:r>
      </w:ins>
      <w:del w:id="501" w:author="Emily Darling" w:date="2023-07-06T10:51:00Z">
        <w:r w:rsidDel="001C0FD3">
          <w:rPr>
            <w:rFonts w:ascii="Times New Roman" w:eastAsia="Times New Roman" w:hAnsi="Times New Roman" w:cs="Times New Roman"/>
            <w:sz w:val="24"/>
            <w:szCs w:val="24"/>
          </w:rPr>
          <w:delText xml:space="preserve">, as well as </w:delText>
        </w:r>
      </w:del>
      <w:r>
        <w:rPr>
          <w:rFonts w:ascii="Times New Roman" w:eastAsia="Times New Roman" w:hAnsi="Times New Roman" w:cs="Times New Roman"/>
          <w:sz w:val="24"/>
          <w:szCs w:val="24"/>
        </w:rPr>
        <w:t>support</w:t>
      </w:r>
      <w:del w:id="502" w:author="Emily Darling" w:date="2023-07-06T10:51:00Z">
        <w:r w:rsidDel="001C0FD3">
          <w:rPr>
            <w:rFonts w:ascii="Times New Roman" w:eastAsia="Times New Roman" w:hAnsi="Times New Roman" w:cs="Times New Roman"/>
            <w:sz w:val="24"/>
            <w:szCs w:val="24"/>
          </w:rPr>
          <w:delText>ing</w:delText>
        </w:r>
      </w:del>
      <w:ins w:id="503" w:author="Emily Darling" w:date="2023-07-06T10:51:00Z">
        <w:r w:rsidR="001C0FD3">
          <w:rPr>
            <w:rFonts w:ascii="Times New Roman" w:eastAsia="Times New Roman" w:hAnsi="Times New Roman" w:cs="Times New Roman"/>
            <w:sz w:val="24"/>
            <w:szCs w:val="24"/>
          </w:rPr>
          <w:t xml:space="preserve"> productive and nutritious</w:t>
        </w:r>
      </w:ins>
      <w:r>
        <w:rPr>
          <w:rFonts w:ascii="Times New Roman" w:eastAsia="Times New Roman" w:hAnsi="Times New Roman" w:cs="Times New Roman"/>
          <w:sz w:val="24"/>
          <w:szCs w:val="24"/>
        </w:rPr>
        <w:t xml:space="preserve"> coastal fisheries</w:t>
      </w:r>
      <w:ins w:id="504" w:author="Robinson, James (robins64)" w:date="2023-07-04T09:16:00Z">
        <w:r w:rsidR="00D5553E">
          <w:rPr>
            <w:rFonts w:ascii="Times New Roman" w:eastAsia="Times New Roman" w:hAnsi="Times New Roman" w:cs="Times New Roman"/>
            <w:sz w:val="24"/>
            <w:szCs w:val="24"/>
          </w:rPr>
          <w:t xml:space="preserve"> </w:t>
        </w:r>
        <w:del w:id="505" w:author="Emily Darling" w:date="2023-07-06T10:51:00Z">
          <w:r w:rsidR="00D5553E" w:rsidDel="001C0FD3">
            <w:rPr>
              <w:rFonts w:ascii="Times New Roman" w:eastAsia="Times New Roman" w:hAnsi="Times New Roman" w:cs="Times New Roman"/>
              <w:sz w:val="24"/>
              <w:szCs w:val="24"/>
            </w:rPr>
            <w:delText>and providing nutritious seafood</w:delText>
          </w:r>
        </w:del>
      </w:ins>
      <w:del w:id="506" w:author="Emily Darling" w:date="2023-07-06T10:51:00Z">
        <w:r w:rsidDel="001C0FD3">
          <w:rPr>
            <w:rFonts w:ascii="Times New Roman" w:eastAsia="Times New Roman" w:hAnsi="Times New Roman" w:cs="Times New Roman"/>
            <w:sz w:val="24"/>
            <w:szCs w:val="24"/>
          </w:rPr>
          <w:delText>.</w:delText>
        </w:r>
      </w:del>
      <w:ins w:id="507" w:author="Emily Darling" w:date="2023-07-06T10:51:00Z">
        <w:r w:rsidR="001C0FD3">
          <w:rPr>
            <w:rFonts w:ascii="Times New Roman" w:eastAsia="Times New Roman" w:hAnsi="Times New Roman" w:cs="Times New Roman"/>
            <w:sz w:val="24"/>
            <w:szCs w:val="24"/>
          </w:rPr>
          <w:t xml:space="preserve">under sustainable management. </w:t>
        </w:r>
      </w:ins>
    </w:p>
    <w:p w14:paraId="5A974CEF" w14:textId="77777777" w:rsidR="00E429D0" w:rsidRDefault="00E429D0">
      <w:pPr>
        <w:rPr>
          <w:rFonts w:ascii="Times New Roman" w:eastAsia="Times New Roman" w:hAnsi="Times New Roman" w:cs="Times New Roman"/>
          <w:sz w:val="24"/>
          <w:szCs w:val="24"/>
        </w:rPr>
      </w:pPr>
    </w:p>
    <w:p w14:paraId="796F41DD" w14:textId="6B0EB27C" w:rsidR="00E429D0" w:rsidRDefault="003F5B30">
      <w:pPr>
        <w:pStyle w:val="Heading1"/>
        <w:rPr>
          <w:rFonts w:ascii="Times New Roman" w:eastAsia="Times New Roman" w:hAnsi="Times New Roman" w:cs="Times New Roman"/>
          <w:sz w:val="24"/>
          <w:szCs w:val="24"/>
        </w:rPr>
        <w:pPrChange w:id="508" w:author="Robinson, James (robins64)" w:date="2023-07-04T09:40:00Z">
          <w:pPr/>
        </w:pPrChange>
      </w:pPr>
      <w:r>
        <w:rPr>
          <w:rFonts w:ascii="Times New Roman" w:eastAsia="Times New Roman" w:hAnsi="Times New Roman" w:cs="Times New Roman"/>
          <w:sz w:val="24"/>
          <w:szCs w:val="24"/>
        </w:rPr>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r>
        <w:rPr>
          <w:sz w:val="22"/>
          <w:szCs w:val="22"/>
        </w:rPr>
        <w:fldChar w:fldCharType="begin" w:fldLock="1"/>
      </w:r>
      <w:ins w:id="509" w:author="Robinson, James (robins64)" w:date="2023-07-04T08:02:00Z">
        <w:r w:rsidR="003A1161">
          <w:instrText>ADDIN paperpile_citation &lt;clusterId&gt;X946L193A584E277&lt;/clusterId&gt;&lt;metadata&gt;&lt;citation&gt;&lt;id&gt;3FB263047A1A11EDA12EDE7D945E4932&lt;/id&gt;&lt;/citation&gt;&lt;citation&gt;&lt;id&gt;20C981B8CA3B11EDB193F48BD2A92DCC&lt;/id&gt;&lt;/citation&gt;&lt;/metadata&gt;&lt;data&gt;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&lt;/data&gt; \* MERGEFORMAT</w:instrText>
        </w:r>
      </w:ins>
      <w:del w:id="510" w:author="Robinson, James (robins64)" w:date="2023-06-30T11:24:00Z">
        <w:r w:rsidDel="00DD5F5E">
          <w:delInstrText>HYPERLINK "https://paperpile.com/c/Io64Wc/Al78+GCAX" \h</w:delInstrText>
        </w:r>
      </w:del>
      <w:r>
        <w:rPr>
          <w:sz w:val="22"/>
          <w:szCs w:val="22"/>
        </w:rPr>
        <w:fldChar w:fldCharType="separate"/>
      </w:r>
      <w:ins w:id="511" w:author="Robinson, James (robins64)" w:date="2023-07-13T16:53:00Z">
        <w:r w:rsidR="00E83358">
          <w:rPr>
            <w:rFonts w:ascii="Times New Roman" w:eastAsia="Times New Roman" w:hAnsi="Times New Roman" w:cs="Times New Roman"/>
            <w:noProof/>
            <w:color w:val="000000"/>
            <w:sz w:val="24"/>
            <w:szCs w:val="24"/>
          </w:rPr>
          <w:t>[34,35]</w:t>
        </w:r>
      </w:ins>
      <w:del w:id="512" w:author="Robinson, James (robins64)" w:date="2023-07-13T16:49:00Z">
        <w:r w:rsidR="008C769F" w:rsidDel="00E83358">
          <w:rPr>
            <w:rFonts w:ascii="Times New Roman" w:eastAsia="Times New Roman" w:hAnsi="Times New Roman" w:cs="Times New Roman"/>
            <w:noProof/>
            <w:color w:val="000000"/>
            <w:sz w:val="24"/>
            <w:szCs w:val="24"/>
          </w:rPr>
          <w:delText>[35,36]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higher in </w:t>
      </w:r>
      <w:commentRangeStart w:id="513"/>
      <w:r>
        <w:rPr>
          <w:rFonts w:ascii="Times New Roman" w:eastAsia="Times New Roman" w:hAnsi="Times New Roman" w:cs="Times New Roman"/>
          <w:sz w:val="24"/>
          <w:szCs w:val="24"/>
        </w:rPr>
        <w:t xml:space="preserve">herbivores and piscivores </w:t>
      </w:r>
      <w:commentRangeEnd w:id="513"/>
      <w:r w:rsidR="00F21679">
        <w:rPr>
          <w:rStyle w:val="CommentReference"/>
        </w:rPr>
        <w:commentReference w:id="513"/>
      </w:r>
      <w:r>
        <w:rPr>
          <w:sz w:val="22"/>
          <w:szCs w:val="22"/>
        </w:rPr>
        <w:fldChar w:fldCharType="begin" w:fldLock="1"/>
      </w:r>
      <w:ins w:id="514" w:author="Robinson, James (robins64)" w:date="2023-06-30T11:24:00Z">
        <w:r w:rsidR="00DD5F5E">
          <w:instrText>ADDIN paperpile_citation &lt;clusterId&gt;M938A986W476T199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515" w:author="Robinson, James (robins64)" w:date="2023-06-30T11:24:00Z">
        <w:r w:rsidDel="00DD5F5E">
          <w:delInstrText>HYPERLINK "https://paperpile.com/c/Io64Wc/uPw9" \h</w:delInstrText>
        </w:r>
      </w:del>
      <w:r>
        <w:rPr>
          <w:sz w:val="22"/>
          <w:szCs w:val="22"/>
        </w:rPr>
        <w:fldChar w:fldCharType="separate"/>
      </w:r>
      <w:ins w:id="516" w:author="Robinson, James (robins64)" w:date="2023-07-13T16:53:00Z">
        <w:r w:rsidR="00E83358">
          <w:rPr>
            <w:rFonts w:ascii="Times New Roman" w:eastAsia="Times New Roman" w:hAnsi="Times New Roman" w:cs="Times New Roman"/>
            <w:noProof/>
            <w:color w:val="000000"/>
            <w:sz w:val="24"/>
            <w:szCs w:val="24"/>
          </w:rPr>
          <w:t>[16]</w:t>
        </w:r>
      </w:ins>
      <w:del w:id="517"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nutrient concentration varies predictably with body size and traits such as trophic level and diet </w:t>
      </w:r>
      <w:r>
        <w:rPr>
          <w:sz w:val="22"/>
          <w:szCs w:val="22"/>
        </w:rPr>
        <w:fldChar w:fldCharType="begin" w:fldLock="1"/>
      </w:r>
      <w:ins w:id="518" w:author="Robinson, James (robins64)" w:date="2023-07-04T08:02:00Z">
        <w:r w:rsidR="003A1161">
          <w:instrText>ADDIN paperpile_citation &lt;clusterId&gt;E862R922N313L134&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519" w:author="Robinson, James (robins64)" w:date="2023-06-30T11:24:00Z">
        <w:r w:rsidDel="00DD5F5E">
          <w:delInstrText>HYPERLINK "https://paperpile.com/c/Io64Wc/JZDi+jlt3" \h</w:delInstrText>
        </w:r>
      </w:del>
      <w:r>
        <w:rPr>
          <w:sz w:val="22"/>
          <w:szCs w:val="22"/>
        </w:rPr>
        <w:fldChar w:fldCharType="separate"/>
      </w:r>
      <w:ins w:id="520" w:author="Robinson, James (robins64)" w:date="2023-07-13T16:53:00Z">
        <w:r w:rsidR="00E83358">
          <w:rPr>
            <w:rFonts w:ascii="Times New Roman" w:eastAsia="Times New Roman" w:hAnsi="Times New Roman" w:cs="Times New Roman"/>
            <w:noProof/>
            <w:color w:val="000000"/>
            <w:sz w:val="24"/>
            <w:szCs w:val="24"/>
          </w:rPr>
          <w:t>[3,15]</w:t>
        </w:r>
      </w:ins>
      <w:del w:id="521"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found that size-linked nutrients such as calcium, iron, and zinc were more concentrated in </w:t>
      </w:r>
      <w:ins w:id="522" w:author="Robinson, James (robins64)" w:date="2023-06-30T13:47:00Z">
        <w:r w:rsidR="00453ADC">
          <w:rPr>
            <w:rFonts w:ascii="Times New Roman" w:eastAsia="Times New Roman" w:hAnsi="Times New Roman" w:cs="Times New Roman"/>
            <w:sz w:val="24"/>
            <w:szCs w:val="24"/>
          </w:rPr>
          <w:t xml:space="preserve">low-trophic-level </w:t>
        </w:r>
      </w:ins>
      <w:r>
        <w:rPr>
          <w:rFonts w:ascii="Times New Roman" w:eastAsia="Times New Roman" w:hAnsi="Times New Roman" w:cs="Times New Roman"/>
          <w:sz w:val="24"/>
          <w:szCs w:val="24"/>
        </w:rPr>
        <w:t xml:space="preserve">species with fast biomass turnover, possibly </w:t>
      </w:r>
      <w:commentRangeStart w:id="523"/>
      <w:commentRangeStart w:id="524"/>
      <w:r>
        <w:rPr>
          <w:rFonts w:ascii="Times New Roman" w:eastAsia="Times New Roman" w:hAnsi="Times New Roman" w:cs="Times New Roman"/>
          <w:sz w:val="24"/>
          <w:szCs w:val="24"/>
        </w:rPr>
        <w:t xml:space="preserve">reflecting </w:t>
      </w:r>
      <w:del w:id="525" w:author="Robinson, James (robins64)" w:date="2023-06-30T13:47:00Z">
        <w:r w:rsidDel="00453ADC">
          <w:rPr>
            <w:rFonts w:ascii="Times New Roman" w:eastAsia="Times New Roman" w:hAnsi="Times New Roman" w:cs="Times New Roman"/>
            <w:sz w:val="24"/>
            <w:szCs w:val="24"/>
          </w:rPr>
          <w:delText xml:space="preserve">stronger </w:delText>
        </w:r>
      </w:del>
      <w:del w:id="526" w:author="Robinson, James (robins64)" w:date="2023-06-30T13:46:00Z">
        <w:r w:rsidDel="00453ADC">
          <w:rPr>
            <w:rFonts w:ascii="Times New Roman" w:eastAsia="Times New Roman" w:hAnsi="Times New Roman" w:cs="Times New Roman"/>
            <w:sz w:val="24"/>
            <w:szCs w:val="24"/>
          </w:rPr>
          <w:delText xml:space="preserve">input </w:delText>
        </w:r>
      </w:del>
      <w:ins w:id="527" w:author="Robinson, James (robins64)" w:date="2023-06-30T13:46:00Z">
        <w:r w:rsidR="00453ADC">
          <w:rPr>
            <w:rFonts w:ascii="Times New Roman" w:eastAsia="Times New Roman" w:hAnsi="Times New Roman" w:cs="Times New Roman"/>
            <w:sz w:val="24"/>
            <w:szCs w:val="24"/>
          </w:rPr>
          <w:t>dependence on energy pathways that are</w:t>
        </w:r>
      </w:ins>
      <w:ins w:id="528" w:author="Robinson, James (robins64)" w:date="2023-07-04T09:39:00Z">
        <w:r w:rsidR="00C97171">
          <w:rPr>
            <w:rFonts w:ascii="Times New Roman" w:eastAsia="Times New Roman" w:hAnsi="Times New Roman" w:cs="Times New Roman"/>
            <w:sz w:val="24"/>
            <w:szCs w:val="24"/>
          </w:rPr>
          <w:t xml:space="preserve"> more</w:t>
        </w:r>
      </w:ins>
      <w:ins w:id="529" w:author="Robinson, James (robins64)" w:date="2023-06-30T13:46:00Z">
        <w:r w:rsidR="00453ADC">
          <w:rPr>
            <w:rFonts w:ascii="Times New Roman" w:eastAsia="Times New Roman" w:hAnsi="Times New Roman" w:cs="Times New Roman"/>
            <w:sz w:val="24"/>
            <w:szCs w:val="24"/>
          </w:rPr>
          <w:t xml:space="preserve"> concentra</w:t>
        </w:r>
      </w:ins>
      <w:ins w:id="530" w:author="Robinson, James (robins64)" w:date="2023-06-30T13:47:00Z">
        <w:r w:rsidR="00453ADC">
          <w:rPr>
            <w:rFonts w:ascii="Times New Roman" w:eastAsia="Times New Roman" w:hAnsi="Times New Roman" w:cs="Times New Roman"/>
            <w:sz w:val="24"/>
            <w:szCs w:val="24"/>
          </w:rPr>
          <w:t>t</w:t>
        </w:r>
      </w:ins>
      <w:ins w:id="531" w:author="Robinson, James (robins64)" w:date="2023-06-30T13:46:00Z">
        <w:r w:rsidR="00453ADC">
          <w:rPr>
            <w:rFonts w:ascii="Times New Roman" w:eastAsia="Times New Roman" w:hAnsi="Times New Roman" w:cs="Times New Roman"/>
            <w:sz w:val="24"/>
            <w:szCs w:val="24"/>
          </w:rPr>
          <w:t xml:space="preserve">ed </w:t>
        </w:r>
      </w:ins>
      <w:del w:id="532" w:author="Robinson, James (robins64)" w:date="2023-06-30T13:46:00Z">
        <w:r w:rsidDel="00453ADC">
          <w:rPr>
            <w:rFonts w:ascii="Times New Roman" w:eastAsia="Times New Roman" w:hAnsi="Times New Roman" w:cs="Times New Roman"/>
            <w:sz w:val="24"/>
            <w:szCs w:val="24"/>
          </w:rPr>
          <w:delText xml:space="preserve">of </w:delText>
        </w:r>
      </w:del>
      <w:ins w:id="533" w:author="Robinson, James (robins64)" w:date="2023-06-30T13:46:00Z">
        <w:r w:rsidR="00453ADC">
          <w:rPr>
            <w:rFonts w:ascii="Times New Roman" w:eastAsia="Times New Roman" w:hAnsi="Times New Roman" w:cs="Times New Roman"/>
            <w:sz w:val="24"/>
            <w:szCs w:val="24"/>
          </w:rPr>
          <w:t xml:space="preserve">in these </w:t>
        </w:r>
      </w:ins>
      <w:r>
        <w:rPr>
          <w:rFonts w:ascii="Times New Roman" w:eastAsia="Times New Roman" w:hAnsi="Times New Roman" w:cs="Times New Roman"/>
          <w:sz w:val="24"/>
          <w:szCs w:val="24"/>
        </w:rPr>
        <w:t xml:space="preserve">minerals </w:t>
      </w:r>
      <w:ins w:id="534" w:author="Robinson, James (robins64)" w:date="2023-06-30T13:46:00Z">
        <w:r w:rsidR="00453ADC">
          <w:rPr>
            <w:rFonts w:ascii="Times New Roman" w:eastAsia="Times New Roman" w:hAnsi="Times New Roman" w:cs="Times New Roman"/>
            <w:sz w:val="24"/>
            <w:szCs w:val="24"/>
          </w:rPr>
          <w:t>(e.g. benthic or det</w:t>
        </w:r>
      </w:ins>
      <w:ins w:id="535" w:author="Robinson, James (robins64)" w:date="2023-06-30T13:47:00Z">
        <w:r w:rsidR="00453ADC">
          <w:rPr>
            <w:rFonts w:ascii="Times New Roman" w:eastAsia="Times New Roman" w:hAnsi="Times New Roman" w:cs="Times New Roman"/>
            <w:sz w:val="24"/>
            <w:szCs w:val="24"/>
          </w:rPr>
          <w:t>rital energy</w:t>
        </w:r>
      </w:ins>
      <w:ins w:id="536" w:author="Robinson, James (robins64)" w:date="2023-07-04T09:39:00Z">
        <w:r w:rsidR="00C97171">
          <w:rPr>
            <w:rFonts w:ascii="Times New Roman" w:eastAsia="Times New Roman" w:hAnsi="Times New Roman" w:cs="Times New Roman"/>
            <w:sz w:val="24"/>
            <w:szCs w:val="24"/>
          </w:rPr>
          <w:t xml:space="preserve"> vs pelagic</w:t>
        </w:r>
      </w:ins>
      <w:commentRangeEnd w:id="523"/>
      <w:r w:rsidR="00741C5B">
        <w:rPr>
          <w:rStyle w:val="CommentReference"/>
        </w:rPr>
        <w:commentReference w:id="523"/>
      </w:r>
      <w:ins w:id="537" w:author="Robinson, James (robins64)" w:date="2023-06-30T13:47:00Z">
        <w:r w:rsidR="00453ADC">
          <w:rPr>
            <w:rFonts w:ascii="Times New Roman" w:eastAsia="Times New Roman" w:hAnsi="Times New Roman" w:cs="Times New Roman"/>
            <w:sz w:val="24"/>
            <w:szCs w:val="24"/>
          </w:rPr>
          <w:t>)</w:t>
        </w:r>
      </w:ins>
      <w:del w:id="538" w:author="Robinson, James (robins64)" w:date="2023-06-30T13:47:00Z">
        <w:r w:rsidDel="00453ADC">
          <w:rPr>
            <w:rFonts w:ascii="Times New Roman" w:eastAsia="Times New Roman" w:hAnsi="Times New Roman" w:cs="Times New Roman"/>
            <w:sz w:val="24"/>
            <w:szCs w:val="24"/>
          </w:rPr>
          <w:delText>at the base of marine food webs</w:delText>
        </w:r>
        <w:commentRangeEnd w:id="524"/>
        <w:r w:rsidR="00B24AD2" w:rsidDel="00453ADC">
          <w:rPr>
            <w:rStyle w:val="CommentReference"/>
          </w:rPr>
          <w:commentReference w:id="524"/>
        </w:r>
      </w:del>
      <w:r>
        <w:rPr>
          <w:rFonts w:ascii="Times New Roman" w:eastAsia="Times New Roman" w:hAnsi="Times New Roman" w:cs="Times New Roman"/>
          <w:sz w:val="24"/>
          <w:szCs w:val="24"/>
        </w:rPr>
        <w:t>.</w:t>
      </w:r>
      <w:ins w:id="539" w:author="Robinson, James (robins64)" w:date="2023-06-30T13:47:00Z">
        <w:r w:rsidR="00453ADC">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Higher-trophic le</w:t>
        </w:r>
      </w:ins>
      <w:ins w:id="540" w:author="Robinson, James (robins64)" w:date="2023-06-30T13:48:00Z">
        <w:r w:rsidR="00453ADC" w:rsidRPr="00AF0551">
          <w:rPr>
            <w:rFonts w:ascii="Times New Roman" w:eastAsia="Times New Roman" w:hAnsi="Times New Roman" w:cs="Times New Roman"/>
            <w:sz w:val="24"/>
            <w:szCs w:val="24"/>
          </w:rPr>
          <w:t xml:space="preserve">vel species, </w:t>
        </w:r>
      </w:ins>
      <w:ins w:id="541" w:author="Jupiter, Stacy" w:date="2023-07-08T18:09:00Z">
        <w:r w:rsidR="006978B7">
          <w:rPr>
            <w:rFonts w:ascii="Times New Roman" w:eastAsia="Times New Roman" w:hAnsi="Times New Roman" w:cs="Times New Roman"/>
            <w:sz w:val="24"/>
            <w:szCs w:val="24"/>
          </w:rPr>
          <w:t>by</w:t>
        </w:r>
      </w:ins>
      <w:ins w:id="542" w:author="Robinson, James (robins64)" w:date="2023-06-30T13:48:00Z">
        <w:del w:id="543" w:author="Jupiter, Stacy" w:date="2023-07-08T18:09:00Z">
          <w:r w:rsidR="00453ADC" w:rsidRPr="00AF0551" w:rsidDel="006978B7">
            <w:rPr>
              <w:rFonts w:ascii="Times New Roman" w:eastAsia="Times New Roman" w:hAnsi="Times New Roman" w:cs="Times New Roman"/>
              <w:sz w:val="24"/>
              <w:szCs w:val="24"/>
            </w:rPr>
            <w:delText>in</w:delText>
          </w:r>
        </w:del>
        <w:r w:rsidR="00453ADC" w:rsidRPr="00AF0551">
          <w:rPr>
            <w:rFonts w:ascii="Times New Roman" w:eastAsia="Times New Roman" w:hAnsi="Times New Roman" w:cs="Times New Roman"/>
            <w:sz w:val="24"/>
            <w:szCs w:val="24"/>
          </w:rPr>
          <w:t xml:space="preserve"> contrast, integrate energy across multiple energy pathways (pelagic, benthic, detrital),</w:t>
        </w:r>
      </w:ins>
      <w:ins w:id="544" w:author="Robinson, James (robins64)" w:date="2023-07-04T09:39:00Z">
        <w:r w:rsidR="00C97171">
          <w:rPr>
            <w:rFonts w:ascii="Times New Roman" w:eastAsia="Times New Roman" w:hAnsi="Times New Roman" w:cs="Times New Roman"/>
            <w:sz w:val="24"/>
            <w:szCs w:val="24"/>
          </w:rPr>
          <w:t xml:space="preserve"> likely </w:t>
        </w:r>
      </w:ins>
      <w:ins w:id="545" w:author="Robinson, James (robins64)" w:date="2023-07-04T09:31:00Z">
        <w:del w:id="546" w:author="(Biology) Aaron MacNeil" w:date="2023-07-05T14:57:00Z">
          <w:r w:rsidR="00480F55" w:rsidRPr="00AF0551">
            <w:rPr>
              <w:rFonts w:ascii="Times New Roman" w:eastAsia="Times New Roman" w:hAnsi="Times New Roman" w:cs="Times New Roman"/>
              <w:sz w:val="24"/>
              <w:szCs w:val="24"/>
              <w:rPrChange w:id="547" w:author="Robinson, James (robins64)" w:date="2023-07-04T09:37:00Z">
                <w:rPr>
                  <w:rFonts w:ascii="Times New Roman" w:eastAsia="Times New Roman" w:hAnsi="Times New Roman" w:cs="Times New Roman"/>
                  <w:sz w:val="24"/>
                  <w:szCs w:val="24"/>
                  <w:highlight w:val="yellow"/>
                </w:rPr>
              </w:rPrChange>
            </w:rPr>
            <w:delText>influenc</w:delText>
          </w:r>
        </w:del>
      </w:ins>
      <w:ins w:id="548" w:author="Robinson, James (robins64)" w:date="2023-07-04T09:40:00Z">
        <w:del w:id="549" w:author="(Biology) Aaron MacNeil" w:date="2023-07-05T14:57:00Z">
          <w:r w:rsidR="00C97171">
            <w:rPr>
              <w:rFonts w:ascii="Times New Roman" w:eastAsia="Times New Roman" w:hAnsi="Times New Roman" w:cs="Times New Roman"/>
              <w:sz w:val="24"/>
              <w:szCs w:val="24"/>
            </w:rPr>
            <w:delText>ing</w:delText>
          </w:r>
        </w:del>
      </w:ins>
      <w:ins w:id="550" w:author="(Biology) Aaron MacNeil" w:date="2023-07-05T14:59:00Z">
        <w:r w:rsidR="00681902">
          <w:rPr>
            <w:rFonts w:ascii="Times New Roman" w:eastAsia="Times New Roman" w:hAnsi="Times New Roman" w:cs="Times New Roman"/>
            <w:sz w:val="24"/>
            <w:szCs w:val="24"/>
          </w:rPr>
          <w:t>dampening</w:t>
        </w:r>
      </w:ins>
      <w:ins w:id="551" w:author="Robinson, James (robins64)" w:date="2023-07-04T09:31:00Z">
        <w:r w:rsidR="00480F55" w:rsidRPr="00AF0551">
          <w:rPr>
            <w:rFonts w:ascii="Times New Roman" w:eastAsia="Times New Roman" w:hAnsi="Times New Roman" w:cs="Times New Roman"/>
            <w:sz w:val="24"/>
            <w:szCs w:val="24"/>
            <w:rPrChange w:id="552" w:author="Robinson, James (robins64)" w:date="2023-07-04T09:37:00Z">
              <w:rPr>
                <w:rFonts w:ascii="Times New Roman" w:eastAsia="Times New Roman" w:hAnsi="Times New Roman" w:cs="Times New Roman"/>
                <w:sz w:val="24"/>
                <w:szCs w:val="24"/>
                <w:highlight w:val="yellow"/>
              </w:rPr>
            </w:rPrChange>
          </w:rPr>
          <w:t xml:space="preserve"> </w:t>
        </w:r>
        <w:del w:id="553" w:author="(Biology) Aaron MacNeil" w:date="2023-07-05T14:57:00Z">
          <w:r w:rsidR="00480F55" w:rsidRPr="00AF0551">
            <w:rPr>
              <w:rFonts w:ascii="Times New Roman" w:eastAsia="Times New Roman" w:hAnsi="Times New Roman" w:cs="Times New Roman"/>
              <w:sz w:val="24"/>
              <w:szCs w:val="24"/>
              <w:rPrChange w:id="554" w:author="Robinson, James (robins64)" w:date="2023-07-04T09:37:00Z">
                <w:rPr>
                  <w:rFonts w:ascii="Times New Roman" w:eastAsia="Times New Roman" w:hAnsi="Times New Roman" w:cs="Times New Roman"/>
                  <w:sz w:val="24"/>
                  <w:szCs w:val="24"/>
                  <w:highlight w:val="yellow"/>
                </w:rPr>
              </w:rPrChange>
            </w:rPr>
            <w:delText xml:space="preserve">their </w:delText>
          </w:r>
        </w:del>
      </w:ins>
      <w:del w:id="555" w:author="Robinson, James (robins64)" w:date="2023-07-04T09:31:00Z">
        <w:r w:rsidRPr="00AF0551" w:rsidDel="00480F55">
          <w:rPr>
            <w:rFonts w:ascii="Times New Roman" w:eastAsia="Times New Roman" w:hAnsi="Times New Roman" w:cs="Times New Roman"/>
            <w:sz w:val="24"/>
            <w:szCs w:val="24"/>
          </w:rPr>
          <w:delText xml:space="preserve"> </w:delText>
        </w:r>
      </w:del>
      <w:ins w:id="556" w:author="Robinson, James (robins64)" w:date="2023-07-04T09:30:00Z">
        <w:r w:rsidR="00480F55" w:rsidRPr="00AF0551">
          <w:rPr>
            <w:rFonts w:ascii="Times New Roman" w:eastAsia="Times New Roman" w:hAnsi="Times New Roman" w:cs="Times New Roman"/>
            <w:sz w:val="24"/>
            <w:szCs w:val="24"/>
            <w:rPrChange w:id="557" w:author="Robinson, James (robins64)" w:date="2023-07-04T09:37:00Z">
              <w:rPr>
                <w:rFonts w:ascii="Times New Roman" w:eastAsia="Times New Roman" w:hAnsi="Times New Roman" w:cs="Times New Roman"/>
                <w:sz w:val="24"/>
                <w:szCs w:val="24"/>
                <w:highlight w:val="yellow"/>
              </w:rPr>
            </w:rPrChange>
          </w:rPr>
          <w:t xml:space="preserve">nutrient </w:t>
        </w:r>
        <w:commentRangeStart w:id="558"/>
        <w:r w:rsidR="00480F55" w:rsidRPr="00AF0551">
          <w:rPr>
            <w:rFonts w:ascii="Times New Roman" w:eastAsia="Times New Roman" w:hAnsi="Times New Roman" w:cs="Times New Roman"/>
            <w:sz w:val="24"/>
            <w:szCs w:val="24"/>
            <w:rPrChange w:id="559" w:author="Robinson, James (robins64)" w:date="2023-07-04T09:37:00Z">
              <w:rPr>
                <w:rFonts w:ascii="Times New Roman" w:eastAsia="Times New Roman" w:hAnsi="Times New Roman" w:cs="Times New Roman"/>
                <w:sz w:val="24"/>
                <w:szCs w:val="24"/>
                <w:highlight w:val="yellow"/>
              </w:rPr>
            </w:rPrChange>
          </w:rPr>
          <w:t>concentrations</w:t>
        </w:r>
      </w:ins>
      <w:commentRangeEnd w:id="558"/>
      <w:r w:rsidR="00741C5B">
        <w:rPr>
          <w:rStyle w:val="CommentReference"/>
        </w:rPr>
        <w:commentReference w:id="558"/>
      </w:r>
      <w:ins w:id="560" w:author="Robinson, James (robins64)" w:date="2023-07-04T09:32:00Z">
        <w:r w:rsidR="00480F55" w:rsidRPr="00AF0551">
          <w:rPr>
            <w:rFonts w:ascii="Times New Roman" w:eastAsia="Times New Roman" w:hAnsi="Times New Roman" w:cs="Times New Roman"/>
            <w:sz w:val="24"/>
            <w:szCs w:val="24"/>
            <w:rPrChange w:id="561" w:author="Robinson, James (robins64)" w:date="2023-07-04T09:37:00Z">
              <w:rPr>
                <w:rFonts w:ascii="Times New Roman" w:eastAsia="Times New Roman" w:hAnsi="Times New Roman" w:cs="Times New Roman"/>
                <w:sz w:val="24"/>
                <w:szCs w:val="24"/>
                <w:highlight w:val="yellow"/>
              </w:rPr>
            </w:rPrChange>
          </w:rPr>
          <w:t>.</w:t>
        </w:r>
      </w:ins>
      <w:ins w:id="562" w:author="Robinson, James (robins64)" w:date="2023-07-04T09:30:00Z">
        <w:r w:rsidR="00480F55" w:rsidRPr="00AF0551">
          <w:rPr>
            <w:rFonts w:ascii="Times New Roman" w:eastAsia="Times New Roman" w:hAnsi="Times New Roman" w:cs="Times New Roman"/>
            <w:sz w:val="24"/>
            <w:szCs w:val="24"/>
            <w:rPrChange w:id="563" w:author="Robinson, James (robins64)" w:date="2023-07-04T09:37:00Z">
              <w:rPr>
                <w:rFonts w:ascii="Times New Roman" w:eastAsia="Times New Roman" w:hAnsi="Times New Roman" w:cs="Times New Roman"/>
                <w:sz w:val="24"/>
                <w:szCs w:val="24"/>
                <w:highlight w:val="yellow"/>
              </w:rPr>
            </w:rPrChange>
          </w:rPr>
          <w:t xml:space="preserve"> </w:t>
        </w:r>
      </w:ins>
      <w:ins w:id="564" w:author="Robinson, James (robins64)" w:date="2023-07-04T09:43:00Z">
        <w:r w:rsidR="00C97171">
          <w:rPr>
            <w:rFonts w:ascii="Times New Roman" w:eastAsia="Times New Roman" w:hAnsi="Times New Roman" w:cs="Times New Roman"/>
            <w:sz w:val="24"/>
            <w:szCs w:val="24"/>
          </w:rPr>
          <w:t>For example</w:t>
        </w:r>
      </w:ins>
      <w:ins w:id="565" w:author="Robinson, James (robins64)" w:date="2023-07-04T09:32:00Z">
        <w:del w:id="566" w:author="(Biology) Aaron MacNeil" w:date="2023-07-05T15:01:00Z">
          <w:r w:rsidR="00480F55" w:rsidRPr="00AF0551">
            <w:rPr>
              <w:rFonts w:ascii="Times New Roman" w:eastAsia="Times New Roman" w:hAnsi="Times New Roman" w:cs="Times New Roman"/>
              <w:sz w:val="24"/>
              <w:szCs w:val="24"/>
              <w:rPrChange w:id="567" w:author="Robinson, James (robins64)" w:date="2023-07-04T09:37:00Z">
                <w:rPr>
                  <w:rFonts w:ascii="Times New Roman" w:eastAsia="Times New Roman" w:hAnsi="Times New Roman" w:cs="Times New Roman"/>
                  <w:sz w:val="24"/>
                  <w:szCs w:val="24"/>
                  <w:highlight w:val="yellow"/>
                </w:rPr>
              </w:rPrChange>
            </w:rPr>
            <w:delText xml:space="preserve">, </w:delText>
          </w:r>
        </w:del>
      </w:ins>
      <w:del w:id="568" w:author="Robinson, James (robins64)" w:date="2023-06-30T13:49:00Z">
        <w:r w:rsidRPr="00AF0551" w:rsidDel="00453ADC">
          <w:rPr>
            <w:rFonts w:ascii="Times New Roman" w:eastAsia="Times New Roman" w:hAnsi="Times New Roman" w:cs="Times New Roman"/>
            <w:sz w:val="24"/>
            <w:szCs w:val="24"/>
          </w:rPr>
          <w:delText>S</w:delText>
        </w:r>
      </w:del>
      <w:del w:id="569" w:author="Robinson, James (robins64)" w:date="2023-07-04T09:40:00Z">
        <w:r w:rsidRPr="00AF0551" w:rsidDel="00C97171">
          <w:rPr>
            <w:rFonts w:ascii="Times New Roman" w:eastAsia="Times New Roman" w:hAnsi="Times New Roman" w:cs="Times New Roman"/>
            <w:sz w:val="24"/>
            <w:szCs w:val="24"/>
          </w:rPr>
          <w:delText>elenium</w:delText>
        </w:r>
      </w:del>
      <w:del w:id="570" w:author="Robinson, James (robins64)" w:date="2023-06-30T13:49:00Z">
        <w:r w:rsidRPr="00AF0551" w:rsidDel="00453ADC">
          <w:rPr>
            <w:rFonts w:ascii="Times New Roman" w:eastAsia="Times New Roman" w:hAnsi="Times New Roman" w:cs="Times New Roman"/>
            <w:sz w:val="24"/>
            <w:szCs w:val="24"/>
          </w:rPr>
          <w:delText>, in contrast,</w:delText>
        </w:r>
      </w:del>
      <w:del w:id="571" w:author="Robinson, James (robins64)" w:date="2023-07-04T09:40:00Z">
        <w:r w:rsidRPr="00AF0551" w:rsidDel="00C97171">
          <w:rPr>
            <w:rFonts w:ascii="Times New Roman" w:eastAsia="Times New Roman" w:hAnsi="Times New Roman" w:cs="Times New Roman"/>
            <w:sz w:val="24"/>
            <w:szCs w:val="24"/>
          </w:rPr>
          <w:delText xml:space="preserve"> </w:delText>
        </w:r>
      </w:del>
      <w:del w:id="572" w:author="Robinson, James (robins64)" w:date="2023-07-04T09:30:00Z">
        <w:r w:rsidRPr="00AF0551" w:rsidDel="00480F55">
          <w:rPr>
            <w:rFonts w:ascii="Times New Roman" w:eastAsia="Times New Roman" w:hAnsi="Times New Roman" w:cs="Times New Roman"/>
            <w:sz w:val="24"/>
            <w:szCs w:val="24"/>
          </w:rPr>
          <w:delText xml:space="preserve">was </w:delText>
        </w:r>
      </w:del>
      <w:del w:id="573" w:author="Robinson, James (robins64)" w:date="2023-07-04T09:40:00Z">
        <w:r w:rsidRPr="00AF0551" w:rsidDel="00C97171">
          <w:rPr>
            <w:rFonts w:ascii="Times New Roman" w:eastAsia="Times New Roman" w:hAnsi="Times New Roman" w:cs="Times New Roman"/>
            <w:sz w:val="24"/>
            <w:szCs w:val="24"/>
          </w:rPr>
          <w:delText xml:space="preserve">more concentrated in </w:delText>
        </w:r>
      </w:del>
      <w:commentRangeStart w:id="574"/>
      <w:del w:id="575" w:author="Robinson, James (robins64)" w:date="2023-07-04T09:41:00Z">
        <w:r w:rsidRPr="00AF0551" w:rsidDel="00C97171">
          <w:rPr>
            <w:rFonts w:ascii="Times New Roman" w:eastAsia="Times New Roman" w:hAnsi="Times New Roman" w:cs="Times New Roman"/>
            <w:sz w:val="24"/>
            <w:szCs w:val="24"/>
          </w:rPr>
          <w:delText>slow-growing species</w:delText>
        </w:r>
      </w:del>
      <w:del w:id="576" w:author="Robinson, James (robins64)" w:date="2023-07-04T09:31:00Z">
        <w:r w:rsidRPr="00AF0551" w:rsidDel="00480F55">
          <w:rPr>
            <w:rFonts w:ascii="Times New Roman" w:eastAsia="Times New Roman" w:hAnsi="Times New Roman" w:cs="Times New Roman"/>
            <w:sz w:val="24"/>
            <w:szCs w:val="24"/>
          </w:rPr>
          <w:delText>,</w:delText>
        </w:r>
      </w:del>
      <w:del w:id="577" w:author="Robinson, James (robins64)" w:date="2023-07-04T09:40:00Z">
        <w:r w:rsidRPr="00AF0551" w:rsidDel="00C97171">
          <w:rPr>
            <w:rFonts w:ascii="Times New Roman" w:eastAsia="Times New Roman" w:hAnsi="Times New Roman" w:cs="Times New Roman"/>
            <w:sz w:val="24"/>
            <w:szCs w:val="24"/>
          </w:rPr>
          <w:delText xml:space="preserve"> </w:delText>
        </w:r>
      </w:del>
      <w:del w:id="578" w:author="Robinson, James (robins64)" w:date="2023-07-04T09:31:00Z">
        <w:r w:rsidRPr="00AF0551" w:rsidDel="00480F55">
          <w:rPr>
            <w:rFonts w:ascii="Times New Roman" w:eastAsia="Times New Roman" w:hAnsi="Times New Roman" w:cs="Times New Roman"/>
            <w:sz w:val="24"/>
            <w:szCs w:val="24"/>
          </w:rPr>
          <w:delText xml:space="preserve">likely because these species also </w:delText>
        </w:r>
      </w:del>
      <w:del w:id="579" w:author="Robinson, James (robins64)" w:date="2023-07-04T09:32:00Z">
        <w:r w:rsidRPr="00AF0551" w:rsidDel="00480F55">
          <w:rPr>
            <w:rFonts w:ascii="Times New Roman" w:eastAsia="Times New Roman" w:hAnsi="Times New Roman" w:cs="Times New Roman"/>
            <w:sz w:val="24"/>
            <w:szCs w:val="24"/>
          </w:rPr>
          <w:delText xml:space="preserve">typically </w:delText>
        </w:r>
      </w:del>
      <w:del w:id="580" w:author="Robinson, James (robins64)" w:date="2023-07-04T09:41:00Z">
        <w:r w:rsidRPr="00AF0551" w:rsidDel="00C97171">
          <w:rPr>
            <w:rFonts w:ascii="Times New Roman" w:eastAsia="Times New Roman" w:hAnsi="Times New Roman" w:cs="Times New Roman"/>
            <w:sz w:val="24"/>
            <w:szCs w:val="24"/>
          </w:rPr>
          <w:delText>occupy deeper habitats</w:delText>
        </w:r>
      </w:del>
      <w:ins w:id="581" w:author="Robinson, James (robins64)" w:date="2023-07-04T09:32:00Z">
        <w:del w:id="582" w:author="Graham, Nick" w:date="2023-07-05T11:16:00Z">
          <w:r w:rsidR="00480F55" w:rsidRPr="00AF0551" w:rsidDel="00741C5B">
            <w:rPr>
              <w:rFonts w:ascii="Times New Roman" w:eastAsia="Times New Roman" w:hAnsi="Times New Roman" w:cs="Times New Roman"/>
              <w:sz w:val="24"/>
              <w:szCs w:val="24"/>
              <w:rPrChange w:id="583" w:author="Robinson, James (robins64)" w:date="2023-07-04T09:37:00Z">
                <w:rPr>
                  <w:rFonts w:ascii="Times New Roman" w:eastAsia="Times New Roman" w:hAnsi="Times New Roman" w:cs="Times New Roman"/>
                  <w:sz w:val="24"/>
                  <w:szCs w:val="24"/>
                  <w:highlight w:val="yellow"/>
                </w:rPr>
              </w:rPrChange>
            </w:rPr>
            <w:delText xml:space="preserve">habitat </w:delText>
          </w:r>
        </w:del>
        <w:del w:id="584" w:author="(Biology) Aaron MacNeil" w:date="2023-07-05T15:00:00Z">
          <w:r w:rsidR="00480F55" w:rsidRPr="00AF0551">
            <w:rPr>
              <w:rFonts w:ascii="Times New Roman" w:eastAsia="Times New Roman" w:hAnsi="Times New Roman" w:cs="Times New Roman"/>
              <w:sz w:val="24"/>
              <w:szCs w:val="24"/>
              <w:rPrChange w:id="585" w:author="Robinson, James (robins64)" w:date="2023-07-04T09:37:00Z">
                <w:rPr>
                  <w:rFonts w:ascii="Times New Roman" w:eastAsia="Times New Roman" w:hAnsi="Times New Roman" w:cs="Times New Roman"/>
                  <w:sz w:val="24"/>
                  <w:szCs w:val="24"/>
                  <w:highlight w:val="yellow"/>
                </w:rPr>
              </w:rPrChange>
            </w:rPr>
            <w:delText>de</w:delText>
          </w:r>
        </w:del>
      </w:ins>
      <w:ins w:id="586" w:author="Graham, Nick" w:date="2023-07-05T11:16:00Z">
        <w:del w:id="587" w:author="(Biology) Aaron MacNeil" w:date="2023-07-05T15:00:00Z">
          <w:r w:rsidR="00741C5B">
            <w:rPr>
              <w:rFonts w:ascii="Times New Roman" w:eastAsia="Times New Roman" w:hAnsi="Times New Roman" w:cs="Times New Roman"/>
              <w:sz w:val="24"/>
              <w:szCs w:val="24"/>
            </w:rPr>
            <w:delText>e</w:delText>
          </w:r>
        </w:del>
      </w:ins>
      <w:ins w:id="588" w:author="Robinson, James (robins64)" w:date="2023-07-04T09:32:00Z">
        <w:del w:id="589" w:author="(Biology) Aaron MacNeil" w:date="2023-07-05T15:00:00Z">
          <w:r w:rsidR="00480F55" w:rsidRPr="00AF0551">
            <w:rPr>
              <w:rFonts w:ascii="Times New Roman" w:eastAsia="Times New Roman" w:hAnsi="Times New Roman" w:cs="Times New Roman"/>
              <w:sz w:val="24"/>
              <w:szCs w:val="24"/>
              <w:rPrChange w:id="590" w:author="Robinson, James (robins64)" w:date="2023-07-04T09:37:00Z">
                <w:rPr>
                  <w:rFonts w:ascii="Times New Roman" w:eastAsia="Times New Roman" w:hAnsi="Times New Roman" w:cs="Times New Roman"/>
                  <w:sz w:val="24"/>
                  <w:szCs w:val="24"/>
                  <w:highlight w:val="yellow"/>
                </w:rPr>
              </w:rPrChange>
            </w:rPr>
            <w:delText>p</w:delText>
          </w:r>
        </w:del>
      </w:ins>
      <w:ins w:id="591" w:author="Graham, Nick" w:date="2023-07-05T11:16:00Z">
        <w:del w:id="592" w:author="(Biology) Aaron MacNeil" w:date="2023-07-05T15:00:00Z">
          <w:r w:rsidR="00741C5B">
            <w:rPr>
              <w:rFonts w:ascii="Times New Roman" w:eastAsia="Times New Roman" w:hAnsi="Times New Roman" w:cs="Times New Roman"/>
              <w:sz w:val="24"/>
              <w:szCs w:val="24"/>
            </w:rPr>
            <w:delText>er</w:delText>
          </w:r>
        </w:del>
      </w:ins>
      <w:ins w:id="593" w:author="Robinson, James (robins64)" w:date="2023-07-04T09:32:00Z">
        <w:del w:id="594" w:author="Graham, Nick" w:date="2023-07-05T11:16:00Z">
          <w:r w:rsidR="00480F55" w:rsidRPr="00AF0551" w:rsidDel="00741C5B">
            <w:rPr>
              <w:rFonts w:ascii="Times New Roman" w:eastAsia="Times New Roman" w:hAnsi="Times New Roman" w:cs="Times New Roman"/>
              <w:sz w:val="24"/>
              <w:szCs w:val="24"/>
              <w:rPrChange w:id="595" w:author="Robinson, James (robins64)" w:date="2023-07-04T09:37:00Z">
                <w:rPr>
                  <w:rFonts w:ascii="Times New Roman" w:eastAsia="Times New Roman" w:hAnsi="Times New Roman" w:cs="Times New Roman"/>
                  <w:sz w:val="24"/>
                  <w:szCs w:val="24"/>
                  <w:highlight w:val="yellow"/>
                </w:rPr>
              </w:rPrChange>
            </w:rPr>
            <w:delText>th</w:delText>
          </w:r>
        </w:del>
      </w:ins>
      <w:ins w:id="596" w:author="Graham, Nick" w:date="2023-07-05T11:16:00Z">
        <w:del w:id="597" w:author="(Biology) Aaron MacNeil" w:date="2023-07-05T15:00:00Z">
          <w:r w:rsidR="00741C5B">
            <w:rPr>
              <w:rFonts w:ascii="Times New Roman" w:eastAsia="Times New Roman" w:hAnsi="Times New Roman" w:cs="Times New Roman"/>
              <w:sz w:val="24"/>
              <w:szCs w:val="24"/>
            </w:rPr>
            <w:delText xml:space="preserve"> habitats are</w:delText>
          </w:r>
        </w:del>
      </w:ins>
      <w:ins w:id="598" w:author="Robinson, James (robins64)" w:date="2023-07-04T09:32:00Z">
        <w:del w:id="599" w:author="Graham, Nick" w:date="2023-07-05T11:16:00Z">
          <w:r w:rsidR="00480F55" w:rsidRPr="00AF0551" w:rsidDel="00741C5B">
            <w:rPr>
              <w:rFonts w:ascii="Times New Roman" w:eastAsia="Times New Roman" w:hAnsi="Times New Roman" w:cs="Times New Roman"/>
              <w:sz w:val="24"/>
              <w:szCs w:val="24"/>
              <w:rPrChange w:id="600" w:author="Robinson, James (robins64)" w:date="2023-07-04T09:37:00Z">
                <w:rPr>
                  <w:rFonts w:ascii="Times New Roman" w:eastAsia="Times New Roman" w:hAnsi="Times New Roman" w:cs="Times New Roman"/>
                  <w:sz w:val="24"/>
                  <w:szCs w:val="24"/>
                  <w:highlight w:val="yellow"/>
                </w:rPr>
              </w:rPrChange>
            </w:rPr>
            <w:delText xml:space="preserve"> </w:delText>
          </w:r>
        </w:del>
      </w:ins>
      <w:ins w:id="601" w:author="Robinson, James (robins64)" w:date="2023-07-04T09:41:00Z">
        <w:del w:id="602" w:author="Graham, Nick" w:date="2023-07-05T11:16:00Z">
          <w:r w:rsidR="00C97171" w:rsidDel="00741C5B">
            <w:rPr>
              <w:rFonts w:ascii="Times New Roman" w:eastAsia="Times New Roman" w:hAnsi="Times New Roman" w:cs="Times New Roman"/>
              <w:sz w:val="24"/>
              <w:szCs w:val="24"/>
            </w:rPr>
            <w:delText>is</w:delText>
          </w:r>
        </w:del>
        <w:del w:id="603" w:author="(Biology) Aaron MacNeil" w:date="2023-07-05T15:00:00Z">
          <w:r w:rsidR="00C97171">
            <w:rPr>
              <w:rFonts w:ascii="Times New Roman" w:eastAsia="Times New Roman" w:hAnsi="Times New Roman" w:cs="Times New Roman"/>
              <w:sz w:val="24"/>
              <w:szCs w:val="24"/>
            </w:rPr>
            <w:delText xml:space="preserve"> </w:delText>
          </w:r>
        </w:del>
      </w:ins>
      <w:ins w:id="604" w:author="Robinson, James (robins64)" w:date="2023-06-30T13:49:00Z">
        <w:del w:id="605" w:author="(Biology) Aaron MacNeil" w:date="2023-07-05T15:00:00Z">
          <w:r w:rsidR="00453ADC" w:rsidRPr="00AF0551">
            <w:rPr>
              <w:rFonts w:ascii="Times New Roman" w:eastAsia="Times New Roman" w:hAnsi="Times New Roman" w:cs="Times New Roman"/>
              <w:sz w:val="24"/>
              <w:szCs w:val="24"/>
            </w:rPr>
            <w:delText>associated with higher seleniu</w:delText>
          </w:r>
        </w:del>
      </w:ins>
      <w:ins w:id="606" w:author="Robinson, James (robins64)" w:date="2023-06-30T13:50:00Z">
        <w:del w:id="607" w:author="(Biology) Aaron MacNeil" w:date="2023-07-05T15:00:00Z">
          <w:r w:rsidR="00453ADC" w:rsidRPr="00AF0551">
            <w:rPr>
              <w:rFonts w:ascii="Times New Roman" w:eastAsia="Times New Roman" w:hAnsi="Times New Roman" w:cs="Times New Roman"/>
              <w:sz w:val="24"/>
              <w:szCs w:val="24"/>
            </w:rPr>
            <w:delText xml:space="preserve">m content in </w:delText>
          </w:r>
        </w:del>
      </w:ins>
      <w:ins w:id="608" w:author="Robinson, James (robins64)" w:date="2023-07-04T09:42:00Z">
        <w:del w:id="609" w:author="(Biology) Aaron MacNeil" w:date="2023-07-05T15:00:00Z">
          <w:r w:rsidR="00C97171">
            <w:rPr>
              <w:rFonts w:ascii="Times New Roman" w:eastAsia="Times New Roman" w:hAnsi="Times New Roman" w:cs="Times New Roman"/>
              <w:sz w:val="24"/>
              <w:szCs w:val="24"/>
            </w:rPr>
            <w:delText xml:space="preserve">marine </w:delText>
          </w:r>
        </w:del>
      </w:ins>
      <w:ins w:id="610" w:author="Robinson, James (robins64)" w:date="2023-06-30T13:50:00Z">
        <w:del w:id="611" w:author="(Biology) Aaron MacNeil" w:date="2023-07-05T15:00:00Z">
          <w:r w:rsidR="00453ADC" w:rsidRPr="00AF0551">
            <w:rPr>
              <w:rFonts w:ascii="Times New Roman" w:eastAsia="Times New Roman" w:hAnsi="Times New Roman" w:cs="Times New Roman"/>
              <w:sz w:val="24"/>
              <w:szCs w:val="24"/>
            </w:rPr>
            <w:delText>fish</w:delText>
          </w:r>
        </w:del>
      </w:ins>
      <w:ins w:id="612" w:author="Robinson, James (robins64)" w:date="2023-07-04T09:32:00Z">
        <w:del w:id="613" w:author="(Biology) Aaron MacNeil" w:date="2023-07-05T15:00:00Z">
          <w:r w:rsidR="00480F55" w:rsidRPr="00AF0551">
            <w:rPr>
              <w:rFonts w:ascii="Times New Roman" w:eastAsia="Times New Roman" w:hAnsi="Times New Roman" w:cs="Times New Roman"/>
              <w:sz w:val="24"/>
              <w:szCs w:val="24"/>
              <w:rPrChange w:id="614" w:author="Robinson, James (robins64)" w:date="2023-07-04T09:37:00Z">
                <w:rPr>
                  <w:rFonts w:ascii="Times New Roman" w:eastAsia="Times New Roman" w:hAnsi="Times New Roman" w:cs="Times New Roman"/>
                  <w:sz w:val="24"/>
                  <w:szCs w:val="24"/>
                  <w:highlight w:val="yellow"/>
                </w:rPr>
              </w:rPrChange>
            </w:rPr>
            <w:delText>es globally</w:delText>
          </w:r>
        </w:del>
      </w:ins>
      <w:del w:id="615" w:author="(Biology) Aaron MacNeil" w:date="2023-07-05T15:00:00Z">
        <w:r w:rsidRPr="00AF0551">
          <w:rPr>
            <w:rFonts w:ascii="Times New Roman" w:eastAsia="Times New Roman" w:hAnsi="Times New Roman" w:cs="Times New Roman"/>
            <w:sz w:val="24"/>
            <w:szCs w:val="24"/>
          </w:rPr>
          <w:delText xml:space="preserve"> </w:delText>
        </w:r>
        <w:r w:rsidRPr="00AF0551">
          <w:rPr>
            <w:sz w:val="22"/>
            <w:szCs w:val="22"/>
          </w:rPr>
          <w:fldChar w:fldCharType="begin" w:fldLock="1"/>
        </w:r>
      </w:del>
      <w:ins w:id="616" w:author="Robinson, James (robins64)" w:date="2023-06-30T13:49:00Z">
        <w:del w:id="617" w:author="(Biology) Aaron MacNeil" w:date="2023-07-05T15:00:00Z">
          <w:r w:rsidR="00453ADC" w:rsidRPr="00AF0551">
            <w:del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delInstrText>
          </w:r>
        </w:del>
      </w:ins>
      <w:del w:id="618" w:author="Robinson, James (robins64)" w:date="2023-06-30T11:24:00Z">
        <w:r w:rsidRPr="00AF0551" w:rsidDel="00DD5F5E">
          <w:delInstrText>HYPERLINK "https://paperpile.com/c/Io64Wc/JZDi" \h</w:delInstrText>
        </w:r>
      </w:del>
      <w:del w:id="619" w:author="(Biology) Aaron MacNeil" w:date="2023-07-05T15:00:00Z">
        <w:r w:rsidRPr="00AF0551">
          <w:rPr>
            <w:sz w:val="22"/>
            <w:szCs w:val="22"/>
            <w:rPrChange w:id="620" w:author="Robinson, James (robins64)" w:date="2023-07-04T09:37:00Z">
              <w:rPr>
                <w:rFonts w:ascii="Times New Roman" w:eastAsia="Times New Roman" w:hAnsi="Times New Roman" w:cs="Times New Roman"/>
                <w:color w:val="000000"/>
                <w:sz w:val="24"/>
                <w:szCs w:val="24"/>
              </w:rPr>
            </w:rPrChange>
          </w:rPr>
          <w:fldChar w:fldCharType="separate"/>
        </w:r>
      </w:del>
      <w:ins w:id="621" w:author="Robinson, James (robins64)" w:date="2023-07-04T08:21:00Z">
        <w:del w:id="622" w:author="(Biology) Aaron MacNeil" w:date="2023-07-05T15:00:00Z">
          <w:r w:rsidR="0020627B" w:rsidRPr="00AF0551">
            <w:rPr>
              <w:rFonts w:ascii="Times New Roman" w:eastAsia="Times New Roman" w:hAnsi="Times New Roman" w:cs="Times New Roman"/>
              <w:noProof/>
              <w:color w:val="000000"/>
              <w:sz w:val="24"/>
              <w:szCs w:val="24"/>
              <w:rPrChange w:id="623" w:author="Robinson, James (robins64)" w:date="2023-07-04T09:37:00Z">
                <w:rPr>
                  <w:rFonts w:ascii="Times New Roman" w:eastAsia="Times New Roman" w:hAnsi="Times New Roman" w:cs="Times New Roman"/>
                  <w:noProof/>
                  <w:color w:val="000000"/>
                  <w:sz w:val="24"/>
                  <w:szCs w:val="24"/>
                  <w:highlight w:val="yellow"/>
                </w:rPr>
              </w:rPrChange>
            </w:rPr>
            <w:delText>[3]</w:delText>
          </w:r>
        </w:del>
      </w:ins>
      <w:del w:id="624" w:author="Robinson, James (robins64)" w:date="2023-06-30T11:24:00Z">
        <w:r w:rsidRPr="00AF0551" w:rsidDel="00DD5F5E">
          <w:rPr>
            <w:rFonts w:ascii="Times New Roman" w:eastAsia="Times New Roman" w:hAnsi="Times New Roman" w:cs="Times New Roman"/>
            <w:noProof/>
            <w:color w:val="000000"/>
            <w:sz w:val="24"/>
            <w:szCs w:val="24"/>
          </w:rPr>
          <w:delText>[5]</w:delText>
        </w:r>
      </w:del>
      <w:del w:id="625" w:author="(Biology) Aaron MacNeil" w:date="2023-07-05T15:00:00Z">
        <w:r w:rsidRPr="00AF0551">
          <w:rPr>
            <w:rFonts w:ascii="Times New Roman" w:eastAsia="Times New Roman" w:hAnsi="Times New Roman" w:cs="Times New Roman"/>
            <w:color w:val="000000"/>
            <w:sz w:val="24"/>
            <w:szCs w:val="24"/>
          </w:rPr>
          <w:fldChar w:fldCharType="end"/>
        </w:r>
      </w:del>
      <w:ins w:id="626" w:author="Robinson, James (robins64)" w:date="2023-07-04T09:42:00Z">
        <w:del w:id="627" w:author="(Biology) Aaron MacNeil" w:date="2023-07-05T15:01:00Z">
          <w:r w:rsidR="00C97171">
            <w:rPr>
              <w:rFonts w:ascii="Times New Roman" w:eastAsia="Times New Roman" w:hAnsi="Times New Roman" w:cs="Times New Roman"/>
              <w:color w:val="000000"/>
              <w:sz w:val="24"/>
              <w:szCs w:val="24"/>
            </w:rPr>
            <w:delText xml:space="preserve"> and, h</w:delText>
          </w:r>
        </w:del>
      </w:ins>
      <w:ins w:id="628" w:author="Robinson, James (robins64)" w:date="2023-07-04T09:41:00Z">
        <w:del w:id="629" w:author="(Biology) Aaron MacNeil" w:date="2023-07-05T15:01:00Z">
          <w:r w:rsidR="00C97171">
            <w:rPr>
              <w:rFonts w:ascii="Times New Roman" w:eastAsia="Times New Roman" w:hAnsi="Times New Roman" w:cs="Times New Roman"/>
              <w:color w:val="000000"/>
              <w:sz w:val="24"/>
              <w:szCs w:val="24"/>
            </w:rPr>
            <w:delText>ere</w:delText>
          </w:r>
        </w:del>
      </w:ins>
      <w:ins w:id="630" w:author="Robinson, James (robins64)" w:date="2023-07-04T09:42:00Z">
        <w:del w:id="631" w:author="(Biology) Aaron MacNeil" w:date="2023-07-05T15:01:00Z">
          <w:r w:rsidR="00C97171">
            <w:rPr>
              <w:rFonts w:ascii="Times New Roman" w:eastAsia="Times New Roman" w:hAnsi="Times New Roman" w:cs="Times New Roman"/>
              <w:color w:val="000000"/>
              <w:sz w:val="24"/>
              <w:szCs w:val="24"/>
            </w:rPr>
            <w:delText>,</w:delText>
          </w:r>
        </w:del>
      </w:ins>
      <w:ins w:id="632" w:author="(Biology) Aaron MacNeil" w:date="2023-07-05T15:02:00Z">
        <w:r w:rsidR="004404A8">
          <w:rPr>
            <w:rFonts w:ascii="Times New Roman" w:eastAsia="Times New Roman" w:hAnsi="Times New Roman" w:cs="Times New Roman"/>
            <w:sz w:val="24"/>
            <w:szCs w:val="24"/>
          </w:rPr>
          <w:t>,</w:t>
        </w:r>
      </w:ins>
      <w:ins w:id="633" w:author="Robinson, James (robins64)" w:date="2023-07-04T09:41:00Z">
        <w:r w:rsidR="00C97171">
          <w:rPr>
            <w:rFonts w:ascii="Times New Roman" w:eastAsia="Times New Roman" w:hAnsi="Times New Roman" w:cs="Times New Roman"/>
            <w:color w:val="000000"/>
            <w:sz w:val="24"/>
            <w:szCs w:val="24"/>
          </w:rPr>
          <w:t xml:space="preserve"> </w:t>
        </w:r>
      </w:ins>
      <w:ins w:id="634" w:author="(Biology) Aaron MacNeil" w:date="2023-07-05T15:01:00Z">
        <w:del w:id="635" w:author="McClanahan, Tim" w:date="2023-07-06T12:25:00Z">
          <w:r w:rsidR="004404A8" w:rsidDel="00F21679">
            <w:rPr>
              <w:rFonts w:ascii="Times New Roman" w:eastAsia="Times New Roman" w:hAnsi="Times New Roman" w:cs="Times New Roman"/>
              <w:color w:val="000000"/>
              <w:sz w:val="24"/>
              <w:szCs w:val="24"/>
            </w:rPr>
            <w:delText>deeper,</w:delText>
          </w:r>
        </w:del>
      </w:ins>
      <w:ins w:id="636" w:author="Robinson, James (robins64)" w:date="2023-07-04T09:41:00Z">
        <w:del w:id="637" w:author="McClanahan, Tim" w:date="2023-07-06T12:25:00Z">
          <w:r w:rsidR="00C97171">
            <w:rPr>
              <w:rFonts w:ascii="Times New Roman" w:eastAsia="Times New Roman" w:hAnsi="Times New Roman" w:cs="Times New Roman"/>
              <w:color w:val="000000"/>
              <w:sz w:val="24"/>
              <w:szCs w:val="24"/>
            </w:rPr>
            <w:delText xml:space="preserve"> </w:delText>
          </w:r>
        </w:del>
        <w:r w:rsidR="00C97171" w:rsidRPr="00C97171">
          <w:rPr>
            <w:rFonts w:ascii="Times New Roman" w:eastAsia="Times New Roman" w:hAnsi="Times New Roman" w:cs="Times New Roman"/>
            <w:color w:val="000000"/>
            <w:sz w:val="24"/>
            <w:szCs w:val="24"/>
          </w:rPr>
          <w:t xml:space="preserve">slow-growing </w:t>
        </w:r>
      </w:ins>
      <w:ins w:id="638" w:author="McClanahan, Tim" w:date="2023-07-06T12:25:00Z">
        <w:r w:rsidR="00F21679">
          <w:rPr>
            <w:rFonts w:ascii="Times New Roman" w:eastAsia="Times New Roman" w:hAnsi="Times New Roman" w:cs="Times New Roman"/>
            <w:color w:val="000000"/>
            <w:sz w:val="24"/>
            <w:szCs w:val="24"/>
          </w:rPr>
          <w:t>species living at depth</w:t>
        </w:r>
      </w:ins>
      <w:ins w:id="639" w:author="Robinson, James (robins64)" w:date="2023-07-04T09:41:00Z">
        <w:r w:rsidR="00C97171" w:rsidRPr="00C97171">
          <w:rPr>
            <w:rFonts w:ascii="Times New Roman" w:eastAsia="Times New Roman" w:hAnsi="Times New Roman" w:cs="Times New Roman"/>
            <w:color w:val="000000"/>
            <w:sz w:val="24"/>
            <w:szCs w:val="24"/>
          </w:rPr>
          <w:t xml:space="preserve"> </w:t>
        </w:r>
        <w:del w:id="640" w:author="McClanahan, Tim" w:date="2023-07-06T12:25:00Z">
          <w:r w:rsidR="00C97171" w:rsidRPr="00C97171">
            <w:rPr>
              <w:rFonts w:ascii="Times New Roman" w:eastAsia="Times New Roman" w:hAnsi="Times New Roman" w:cs="Times New Roman"/>
              <w:color w:val="000000"/>
              <w:sz w:val="24"/>
              <w:szCs w:val="24"/>
            </w:rPr>
            <w:delText xml:space="preserve">species </w:delText>
          </w:r>
        </w:del>
        <w:r w:rsidR="00C97171">
          <w:rPr>
            <w:rFonts w:ascii="Times New Roman" w:eastAsia="Times New Roman" w:hAnsi="Times New Roman" w:cs="Times New Roman"/>
            <w:color w:val="000000"/>
            <w:sz w:val="24"/>
            <w:szCs w:val="24"/>
          </w:rPr>
          <w:t>had greater selenium concentrations</w:t>
        </w:r>
      </w:ins>
      <w:ins w:id="641" w:author="Robinson, James (robins64)" w:date="2023-07-04T09:42:00Z">
        <w:r w:rsidR="00C97171">
          <w:rPr>
            <w:rFonts w:ascii="Times New Roman" w:eastAsia="Times New Roman" w:hAnsi="Times New Roman" w:cs="Times New Roman"/>
            <w:color w:val="000000"/>
            <w:sz w:val="24"/>
            <w:szCs w:val="24"/>
          </w:rPr>
          <w:t xml:space="preserve">, </w:t>
        </w:r>
      </w:ins>
      <w:ins w:id="642" w:author="Robinson, James (robins64)" w:date="2023-07-04T09:41:00Z">
        <w:r w:rsidR="00C97171">
          <w:rPr>
            <w:rFonts w:ascii="Times New Roman" w:eastAsia="Times New Roman" w:hAnsi="Times New Roman" w:cs="Times New Roman"/>
            <w:color w:val="000000"/>
            <w:sz w:val="24"/>
            <w:szCs w:val="24"/>
          </w:rPr>
          <w:t xml:space="preserve">possibly </w:t>
        </w:r>
      </w:ins>
      <w:ins w:id="643" w:author="Robinson, James (robins64)" w:date="2023-07-04T09:43:00Z">
        <w:r w:rsidR="00C97171">
          <w:rPr>
            <w:rFonts w:ascii="Times New Roman" w:eastAsia="Times New Roman" w:hAnsi="Times New Roman" w:cs="Times New Roman"/>
            <w:color w:val="000000"/>
            <w:sz w:val="24"/>
            <w:szCs w:val="24"/>
          </w:rPr>
          <w:t xml:space="preserve">reflecting foraging in </w:t>
        </w:r>
      </w:ins>
      <w:ins w:id="644" w:author="Robinson, James (robins64)" w:date="2023-07-04T09:41:00Z">
        <w:r w:rsidR="00C97171" w:rsidRPr="00C97171">
          <w:rPr>
            <w:rFonts w:ascii="Times New Roman" w:eastAsia="Times New Roman" w:hAnsi="Times New Roman" w:cs="Times New Roman"/>
            <w:color w:val="000000"/>
            <w:sz w:val="24"/>
            <w:szCs w:val="24"/>
          </w:rPr>
          <w:t>deeper reef habitats</w:t>
        </w:r>
      </w:ins>
      <w:ins w:id="645" w:author="(Biology) Aaron MacNeil" w:date="2023-07-05T15:01:00Z">
        <w:del w:id="646" w:author="Jupiter, Stacy" w:date="2023-07-08T18:10:00Z">
          <w:r w:rsidR="0061287E" w:rsidDel="006978B7">
            <w:rPr>
              <w:rFonts w:ascii="Times New Roman" w:eastAsia="Times New Roman" w:hAnsi="Times New Roman" w:cs="Times New Roman"/>
              <w:color w:val="000000"/>
              <w:sz w:val="24"/>
              <w:szCs w:val="24"/>
            </w:rPr>
            <w:delText xml:space="preserve"> </w:delText>
          </w:r>
        </w:del>
        <w:r w:rsidR="0061287E">
          <w:rPr>
            <w:rFonts w:ascii="Times New Roman" w:eastAsia="Times New Roman" w:hAnsi="Times New Roman" w:cs="Times New Roman"/>
            <w:sz w:val="24"/>
            <w:szCs w:val="24"/>
          </w:rPr>
          <w:t xml:space="preserve"> </w:t>
        </w:r>
        <w:r w:rsidR="0061287E" w:rsidRPr="00AF0551">
          <w:rPr>
            <w:rFonts w:ascii="Times New Roman" w:eastAsia="Times New Roman" w:hAnsi="Times New Roman" w:cs="Times New Roman"/>
            <w:sz w:val="24"/>
            <w:szCs w:val="24"/>
          </w:rPr>
          <w:t xml:space="preserve">associated with higher selenium content in </w:t>
        </w:r>
        <w:r w:rsidR="0061287E">
          <w:rPr>
            <w:rFonts w:ascii="Times New Roman" w:eastAsia="Times New Roman" w:hAnsi="Times New Roman" w:cs="Times New Roman"/>
            <w:sz w:val="24"/>
            <w:szCs w:val="24"/>
          </w:rPr>
          <w:t xml:space="preserve">marine </w:t>
        </w:r>
        <w:r w:rsidR="0061287E" w:rsidRPr="00AF0551">
          <w:rPr>
            <w:rFonts w:ascii="Times New Roman" w:eastAsia="Times New Roman" w:hAnsi="Times New Roman" w:cs="Times New Roman"/>
            <w:sz w:val="24"/>
            <w:szCs w:val="24"/>
          </w:rPr>
          <w:t>fish</w:t>
        </w:r>
        <w:r w:rsidR="0061287E" w:rsidRPr="002A5791">
          <w:rPr>
            <w:rFonts w:ascii="Times New Roman" w:eastAsia="Times New Roman" w:hAnsi="Times New Roman" w:cs="Times New Roman"/>
            <w:sz w:val="24"/>
            <w:szCs w:val="24"/>
          </w:rPr>
          <w:t>es globally</w:t>
        </w:r>
        <w:r w:rsidR="0061287E" w:rsidRPr="00AF0551">
          <w:rPr>
            <w:rFonts w:ascii="Times New Roman" w:eastAsia="Times New Roman" w:hAnsi="Times New Roman" w:cs="Times New Roman"/>
            <w:sz w:val="24"/>
            <w:szCs w:val="24"/>
          </w:rPr>
          <w:t xml:space="preserve"> </w:t>
        </w:r>
        <w:r w:rsidR="0061287E" w:rsidRPr="00AF0551">
          <w:rPr>
            <w:sz w:val="22"/>
            <w:szCs w:val="22"/>
          </w:rPr>
          <w:fldChar w:fldCharType="begin" w:fldLock="1"/>
        </w:r>
        <w:r w:rsidR="0061287E" w:rsidRPr="00AF0551">
          <w: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61287E" w:rsidRPr="00AF0551">
          <w:rPr>
            <w:sz w:val="22"/>
            <w:szCs w:val="22"/>
          </w:rPr>
          <w:fldChar w:fldCharType="separate"/>
        </w:r>
        <w:r w:rsidR="0061287E" w:rsidRPr="002A5791">
          <w:rPr>
            <w:rFonts w:ascii="Times New Roman" w:eastAsia="Times New Roman" w:hAnsi="Times New Roman" w:cs="Times New Roman"/>
            <w:noProof/>
            <w:color w:val="000000"/>
            <w:sz w:val="24"/>
            <w:szCs w:val="24"/>
          </w:rPr>
          <w:t>[3]</w:t>
        </w:r>
        <w:r w:rsidR="0061287E" w:rsidRPr="00AF0551">
          <w:rPr>
            <w:rFonts w:ascii="Times New Roman" w:eastAsia="Times New Roman" w:hAnsi="Times New Roman" w:cs="Times New Roman"/>
            <w:color w:val="000000"/>
            <w:sz w:val="24"/>
            <w:szCs w:val="24"/>
          </w:rPr>
          <w:fldChar w:fldCharType="end"/>
        </w:r>
      </w:ins>
      <w:ins w:id="647" w:author="Robinson, James (robins64)" w:date="2023-06-30T13:50:00Z">
        <w:r w:rsidR="00453ADC" w:rsidRPr="00AF0551">
          <w:rPr>
            <w:rFonts w:ascii="Times New Roman" w:eastAsia="Times New Roman" w:hAnsi="Times New Roman" w:cs="Times New Roman"/>
            <w:sz w:val="24"/>
            <w:szCs w:val="24"/>
          </w:rPr>
          <w:t>.</w:t>
        </w:r>
      </w:ins>
      <w:del w:id="648" w:author="Robinson, James (robins64)" w:date="2023-06-30T13:50:00Z">
        <w:r w:rsidRPr="00AF0551" w:rsidDel="00453ADC">
          <w:rPr>
            <w:rFonts w:ascii="Times New Roman" w:eastAsia="Times New Roman" w:hAnsi="Times New Roman" w:cs="Times New Roman"/>
            <w:sz w:val="24"/>
            <w:szCs w:val="24"/>
          </w:rPr>
          <w:delText>,</w:delText>
        </w:r>
      </w:del>
      <w:ins w:id="649" w:author="Robinson, James (robins64)" w:date="2023-06-30T13:50:00Z">
        <w:r w:rsidR="00453ADC" w:rsidRPr="00AF0551">
          <w:rPr>
            <w:rFonts w:ascii="Times New Roman" w:eastAsia="Times New Roman" w:hAnsi="Times New Roman" w:cs="Times New Roman"/>
            <w:sz w:val="24"/>
            <w:szCs w:val="24"/>
          </w:rPr>
          <w:t>.</w:t>
        </w:r>
      </w:ins>
      <w:del w:id="650" w:author="Robinson, James (robins64)" w:date="2023-06-30T13:50:00Z">
        <w:r w:rsidRPr="00AF0551" w:rsidDel="00453ADC">
          <w:rPr>
            <w:rFonts w:ascii="Times New Roman" w:eastAsia="Times New Roman" w:hAnsi="Times New Roman" w:cs="Times New Roman"/>
            <w:sz w:val="24"/>
            <w:szCs w:val="24"/>
          </w:rPr>
          <w:delText>,</w:delText>
        </w:r>
      </w:del>
      <w:commentRangeEnd w:id="574"/>
      <w:r w:rsidR="00B24AD2" w:rsidRPr="00AF0551">
        <w:rPr>
          <w:rStyle w:val="CommentReference"/>
        </w:rPr>
        <w:commentReference w:id="574"/>
      </w:r>
      <w:r w:rsidRPr="00AF0551">
        <w:rPr>
          <w:rFonts w:ascii="Times New Roman" w:eastAsia="Times New Roman" w:hAnsi="Times New Roman" w:cs="Times New Roman"/>
          <w:sz w:val="24"/>
          <w:szCs w:val="24"/>
        </w:rPr>
        <w:t xml:space="preserve"> </w:t>
      </w:r>
      <w:del w:id="651" w:author="Robinson, James (robins64)" w:date="2023-06-30T13:50:00Z">
        <w:r w:rsidRPr="00AF0551" w:rsidDel="00453ADC">
          <w:rPr>
            <w:rFonts w:ascii="Times New Roman" w:eastAsia="Times New Roman" w:hAnsi="Times New Roman" w:cs="Times New Roman"/>
            <w:sz w:val="24"/>
            <w:szCs w:val="24"/>
          </w:rPr>
          <w:delText>whereas o</w:delText>
        </w:r>
      </w:del>
      <w:ins w:id="652" w:author="Robinson, James (robins64)" w:date="2023-06-30T13:50:00Z">
        <w:r w:rsidR="00453ADC" w:rsidRPr="00AF0551">
          <w:rPr>
            <w:rFonts w:ascii="Times New Roman" w:eastAsia="Times New Roman" w:hAnsi="Times New Roman" w:cs="Times New Roman"/>
            <w:sz w:val="24"/>
            <w:szCs w:val="24"/>
          </w:rPr>
          <w:t>O</w:t>
        </w:r>
      </w:ins>
      <w:r w:rsidRPr="00AF0551">
        <w:rPr>
          <w:rFonts w:ascii="Times New Roman" w:eastAsia="Times New Roman" w:hAnsi="Times New Roman" w:cs="Times New Roman"/>
          <w:sz w:val="24"/>
          <w:szCs w:val="24"/>
        </w:rPr>
        <w:t>mega-3 fatty acids and vitamin A concentrations</w:t>
      </w:r>
      <w:ins w:id="653" w:author="Robinson, James (robins64)" w:date="2023-07-04T09:33:00Z">
        <w:r w:rsidR="00480F55">
          <w:rPr>
            <w:rFonts w:ascii="Times New Roman" w:eastAsia="Times New Roman" w:hAnsi="Times New Roman" w:cs="Times New Roman"/>
            <w:sz w:val="24"/>
            <w:szCs w:val="24"/>
          </w:rPr>
          <w:t>, however,</w:t>
        </w:r>
      </w:ins>
      <w:r>
        <w:rPr>
          <w:rFonts w:ascii="Times New Roman" w:eastAsia="Times New Roman" w:hAnsi="Times New Roman" w:cs="Times New Roman"/>
          <w:sz w:val="24"/>
          <w:szCs w:val="24"/>
        </w:rPr>
        <w:t xml:space="preserve"> had weak associations with species’ potential biomass turnover</w:t>
      </w:r>
      <w:ins w:id="654" w:author="Robinson, James (robins64)" w:date="2023-07-04T09:33:00Z">
        <w:r w:rsidR="00480F55">
          <w:rPr>
            <w:rFonts w:ascii="Times New Roman" w:eastAsia="Times New Roman" w:hAnsi="Times New Roman" w:cs="Times New Roman"/>
            <w:sz w:val="24"/>
            <w:szCs w:val="24"/>
          </w:rPr>
          <w:t xml:space="preserve">, </w:t>
        </w:r>
      </w:ins>
      <w:ins w:id="655" w:author="Robinson, James (robins64)" w:date="2023-07-04T09:36:00Z">
        <w:r w:rsidR="00AF0551">
          <w:rPr>
            <w:rFonts w:ascii="Times New Roman" w:eastAsia="Times New Roman" w:hAnsi="Times New Roman" w:cs="Times New Roman"/>
            <w:sz w:val="24"/>
            <w:szCs w:val="24"/>
          </w:rPr>
          <w:t xml:space="preserve">indicating that growth rate is a poor predictor </w:t>
        </w:r>
      </w:ins>
      <w:ins w:id="656" w:author="Robinson, James (robins64)" w:date="2023-07-04T09:37:00Z">
        <w:r w:rsidR="00AF0551">
          <w:rPr>
            <w:rFonts w:ascii="Times New Roman" w:eastAsia="Times New Roman" w:hAnsi="Times New Roman" w:cs="Times New Roman"/>
            <w:sz w:val="24"/>
            <w:szCs w:val="24"/>
          </w:rPr>
          <w:t>of these nutrients in reef fishe</w:t>
        </w:r>
      </w:ins>
      <w:ins w:id="657" w:author="Robinson, James (robins64)" w:date="2023-07-04T09:38:00Z">
        <w:r w:rsidR="00C97171">
          <w:rPr>
            <w:rFonts w:ascii="Times New Roman" w:eastAsia="Times New Roman" w:hAnsi="Times New Roman" w:cs="Times New Roman"/>
            <w:sz w:val="24"/>
            <w:szCs w:val="24"/>
          </w:rPr>
          <w:t>s</w:t>
        </w:r>
      </w:ins>
      <w:ins w:id="658" w:author="Robinson, James (robins64)" w:date="2023-07-04T09:37:00Z">
        <w:r w:rsidR="00AF0551">
          <w:rPr>
            <w:rFonts w:ascii="Times New Roman" w:eastAsia="Times New Roman" w:hAnsi="Times New Roman" w:cs="Times New Roman"/>
            <w:sz w:val="24"/>
            <w:szCs w:val="24"/>
          </w:rPr>
          <w:t xml:space="preserve">. </w:t>
        </w:r>
      </w:ins>
      <w:del w:id="659" w:author="Robinson, James (robins64)" w:date="2023-07-04T09:33:00Z">
        <w:r w:rsidDel="00480F55">
          <w:rPr>
            <w:rFonts w:ascii="Times New Roman" w:eastAsia="Times New Roman" w:hAnsi="Times New Roman" w:cs="Times New Roman"/>
            <w:sz w:val="24"/>
            <w:szCs w:val="24"/>
          </w:rPr>
          <w:delText xml:space="preserve">. </w:delText>
        </w:r>
      </w:del>
    </w:p>
    <w:p w14:paraId="3C3EC1B5" w14:textId="77777777" w:rsidR="00E429D0" w:rsidRDefault="00E429D0">
      <w:pPr>
        <w:rPr>
          <w:rFonts w:ascii="Times New Roman" w:eastAsia="Times New Roman" w:hAnsi="Times New Roman" w:cs="Times New Roman"/>
          <w:sz w:val="24"/>
          <w:szCs w:val="24"/>
        </w:rPr>
      </w:pPr>
    </w:p>
    <w:p w14:paraId="4E9A117F" w14:textId="07E3F53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Species-level nutrient and growth rate values must be combined with abundance or biomass data to understand nutrient flux and productivity at the scale of reef fish assemblages </w:t>
      </w:r>
      <w:r>
        <w:fldChar w:fldCharType="begin" w:fldLock="1"/>
      </w:r>
      <w:ins w:id="660" w:author="Robinson, James (robins64)" w:date="2023-06-30T11:24:00Z">
        <w:r w:rsidR="00DD5F5E">
          <w:instrText>ADDIN paperpile_citation &lt;clusterId&gt;O489C749R221V842&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661" w:author="Robinson, James (robins64)" w:date="2023-06-30T11:24:00Z">
        <w:r w:rsidDel="00DD5F5E">
          <w:delInstrText>HYPERLINK "https://paperpile.com/c/Io64Wc/O5c0" \h</w:delInstrText>
        </w:r>
      </w:del>
      <w:r>
        <w:fldChar w:fldCharType="separate"/>
      </w:r>
      <w:ins w:id="662" w:author="Robinson, James (robins64)" w:date="2023-07-13T16:53:00Z">
        <w:r w:rsidR="00E83358">
          <w:rPr>
            <w:rFonts w:ascii="Times New Roman" w:eastAsia="Times New Roman" w:hAnsi="Times New Roman" w:cs="Times New Roman"/>
            <w:noProof/>
            <w:color w:val="000000"/>
            <w:sz w:val="24"/>
            <w:szCs w:val="24"/>
          </w:rPr>
          <w:t>[18]</w:t>
        </w:r>
      </w:ins>
      <w:del w:id="663"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integrated growth rate, nutrients, and biomass to assess the contribution of fish trophic groups to three fishery services provided by coral reefs (standing biomass, biomass turnover, </w:t>
      </w:r>
      <w:ins w:id="664" w:author="McClanahan, Tim" w:date="2023-07-06T12:25: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nutrient production). Fishery services were </w:t>
      </w:r>
      <w:commentRangeStart w:id="665"/>
      <w:r>
        <w:rPr>
          <w:rFonts w:ascii="Times New Roman" w:eastAsia="Times New Roman" w:hAnsi="Times New Roman" w:cs="Times New Roman"/>
          <w:sz w:val="24"/>
          <w:szCs w:val="24"/>
        </w:rPr>
        <w:t xml:space="preserve">bottom-heavy </w:t>
      </w:r>
      <w:commentRangeEnd w:id="665"/>
      <w:r w:rsidR="001C0FD3">
        <w:rPr>
          <w:rStyle w:val="CommentReference"/>
        </w:rPr>
        <w:commentReference w:id="665"/>
      </w:r>
      <w:r>
        <w:rPr>
          <w:rFonts w:ascii="Times New Roman" w:eastAsia="Times New Roman" w:hAnsi="Times New Roman" w:cs="Times New Roman"/>
          <w:sz w:val="24"/>
          <w:szCs w:val="24"/>
        </w:rPr>
        <w:t>at most reefs, but the relative contribution of trophic groups to fishery services also varied regionally, between Pacific (Fiji, Solomon Islands), Indian Ocean (Madagascar), and Caribbean (Belize) reefs. In Belize, for example, browsing herbivores had</w:t>
      </w:r>
      <w:ins w:id="666" w:author="Emily Darling" w:date="2023-07-06T10:45:00Z">
        <w:r>
          <w:rPr>
            <w:rFonts w:ascii="Times New Roman" w:eastAsia="Times New Roman" w:hAnsi="Times New Roman" w:cs="Times New Roman"/>
            <w:sz w:val="24"/>
            <w:szCs w:val="24"/>
          </w:rPr>
          <w:t xml:space="preserve"> </w:t>
        </w:r>
      </w:ins>
      <w:ins w:id="667" w:author="McClanahan, Tim" w:date="2023-07-06T12:26:00Z">
        <w:r w:rsidR="00F2167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highest biomass, likely because macroalgae was present at all reefs (Fig. S</w:t>
      </w:r>
      <w:ins w:id="668" w:author="Robinson, James (robins64)" w:date="2023-06-30T12:59:00Z">
        <w:r w:rsidR="000112AC">
          <w:rPr>
            <w:rFonts w:ascii="Times New Roman" w:eastAsia="Times New Roman" w:hAnsi="Times New Roman" w:cs="Times New Roman"/>
            <w:sz w:val="24"/>
            <w:szCs w:val="24"/>
          </w:rPr>
          <w:t>6</w:t>
        </w:r>
      </w:ins>
      <w:del w:id="669" w:author="Robinson, James (robins64)" w:date="2023-06-30T12:59:00Z">
        <w:r w:rsidDel="000112AC">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suggesting that fishery services at macroalgae-dominated reefs are dominated by browser species. Fiji had the most bottom-</w:t>
      </w:r>
      <w:r>
        <w:rPr>
          <w:rFonts w:ascii="Times New Roman" w:eastAsia="Times New Roman" w:hAnsi="Times New Roman" w:cs="Times New Roman"/>
          <w:sz w:val="24"/>
          <w:szCs w:val="24"/>
        </w:rPr>
        <w:t xml:space="preserve">heavy trophic pyramids, suggesting that these reefs have particularly high benthic productivity, with both algal and coral regimes supporting high biomass turnover of herbivorous </w:t>
      </w:r>
      <w:r w:rsidR="003A1B47">
        <w:rPr>
          <w:rFonts w:ascii="Times New Roman" w:eastAsia="Times New Roman" w:hAnsi="Times New Roman" w:cs="Times New Roman"/>
          <w:sz w:val="24"/>
          <w:szCs w:val="24"/>
        </w:rPr>
        <w:t xml:space="preserve">(scraping detritivore) </w:t>
      </w:r>
      <w:r>
        <w:rPr>
          <w:rFonts w:ascii="Times New Roman" w:eastAsia="Times New Roman" w:hAnsi="Times New Roman" w:cs="Times New Roman"/>
          <w:sz w:val="24"/>
          <w:szCs w:val="24"/>
        </w:rPr>
        <w:t xml:space="preserve">species. These regional differences are likely linked to abiotic processes that constrain energy and nutrient flux through reef food webs (e.g. temperature, irradiance, upwelling) </w:t>
      </w:r>
      <w:r>
        <w:fldChar w:fldCharType="begin" w:fldLock="1"/>
      </w:r>
      <w:r w:rsidR="003A1161">
        <w:instrText>ADDIN paperpile_citation &lt;clusterId&gt;K538Y885N375R989&lt;/clusterId&gt;&lt;metadata&gt;&lt;citation&gt;&lt;id&gt;DBD45FB47A1311ED9745DE7D945E4932&lt;/id&gt;&lt;/citation&gt;&lt;citation&gt;&lt;id&gt;1FBE76107BA411EDBB123E84945E4932&lt;/id&gt;&lt;/citation&gt;&lt;/metadata&gt;&lt;data&gt;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&lt;/data&gt; \* MERGEFORMAT</w:instrText>
      </w:r>
      <w:r>
        <w:fldChar w:fldCharType="separate"/>
      </w:r>
      <w:ins w:id="670" w:author="Robinson, James (robins64)" w:date="2023-07-13T16:53:00Z">
        <w:r w:rsidR="00E83358">
          <w:rPr>
            <w:rFonts w:ascii="Times New Roman" w:eastAsia="Times New Roman" w:hAnsi="Times New Roman" w:cs="Times New Roman"/>
            <w:noProof/>
            <w:color w:val="000000"/>
            <w:sz w:val="24"/>
            <w:szCs w:val="24"/>
          </w:rPr>
          <w:t>[11,14]</w:t>
        </w:r>
      </w:ins>
      <w:del w:id="671" w:author="Robinson, James (robins64)" w:date="2023-07-13T16:49:00Z">
        <w:r w:rsidR="0042381B" w:rsidDel="00E83358">
          <w:rPr>
            <w:rFonts w:ascii="Times New Roman" w:eastAsia="Times New Roman" w:hAnsi="Times New Roman" w:cs="Times New Roman"/>
            <w:noProof/>
            <w:color w:val="000000"/>
            <w:sz w:val="24"/>
            <w:szCs w:val="24"/>
          </w:rPr>
          <w:delText>[12,15]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disturbance history (e.g. fishing, thermal stress) </w:t>
      </w:r>
      <w:r>
        <w:fldChar w:fldCharType="begin" w:fldLock="1"/>
      </w:r>
      <w:r w:rsidR="00DD5F5E">
        <w:instrText>ADDIN paperpile_citation &lt;clusterId&gt;Z551N817J298G882&lt;/clusterId&gt;&lt;metadata&gt;&lt;citation&gt;&lt;id&gt;5EDBD06CA2F111ED9A1E0DBDD2A92DCC&lt;/id&gt;&lt;/citation&gt;&lt;/metadata&gt;&lt;data&gt;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&lt;/data&gt; \* MERGEFORMAT</w:instrText>
      </w:r>
      <w:r>
        <w:fldChar w:fldCharType="separate"/>
      </w:r>
      <w:ins w:id="672" w:author="Robinson, James (robins64)" w:date="2023-07-13T16:53:00Z">
        <w:r w:rsidR="00E83358">
          <w:rPr>
            <w:rFonts w:ascii="Times New Roman" w:eastAsia="Times New Roman" w:hAnsi="Times New Roman" w:cs="Times New Roman"/>
            <w:noProof/>
            <w:color w:val="000000"/>
            <w:sz w:val="24"/>
            <w:szCs w:val="24"/>
          </w:rPr>
          <w:t>[36]</w:t>
        </w:r>
      </w:ins>
      <w:del w:id="673" w:author="Robinson, James (robins64)" w:date="2023-07-13T16:49:00Z">
        <w:r w:rsidR="008C769F" w:rsidDel="00E83358">
          <w:rPr>
            <w:rFonts w:ascii="Times New Roman" w:eastAsia="Times New Roman" w:hAnsi="Times New Roman" w:cs="Times New Roman"/>
            <w:noProof/>
            <w:color w:val="000000"/>
            <w:sz w:val="24"/>
            <w:szCs w:val="24"/>
          </w:rPr>
          <w:delText>[37]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intrinsic regional differences in </w:t>
      </w:r>
      <w:commentRangeStart w:id="674"/>
      <w:r>
        <w:rPr>
          <w:rFonts w:ascii="Times New Roman" w:eastAsia="Times New Roman" w:hAnsi="Times New Roman" w:cs="Times New Roman"/>
          <w:sz w:val="24"/>
          <w:szCs w:val="24"/>
        </w:rPr>
        <w:t>community composition</w:t>
      </w:r>
      <w:commentRangeEnd w:id="674"/>
      <w:r w:rsidR="001C0FD3">
        <w:rPr>
          <w:rStyle w:val="CommentReference"/>
        </w:rPr>
        <w:commentReference w:id="674"/>
      </w:r>
      <w:r>
        <w:rPr>
          <w:rFonts w:ascii="Times New Roman" w:eastAsia="Times New Roman" w:hAnsi="Times New Roman" w:cs="Times New Roman"/>
          <w:sz w:val="24"/>
          <w:szCs w:val="24"/>
        </w:rPr>
        <w:t xml:space="preserve">.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(e.g. productivity) will help to inform understanding of general patterns in the structure and composition of food webs </w:t>
      </w:r>
      <w:r>
        <w:fldChar w:fldCharType="begin" w:fldLock="1"/>
      </w:r>
      <w:r w:rsidR="00DD5F5E">
        <w:instrText>ADDIN paperpile_citation &lt;clusterId&gt;O446C733Y183V717&lt;/clusterId&gt;&lt;metadata&gt;&lt;citation&gt;&lt;id&gt;3F61334AA0A711ED958D0DBDD2A92DCC&lt;/id&gt;&lt;/citation&gt;&lt;/metadata&gt;&lt;data&gt;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&lt;/data&gt; \* MERGEFORMAT</w:instrText>
      </w:r>
      <w:r>
        <w:fldChar w:fldCharType="separate"/>
      </w:r>
      <w:ins w:id="675" w:author="Robinson, James (robins64)" w:date="2023-07-13T16:53:00Z">
        <w:r w:rsidR="00E83358">
          <w:rPr>
            <w:rFonts w:ascii="Times New Roman" w:eastAsia="Times New Roman" w:hAnsi="Times New Roman" w:cs="Times New Roman"/>
            <w:noProof/>
            <w:color w:val="000000"/>
            <w:sz w:val="24"/>
            <w:szCs w:val="24"/>
          </w:rPr>
          <w:t>[37]</w:t>
        </w:r>
      </w:ins>
      <w:del w:id="676" w:author="Robinson, James (robins64)" w:date="2023-07-13T16:49:00Z">
        <w:r w:rsidR="008C769F" w:rsidDel="00E83358">
          <w:rPr>
            <w:rFonts w:ascii="Times New Roman" w:eastAsia="Times New Roman" w:hAnsi="Times New Roman" w:cs="Times New Roman"/>
            <w:noProof/>
            <w:color w:val="000000"/>
            <w:sz w:val="24"/>
            <w:szCs w:val="24"/>
          </w:rPr>
          <w:delText>[38]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791282D3" w:rsidR="00E429D0" w:rsidRDefault="003F5B3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r>
        <w:fldChar w:fldCharType="begin" w:fldLock="1"/>
      </w:r>
      <w:r w:rsidR="003A1161">
        <w:instrText>ADDIN paperpile_citation &lt;clusterId&gt;R581Y848U238R952&lt;/clusterId&gt;&lt;metadata&gt;&lt;citation&gt;&lt;id&gt;90C973E274B411EDBFFFDE7D945E4932&lt;/id&gt;&lt;/citation&gt;&lt;citation&gt;&lt;id&gt;CC45474A9D7A11ED9C3E3E84945E4932&lt;/id&gt;&lt;/citation&gt;&lt;citation&gt;&lt;id&gt;4DE468667BC611EDB23B3E84945E4932&lt;/id&gt;&lt;/citation&gt;&lt;/metadata&gt;&lt;data&gt;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&lt;/data&gt; \* MERGEFORMAT</w:instrText>
      </w:r>
      <w:r>
        <w:fldChar w:fldCharType="separate"/>
      </w:r>
      <w:ins w:id="677" w:author="Robinson, James (robins64)" w:date="2023-07-13T16:53:00Z">
        <w:r w:rsidR="00E83358">
          <w:rPr>
            <w:rFonts w:ascii="Times New Roman" w:eastAsia="Times New Roman" w:hAnsi="Times New Roman" w:cs="Times New Roman"/>
            <w:noProof/>
            <w:color w:val="000000"/>
            <w:sz w:val="24"/>
            <w:szCs w:val="24"/>
          </w:rPr>
          <w:t>[8,9,33]</w:t>
        </w:r>
      </w:ins>
      <w:del w:id="678" w:author="Robinson, James (robins64)" w:date="2023-07-13T16:49:00Z">
        <w:r w:rsidR="008C769F" w:rsidDel="00E83358">
          <w:rPr>
            <w:rFonts w:ascii="Times New Roman" w:eastAsia="Times New Roman" w:hAnsi="Times New Roman" w:cs="Times New Roman"/>
            <w:noProof/>
            <w:color w:val="000000"/>
            <w:sz w:val="24"/>
            <w:szCs w:val="24"/>
          </w:rPr>
          <w:delText>[9,10,34]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but here we also assessed links between benthic composition and the relative abundance of fish trophic groups. Surveyed reefs supported a mix of coral, rubble, and algae-dominated habitats (Fig. S</w:t>
      </w:r>
      <w:r w:rsidR="00D70CB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and bottom-heavy trophic pyramids were also prevalent in all of these benthic regimes. These sites have experienced recent disturbances to reef habitat, such as cyclones and coral bleaching, but these did not appear to substantially change trophic group contributions to fishery services. Such modelling of habitat drivers of fish trophic groups can provide information for adapting management to future </w:t>
      </w:r>
      <w:proofErr w:type="spellStart"/>
      <w:r>
        <w:rPr>
          <w:rFonts w:ascii="Times New Roman" w:eastAsia="Times New Roman" w:hAnsi="Times New Roman" w:cs="Times New Roman"/>
          <w:sz w:val="24"/>
          <w:szCs w:val="24"/>
        </w:rPr>
        <w:t>reefscapes</w:t>
      </w:r>
      <w:proofErr w:type="spellEnd"/>
      <w:r>
        <w:rPr>
          <w:rFonts w:ascii="Times New Roman" w:eastAsia="Times New Roman" w:hAnsi="Times New Roman" w:cs="Times New Roman"/>
          <w:sz w:val="24"/>
          <w:szCs w:val="24"/>
        </w:rPr>
        <w:t xml:space="preserve">. For example, we found that shifts to rubble dominance increased the contribution of mobile invertivores to nutrient production, consistent with increases in goatfish (Mullidae) populations after coral declines </w:t>
      </w:r>
      <w:r>
        <w:fldChar w:fldCharType="begin" w:fldLock="1"/>
      </w:r>
      <w:r w:rsidR="00DD5F5E">
        <w:instrText>ADDIN paperpile_citation &lt;clusterId&gt;G416U764J154G877&lt;/clusterId&gt;&lt;metadata&gt;&lt;citation&gt;&lt;id&gt;1623FCEAE41011EDAF3E8ADFD2A92DCC&lt;/id&gt;&lt;/citation&gt;&lt;/metadata&gt;&lt;data&gt;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&lt;/data&gt; \* MERGEFORMAT</w:instrText>
      </w:r>
      <w:r>
        <w:fldChar w:fldCharType="separate"/>
      </w:r>
      <w:ins w:id="679" w:author="Robinson, James (robins64)" w:date="2023-07-13T16:53:00Z">
        <w:r w:rsidR="00E83358">
          <w:rPr>
            <w:rFonts w:ascii="Times New Roman" w:eastAsia="Times New Roman" w:hAnsi="Times New Roman" w:cs="Times New Roman"/>
            <w:noProof/>
            <w:color w:val="000000"/>
            <w:sz w:val="24"/>
            <w:szCs w:val="24"/>
          </w:rPr>
          <w:t>[38]</w:t>
        </w:r>
      </w:ins>
      <w:del w:id="680" w:author="Robinson, James (robins64)" w:date="2023-07-13T16:49:00Z">
        <w:r w:rsidR="008C769F" w:rsidDel="00E83358">
          <w:rPr>
            <w:rFonts w:ascii="Times New Roman" w:eastAsia="Times New Roman" w:hAnsi="Times New Roman" w:cs="Times New Roman"/>
            <w:noProof/>
            <w:color w:val="000000"/>
            <w:sz w:val="24"/>
            <w:szCs w:val="24"/>
          </w:rPr>
          <w:delText>[39]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Gears targeting these species could help maintain nutritious catches</w:t>
      </w:r>
      <w:r w:rsidR="00D5553E">
        <w:rPr>
          <w:rFonts w:ascii="Times New Roman" w:eastAsia="Times New Roman" w:hAnsi="Times New Roman" w:cs="Times New Roman"/>
          <w:sz w:val="24"/>
          <w:szCs w:val="24"/>
        </w:rPr>
        <w:t xml:space="preserve"> for people</w:t>
      </w:r>
      <w:r>
        <w:rPr>
          <w:rFonts w:ascii="Times New Roman" w:eastAsia="Times New Roman" w:hAnsi="Times New Roman" w:cs="Times New Roman"/>
          <w:sz w:val="24"/>
          <w:szCs w:val="24"/>
        </w:rPr>
        <w:t xml:space="preserve"> from fisheries after coral mortality events, but this should be informed by knowledge on which species groups are preferentially targeted by fishers, and </w:t>
      </w:r>
      <w:r w:rsidR="00D5553E">
        <w:rPr>
          <w:rFonts w:ascii="Times New Roman" w:eastAsia="Times New Roman" w:hAnsi="Times New Roman" w:cs="Times New Roman"/>
          <w:sz w:val="24"/>
          <w:szCs w:val="24"/>
        </w:rPr>
        <w:t xml:space="preserve">thus likely to be </w:t>
      </w:r>
      <w:r>
        <w:rPr>
          <w:rFonts w:ascii="Times New Roman" w:eastAsia="Times New Roman" w:hAnsi="Times New Roman" w:cs="Times New Roman"/>
          <w:sz w:val="24"/>
          <w:szCs w:val="24"/>
        </w:rPr>
        <w:t xml:space="preserve">consumed locally. In contrast, nutrient production from reef herbivores increased with coral and algal cover, adding further evidence that herbivores are likely to play a key role in supporting food security on both coral-dominated and degraded reefs </w:t>
      </w:r>
      <w:r>
        <w:fldChar w:fldCharType="begin" w:fldLock="1"/>
      </w:r>
      <w:r w:rsidR="003A1161">
        <w:instrText>ADDIN paperpile_citation &lt;clusterId&gt;V318J486Y976C761&lt;/clusterId&gt;&lt;metadata&gt;&lt;citation&gt;&lt;id&gt;10455954409711ECA50C84C6CB680507&lt;/id&gt;&lt;/citation&gt;&lt;citation&gt;&lt;id&gt;7164E116A30411ED8C590DBDD2A92DCC&lt;/id&gt;&lt;/citation&gt;&lt;citation&gt;&lt;id&gt;C877B3E47A0911EDB132B678D2A92DCC&lt;/id&gt;&lt;/citation&gt;&lt;/metadata&gt;&lt;data&gt;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&lt;/data&gt; \* MERGEFORMAT</w:instrText>
      </w:r>
      <w:r>
        <w:fldChar w:fldCharType="separate"/>
      </w:r>
      <w:ins w:id="681" w:author="Robinson, James (robins64)" w:date="2023-07-13T16:53:00Z">
        <w:r w:rsidR="00E83358">
          <w:rPr>
            <w:rFonts w:ascii="Times New Roman" w:eastAsia="Times New Roman" w:hAnsi="Times New Roman" w:cs="Times New Roman"/>
            <w:noProof/>
            <w:color w:val="000000"/>
            <w:sz w:val="24"/>
            <w:szCs w:val="24"/>
          </w:rPr>
          <w:t>[15,26,39]</w:t>
        </w:r>
      </w:ins>
      <w:del w:id="682" w:author="Robinson, James (robins64)" w:date="2023-07-13T16:49:00Z">
        <w:r w:rsidR="008C769F" w:rsidDel="00E83358">
          <w:rPr>
            <w:rFonts w:ascii="Times New Roman" w:eastAsia="Times New Roman" w:hAnsi="Times New Roman" w:cs="Times New Roman"/>
            <w:noProof/>
            <w:color w:val="000000"/>
            <w:sz w:val="24"/>
            <w:szCs w:val="24"/>
          </w:rPr>
          <w:delText>[16,27,40]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3E6CCFF6"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 to nutrient productivity remained relatively constant along biomass and trophic group gradients in Belize, Fiji, and Solomon Islands, and between protected and partially managed reefs (Fig. S</w:t>
      </w:r>
      <w:ins w:id="683" w:author="Robinson, James (robins64)" w:date="2023-06-30T12:59:00Z">
        <w:r w:rsidR="009069EA">
          <w:rPr>
            <w:rFonts w:ascii="Times New Roman" w:eastAsia="Times New Roman" w:hAnsi="Times New Roman" w:cs="Times New Roman"/>
            <w:sz w:val="24"/>
            <w:szCs w:val="24"/>
          </w:rPr>
          <w:t>5</w:t>
        </w:r>
      </w:ins>
      <w:del w:id="684" w:author="Robinson, James (robins64)" w:date="2023-06-30T12:59:00Z">
        <w:r w:rsidDel="009069EA">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 These patterns are similar to those observed on Indian Ocean </w:t>
      </w:r>
      <w:r>
        <w:fldChar w:fldCharType="begin" w:fldLock="1"/>
      </w:r>
      <w:ins w:id="685" w:author="Robinson, James (robins64)" w:date="2023-06-30T11:24:00Z">
        <w:r w:rsidR="00DD5F5E">
          <w:instrText>ADDIN paperpile_citation &lt;clusterId&gt;K232Y382U972R383&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686" w:author="Robinson, James (robins64)" w:date="2023-06-30T11:24:00Z">
        <w:r w:rsidDel="00DD5F5E">
          <w:delInstrText>HYPERLINK "https://paperpile.com/c/Io64Wc/coVj" \h</w:delInstrText>
        </w:r>
      </w:del>
      <w:r>
        <w:fldChar w:fldCharType="separate"/>
      </w:r>
      <w:ins w:id="687" w:author="Robinson, James (robins64)" w:date="2023-07-13T16:53:00Z">
        <w:r w:rsidR="00E83358">
          <w:rPr>
            <w:rFonts w:ascii="Times New Roman" w:eastAsia="Times New Roman" w:hAnsi="Times New Roman" w:cs="Times New Roman"/>
            <w:noProof/>
            <w:color w:val="000000"/>
            <w:sz w:val="24"/>
            <w:szCs w:val="24"/>
          </w:rPr>
          <w:t>[33]</w:t>
        </w:r>
      </w:ins>
      <w:del w:id="688"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Indonesian reefs </w:t>
      </w:r>
      <w:r>
        <w:fldChar w:fldCharType="begin" w:fldLock="1"/>
      </w:r>
      <w:ins w:id="689" w:author="Robinson, James (robins64)" w:date="2023-07-04T08:02:00Z">
        <w:r w:rsidR="003A1161">
          <w:instrText>ADDIN paperpile_citation &lt;clusterId&gt;G379T436P127N541&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690" w:author="Robinson, James (robins64)" w:date="2023-06-30T11:24:00Z">
        <w:r w:rsidDel="00DD5F5E">
          <w:delInstrText>HYPERLINK "https://paperpile.com/c/Io64Wc/NbZp" \h</w:delInstrText>
        </w:r>
      </w:del>
      <w:r>
        <w:fldChar w:fldCharType="separate"/>
      </w:r>
      <w:ins w:id="691" w:author="Robinson, James (robins64)" w:date="2023-07-13T16:53:00Z">
        <w:r w:rsidR="00E83358">
          <w:rPr>
            <w:rFonts w:ascii="Times New Roman" w:eastAsia="Times New Roman" w:hAnsi="Times New Roman" w:cs="Times New Roman"/>
            <w:noProof/>
            <w:color w:val="000000"/>
            <w:sz w:val="24"/>
            <w:szCs w:val="24"/>
          </w:rPr>
          <w:t>[9]</w:t>
        </w:r>
      </w:ins>
      <w:del w:id="692"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r>
        <w:fldChar w:fldCharType="begin" w:fldLock="1"/>
      </w:r>
      <w:ins w:id="693" w:author="Robinson, James (robins64)" w:date="2023-06-30T11:24:00Z">
        <w:r w:rsidR="00DD5F5E">
          <w:instrText>ADDIN paperpile_citation &lt;clusterId&gt;V262I352E742C433&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694" w:author="Robinson, James (robins64)" w:date="2023-06-30T11:24:00Z">
        <w:r w:rsidDel="00DD5F5E">
          <w:delInstrText>HYPERLINK "https://paperpile.com/c/Io64Wc/zPdq" \h</w:delInstrText>
        </w:r>
      </w:del>
      <w:r>
        <w:fldChar w:fldCharType="separate"/>
      </w:r>
      <w:ins w:id="695" w:author="Robinson, James (robins64)" w:date="2023-07-13T16:53:00Z">
        <w:r w:rsidR="00E83358">
          <w:rPr>
            <w:rFonts w:ascii="Times New Roman" w:eastAsia="Times New Roman" w:hAnsi="Times New Roman" w:cs="Times New Roman"/>
            <w:noProof/>
            <w:color w:val="000000"/>
            <w:sz w:val="24"/>
            <w:szCs w:val="24"/>
          </w:rPr>
          <w:t>[8]</w:t>
        </w:r>
      </w:ins>
      <w:del w:id="696"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r>
        <w:fldChar w:fldCharType="begin" w:fldLock="1"/>
      </w:r>
      <w:ins w:id="697" w:author="Robinson, James (robins64)" w:date="2023-06-30T11:24:00Z">
        <w:r w:rsidR="00DD5F5E">
          <w:instrText>ADDIN paperpile_citation &lt;clusterId&gt;X429L577A867Y571&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698" w:author="Robinson, James (robins64)" w:date="2023-06-30T11:24:00Z">
        <w:r w:rsidDel="00DD5F5E">
          <w:delInstrText>HYPERLINK "https://paperpile.com/c/Io64Wc/zPdq" \h</w:delInstrText>
        </w:r>
      </w:del>
      <w:r>
        <w:fldChar w:fldCharType="separate"/>
      </w:r>
      <w:ins w:id="699" w:author="Robinson, James (robins64)" w:date="2023-07-13T16:53:00Z">
        <w:r w:rsidR="00E83358">
          <w:rPr>
            <w:rFonts w:ascii="Times New Roman" w:eastAsia="Times New Roman" w:hAnsi="Times New Roman" w:cs="Times New Roman"/>
            <w:noProof/>
            <w:color w:val="000000"/>
            <w:sz w:val="24"/>
            <w:szCs w:val="24"/>
          </w:rPr>
          <w:t>[8]</w:t>
        </w:r>
      </w:ins>
      <w:del w:id="700"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Start w:id="701"/>
      <w:ins w:id="702" w:author="Emily Darling" w:date="2023-07-06T10:54:00Z">
        <w:r w:rsidR="001C0FD3">
          <w:rPr>
            <w:rFonts w:ascii="Times New Roman" w:eastAsia="Times New Roman" w:hAnsi="Times New Roman" w:cs="Times New Roman"/>
            <w:sz w:val="24"/>
            <w:szCs w:val="24"/>
          </w:rPr>
          <w:t xml:space="preserve">Surveyed sites in </w:t>
        </w:r>
      </w:ins>
      <w:r>
        <w:rPr>
          <w:rFonts w:ascii="Times New Roman" w:eastAsia="Times New Roman" w:hAnsi="Times New Roman" w:cs="Times New Roman"/>
          <w:sz w:val="24"/>
          <w:szCs w:val="24"/>
        </w:rPr>
        <w:t xml:space="preserve">Madagascar </w:t>
      </w:r>
      <w:commentRangeEnd w:id="701"/>
      <w:r w:rsidR="001C0FD3">
        <w:rPr>
          <w:rStyle w:val="CommentReference"/>
        </w:rPr>
        <w:commentReference w:id="701"/>
      </w:r>
      <w:r>
        <w:rPr>
          <w:rFonts w:ascii="Times New Roman" w:eastAsia="Times New Roman" w:hAnsi="Times New Roman" w:cs="Times New Roman"/>
          <w:sz w:val="24"/>
          <w:szCs w:val="24"/>
        </w:rPr>
        <w:t>had</w:t>
      </w:r>
      <w:del w:id="703" w:author="Emily Darling" w:date="2023-07-06T10:54:00Z">
        <w:r w:rsidDel="001C0FD3">
          <w:rPr>
            <w:rFonts w:ascii="Times New Roman" w:eastAsia="Times New Roman" w:hAnsi="Times New Roman" w:cs="Times New Roman"/>
            <w:sz w:val="24"/>
            <w:szCs w:val="24"/>
          </w:rPr>
          <w:delText>the only openly-fished</w:delText>
        </w:r>
      </w:del>
      <w:ins w:id="704" w:author="McClanahan, Tim" w:date="2023-07-06T12:28:00Z">
        <w:del w:id="705" w:author="Emily Darling" w:date="2023-07-06T10:54:00Z">
          <w:r w:rsidR="00F21679" w:rsidDel="001C0FD3">
            <w:rPr>
              <w:rFonts w:ascii="Times New Roman" w:eastAsia="Times New Roman" w:hAnsi="Times New Roman" w:cs="Times New Roman"/>
              <w:sz w:val="24"/>
              <w:szCs w:val="24"/>
            </w:rPr>
            <w:delText xml:space="preserve">openly </w:delText>
          </w:r>
          <w:r w:rsidDel="001C0FD3">
            <w:rPr>
              <w:rFonts w:ascii="Times New Roman" w:eastAsia="Times New Roman" w:hAnsi="Times New Roman" w:cs="Times New Roman"/>
              <w:sz w:val="24"/>
              <w:szCs w:val="24"/>
            </w:rPr>
            <w:delText>fished</w:delText>
          </w:r>
        </w:del>
      </w:ins>
      <w:del w:id="706" w:author="Emily Darling" w:date="2023-07-06T10:54:00Z">
        <w:r w:rsidDel="001C0FD3">
          <w:rPr>
            <w:rFonts w:ascii="Times New Roman" w:eastAsia="Times New Roman" w:hAnsi="Times New Roman" w:cs="Times New Roman"/>
            <w:sz w:val="24"/>
            <w:szCs w:val="24"/>
          </w:rPr>
          <w:delText xml:space="preserve"> reefs in the dataset</w:delText>
        </w:r>
      </w:del>
      <w:ins w:id="707" w:author="Robinson, James (robins64)" w:date="2023-06-30T13:55:00Z">
        <w:del w:id="708" w:author="Emily Darling" w:date="2023-07-06T10:54:00Z">
          <w:r w:rsidR="00B26858" w:rsidDel="001C0FD3">
            <w:rPr>
              <w:rFonts w:ascii="Times New Roman" w:eastAsia="Times New Roman" w:hAnsi="Times New Roman" w:cs="Times New Roman"/>
              <w:sz w:val="24"/>
              <w:szCs w:val="24"/>
            </w:rPr>
            <w:delText xml:space="preserve"> (i.e. without gear, area, or time restrictions)</w:delText>
          </w:r>
        </w:del>
      </w:ins>
      <w:del w:id="709" w:author="Emily Darling" w:date="2023-07-06T10:54:00Z">
        <w:r w:rsidDel="001C0FD3">
          <w:rPr>
            <w:rFonts w:ascii="Times New Roman" w:eastAsia="Times New Roman" w:hAnsi="Times New Roman" w:cs="Times New Roman"/>
            <w:sz w:val="24"/>
            <w:szCs w:val="24"/>
          </w:rPr>
          <w:delText xml:space="preserve"> and, with</w:delText>
        </w:r>
      </w:del>
      <w:ins w:id="710" w:author="Emily Darling" w:date="2023-07-06T10:54:00Z">
        <w:del w:id="711" w:author="Jupiter, Stacy" w:date="2023-07-08T18:15:00Z">
          <w:r w:rsidR="001C0FD3" w:rsidDel="00FC1BAD">
            <w:rPr>
              <w:rFonts w:ascii="Times New Roman" w:eastAsia="Times New Roman" w:hAnsi="Times New Roman" w:cs="Times New Roman"/>
              <w:sz w:val="24"/>
              <w:szCs w:val="24"/>
            </w:rPr>
            <w:delText>with</w:delText>
          </w:r>
        </w:del>
        <w:r w:rsidR="001C0FD3">
          <w:rPr>
            <w:rFonts w:ascii="Times New Roman" w:eastAsia="Times New Roman" w:hAnsi="Times New Roman" w:cs="Times New Roman"/>
            <w:sz w:val="24"/>
            <w:szCs w:val="24"/>
          </w:rPr>
          <w:t xml:space="preserve"> the lowest total biomass</w:t>
        </w:r>
      </w:ins>
      <w:del w:id="712" w:author="Emily Darling" w:date="2023-07-06T10:54:00Z">
        <w:r w:rsidDel="001C0FD3">
          <w:rPr>
            <w:rFonts w:ascii="Times New Roman" w:eastAsia="Times New Roman" w:hAnsi="Times New Roman" w:cs="Times New Roman"/>
            <w:sz w:val="24"/>
            <w:szCs w:val="24"/>
          </w:rPr>
          <w:delText xml:space="preserve"> some reefs supporting</w:delText>
        </w:r>
      </w:del>
      <w:ins w:id="713" w:author="Emily Darling" w:date="2023-07-06T10:54:00Z">
        <w:r w:rsidR="001C0FD3">
          <w:rPr>
            <w:rFonts w:ascii="Times New Roman" w:eastAsia="Times New Roman" w:hAnsi="Times New Roman" w:cs="Times New Roman"/>
            <w:sz w:val="24"/>
            <w:szCs w:val="24"/>
          </w:rPr>
          <w:t xml:space="preserve"> (</w:t>
        </w:r>
      </w:ins>
      <w:del w:id="714" w:author="Emily Darling" w:date="2023-07-06T10:54:00Z">
        <w:r w:rsidDel="001C0FD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w:t>
      </w:r>
      <w:ins w:id="715" w:author="Emily Darling" w:date="2023-07-06T10:54:00Z">
        <w:r w:rsidR="001C0FD3">
          <w:rPr>
            <w:rFonts w:ascii="Times New Roman" w:eastAsia="Times New Roman" w:hAnsi="Times New Roman" w:cs="Times New Roman"/>
            <w:sz w:val="24"/>
            <w:szCs w:val="24"/>
          </w:rPr>
          <w:t>)</w:t>
        </w:r>
      </w:ins>
      <w:ins w:id="716" w:author="Jupiter, Stacy" w:date="2023-07-08T18:16:00Z">
        <w:r w:rsidR="00FC1BAD">
          <w:rPr>
            <w:rFonts w:ascii="Times New Roman" w:eastAsia="Times New Roman" w:hAnsi="Times New Roman" w:cs="Times New Roman"/>
            <w:sz w:val="24"/>
            <w:szCs w:val="24"/>
          </w:rPr>
          <w:t>,</w:t>
        </w:r>
      </w:ins>
      <w:ins w:id="717" w:author="Emily Darling" w:date="2023-07-06T10:54:00Z">
        <w:r w:rsidR="001C0FD3">
          <w:rPr>
            <w:rFonts w:ascii="Times New Roman" w:eastAsia="Times New Roman" w:hAnsi="Times New Roman" w:cs="Times New Roman"/>
            <w:sz w:val="24"/>
            <w:szCs w:val="24"/>
          </w:rPr>
          <w:t xml:space="preserve"> suggesting these reefs</w:t>
        </w:r>
      </w:ins>
      <w:del w:id="718" w:author="Emily Darling" w:date="2023-07-06T10:54:00Z">
        <w:r w:rsidDel="001C0FD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likely experience</w:t>
      </w:r>
      <w:del w:id="719" w:author="Emily Darling" w:date="2023-07-06T10:55:00Z">
        <w:r w:rsidDel="001C0FD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very high levels of fishing pressure. </w:t>
      </w:r>
      <w:del w:id="720" w:author="Emily Darling" w:date="2023-07-06T10:55:00Z">
        <w:r w:rsidDel="001C0FD3">
          <w:rPr>
            <w:rFonts w:ascii="Times New Roman" w:eastAsia="Times New Roman" w:hAnsi="Times New Roman" w:cs="Times New Roman"/>
            <w:sz w:val="24"/>
            <w:szCs w:val="24"/>
          </w:rPr>
          <w:delText>At</w:delText>
        </w:r>
      </w:del>
      <w:ins w:id="721" w:author="Emily Darling" w:date="2023-07-06T10:55:00Z">
        <w:r w:rsidR="001C0FD3">
          <w:rPr>
            <w:rFonts w:ascii="Times New Roman" w:eastAsia="Times New Roman" w:hAnsi="Times New Roman" w:cs="Times New Roman"/>
            <w:sz w:val="24"/>
            <w:szCs w:val="24"/>
          </w:rPr>
          <w:t>On</w:t>
        </w:r>
      </w:ins>
      <w:del w:id="722" w:author="Emily Darling" w:date="2023-07-06T10:55:00Z">
        <w:r w:rsidDel="001C0FD3">
          <w:rPr>
            <w:rFonts w:ascii="Times New Roman" w:eastAsia="Times New Roman" w:hAnsi="Times New Roman" w:cs="Times New Roman"/>
            <w:sz w:val="24"/>
            <w:szCs w:val="24"/>
          </w:rPr>
          <w:delText xml:space="preserve"> </w:delText>
        </w:r>
      </w:del>
      <w:ins w:id="723" w:author="Emily Darling" w:date="2023-07-06T10:55:00Z">
        <w:r w:rsidR="001C0FD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these low-biomass reefs, mobile invertivores replaced herbivores as the dominant nutrient producers, suggesting these food webs are primarily supported by invertebrate energy pathways</w:t>
      </w:r>
      <w:r w:rsidR="00B46E89">
        <w:rPr>
          <w:rFonts w:ascii="Times New Roman" w:eastAsia="Times New Roman" w:hAnsi="Times New Roman" w:cs="Times New Roman"/>
          <w:sz w:val="24"/>
          <w:szCs w:val="24"/>
        </w:rPr>
        <w:t xml:space="preserve"> </w:t>
      </w:r>
      <w:r w:rsidR="00581DDC">
        <w:rPr>
          <w:rFonts w:ascii="Times New Roman" w:eastAsia="Times New Roman" w:hAnsi="Times New Roman" w:cs="Times New Roman"/>
          <w:sz w:val="24"/>
          <w:szCs w:val="24"/>
        </w:rPr>
        <w:fldChar w:fldCharType="begin" w:fldLock="1"/>
      </w:r>
      <w:r w:rsidR="00581DDC">
        <w:rPr>
          <w:rFonts w:ascii="Times New Roman" w:eastAsia="Times New Roman" w:hAnsi="Times New Roman" w:cs="Times New Roman"/>
          <w:sz w:val="24"/>
          <w:szCs w:val="24"/>
        </w:rPr>
        <w:instrText>ADDIN paperpile_citation &lt;clusterId&gt;R454Y512U992R685&lt;/clusterId&gt;&lt;metadata&gt;&lt;citation&gt;&lt;id&gt;1ff7159b-ae0a-4b16-8dcf-7a591e0b7db7&lt;/id&gt;&lt;/citation&gt;&lt;/metadata&gt;&lt;data&gt;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&lt;/data&gt; \* MERGEFORMAT</w:instrText>
      </w:r>
      <w:r w:rsidR="00581DDC">
        <w:rPr>
          <w:rFonts w:ascii="Times New Roman" w:eastAsia="Times New Roman" w:hAnsi="Times New Roman" w:cs="Times New Roman"/>
          <w:sz w:val="24"/>
          <w:szCs w:val="24"/>
        </w:rPr>
        <w:fldChar w:fldCharType="separate"/>
      </w:r>
      <w:ins w:id="724" w:author="Robinson, James (robins64)" w:date="2023-07-13T16:53:00Z">
        <w:r w:rsidR="00E83358">
          <w:rPr>
            <w:rFonts w:ascii="Times New Roman" w:eastAsia="Times New Roman" w:hAnsi="Times New Roman" w:cs="Times New Roman"/>
            <w:noProof/>
            <w:sz w:val="24"/>
            <w:szCs w:val="24"/>
          </w:rPr>
          <w:t>[40]</w:t>
        </w:r>
      </w:ins>
      <w:del w:id="725" w:author="Robinson, James (robins64)" w:date="2023-07-13T16:49:00Z">
        <w:r w:rsidR="008C769F" w:rsidDel="00E83358">
          <w:rPr>
            <w:rFonts w:ascii="Times New Roman" w:eastAsia="Times New Roman" w:hAnsi="Times New Roman" w:cs="Times New Roman"/>
            <w:noProof/>
            <w:sz w:val="24"/>
            <w:szCs w:val="24"/>
          </w:rPr>
          <w:delText>[41]</w:delText>
        </w:r>
      </w:del>
      <w:r w:rsidR="00581DD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creating losses in </w:t>
      </w:r>
      <w:del w:id="726" w:author="Robinson, James (robins64)" w:date="2023-07-04T09:17:00Z">
        <w:r w:rsidDel="00D5553E">
          <w:rPr>
            <w:rFonts w:ascii="Times New Roman" w:eastAsia="Times New Roman" w:hAnsi="Times New Roman" w:cs="Times New Roman"/>
            <w:sz w:val="24"/>
            <w:szCs w:val="24"/>
          </w:rPr>
          <w:delText xml:space="preserve">nutritious </w:delText>
        </w:r>
      </w:del>
      <w:ins w:id="727" w:author="Robinson, James (robins64)" w:date="2023-07-04T09:17:00Z">
        <w:r w:rsidR="00D5553E">
          <w:rPr>
            <w:rFonts w:ascii="Times New Roman" w:eastAsia="Times New Roman" w:hAnsi="Times New Roman" w:cs="Times New Roman"/>
            <w:sz w:val="24"/>
            <w:szCs w:val="24"/>
          </w:rPr>
          <w:t xml:space="preserve">potential fisheries </w:t>
        </w:r>
      </w:ins>
      <w:r>
        <w:rPr>
          <w:rFonts w:ascii="Times New Roman" w:eastAsia="Times New Roman" w:hAnsi="Times New Roman" w:cs="Times New Roman"/>
          <w:sz w:val="24"/>
          <w:szCs w:val="24"/>
        </w:rPr>
        <w:t>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6E8A8ED4"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also maintained trophic structure across their biomass gradient. Such consistency mirrors findings from a recent global reef analysis </w:t>
      </w:r>
      <w:r>
        <w:fldChar w:fldCharType="begin" w:fldLock="1"/>
      </w:r>
      <w:ins w:id="728" w:author="Robinson, James (robins64)" w:date="2023-07-04T08:02:00Z">
        <w:r w:rsidR="003A1161">
          <w:instrText>ADDIN paperpile_citation &lt;clusterId&gt;M343A499P779T494&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ins>
      <w:del w:id="729" w:author="Robinson, James (robins64)" w:date="2023-06-30T11:24:00Z">
        <w:r w:rsidDel="00DD5F5E">
          <w:delInstrText>HYPERLINK "https://paperpile.com/c/Io64Wc/9dKj" \h</w:delInstrText>
        </w:r>
      </w:del>
      <w:r>
        <w:fldChar w:fldCharType="separate"/>
      </w:r>
      <w:ins w:id="730" w:author="Robinson, James (robins64)" w:date="2023-07-13T16:53:00Z">
        <w:r w:rsidR="00E83358">
          <w:rPr>
            <w:rFonts w:ascii="Times New Roman" w:eastAsia="Times New Roman" w:hAnsi="Times New Roman" w:cs="Times New Roman"/>
            <w:noProof/>
            <w:color w:val="000000"/>
            <w:sz w:val="24"/>
            <w:szCs w:val="24"/>
          </w:rPr>
          <w:t>[14]</w:t>
        </w:r>
      </w:ins>
      <w:del w:id="731"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r>
        <w:fldChar w:fldCharType="begin" w:fldLock="1"/>
      </w:r>
      <w:ins w:id="732" w:author="Robinson, James (robins64)" w:date="2023-06-30T11:24:00Z">
        <w:r w:rsidR="00DD5F5E">
          <w:instrText>ADDIN paperpile_citation &lt;clusterId&gt;B257P315E695I398&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733" w:author="Robinson, James (robins64)" w:date="2023-06-30T11:24:00Z">
        <w:r w:rsidDel="00DD5F5E">
          <w:delInstrText>HYPERLINK "https://paperpile.com/c/Io64Wc/coVj" \h</w:delInstrText>
        </w:r>
      </w:del>
      <w:r>
        <w:fldChar w:fldCharType="separate"/>
      </w:r>
      <w:ins w:id="734" w:author="Robinson, James (robins64)" w:date="2023-07-13T16:53:00Z">
        <w:r w:rsidR="00E83358">
          <w:rPr>
            <w:rFonts w:ascii="Times New Roman" w:eastAsia="Times New Roman" w:hAnsi="Times New Roman" w:cs="Times New Roman"/>
            <w:noProof/>
            <w:color w:val="000000"/>
            <w:sz w:val="24"/>
            <w:szCs w:val="24"/>
          </w:rPr>
          <w:t>[33]</w:t>
        </w:r>
      </w:ins>
      <w:del w:id="735"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in the four countries analysed here, </w:t>
      </w:r>
      <w:ins w:id="736" w:author="Robinson, James (robins64)" w:date="2023-06-30T13:56:00Z">
        <w:r w:rsidR="00823062">
          <w:rPr>
            <w:rFonts w:ascii="Times New Roman" w:eastAsia="Times New Roman" w:hAnsi="Times New Roman" w:cs="Times New Roman"/>
            <w:sz w:val="24"/>
            <w:szCs w:val="24"/>
          </w:rPr>
          <w:t xml:space="preserve">most </w:t>
        </w:r>
      </w:ins>
      <w:r>
        <w:rPr>
          <w:rFonts w:ascii="Times New Roman" w:eastAsia="Times New Roman" w:hAnsi="Times New Roman" w:cs="Times New Roman"/>
          <w:sz w:val="24"/>
          <w:szCs w:val="24"/>
        </w:rPr>
        <w:t>reefs were managed using diverse fishing regulations (</w:t>
      </w:r>
      <w:del w:id="737" w:author="McClanahan, Tim" w:date="2023-07-06T12:35:00Z">
        <w:r>
          <w:rPr>
            <w:rFonts w:ascii="Times New Roman" w:eastAsia="Times New Roman" w:hAnsi="Times New Roman" w:cs="Times New Roman"/>
            <w:sz w:val="24"/>
            <w:szCs w:val="24"/>
          </w:rPr>
          <w:delText>e.g.</w:delText>
        </w:r>
      </w:del>
      <w:ins w:id="738" w:author="McClanahan, Tim" w:date="2023-07-06T12:35: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gear </w:t>
      </w:r>
      <w:ins w:id="739" w:author="Jupiter, Stacy" w:date="2023-07-08T18:17:00Z">
        <w:r w:rsidR="00FC1BAD">
          <w:rPr>
            <w:rFonts w:ascii="Times New Roman" w:eastAsia="Times New Roman" w:hAnsi="Times New Roman" w:cs="Times New Roman"/>
            <w:sz w:val="24"/>
            <w:szCs w:val="24"/>
          </w:rPr>
          <w:t xml:space="preserve">and access </w:t>
        </w:r>
      </w:ins>
      <w:r>
        <w:rPr>
          <w:rFonts w:ascii="Times New Roman" w:eastAsia="Times New Roman" w:hAnsi="Times New Roman" w:cs="Times New Roman"/>
          <w:sz w:val="24"/>
          <w:szCs w:val="24"/>
        </w:rPr>
        <w:t xml:space="preserve">restrictions, area and time closures), and most reefs </w:t>
      </w:r>
      <w:ins w:id="740" w:author="Robinson, James (robins64)" w:date="2023-06-30T13:56:00Z">
        <w:r w:rsidR="00823062">
          <w:rPr>
            <w:rFonts w:ascii="Times New Roman" w:eastAsia="Times New Roman" w:hAnsi="Times New Roman" w:cs="Times New Roman"/>
            <w:sz w:val="24"/>
            <w:szCs w:val="24"/>
          </w:rPr>
          <w:t xml:space="preserve">thus </w:t>
        </w:r>
      </w:ins>
      <w:r>
        <w:rPr>
          <w:rFonts w:ascii="Times New Roman" w:eastAsia="Times New Roman" w:hAnsi="Times New Roman" w:cs="Times New Roman"/>
          <w:sz w:val="24"/>
          <w:szCs w:val="24"/>
        </w:rPr>
        <w:t xml:space="preserve">likely experienced moderate to high fishing effort, suggesting that all management forms </w:t>
      </w:r>
      <w:del w:id="741" w:author="Emily Darling" w:date="2023-07-06T10:56:00Z">
        <w:r w:rsidDel="001C0FD3">
          <w:rPr>
            <w:rFonts w:ascii="Times New Roman" w:eastAsia="Times New Roman" w:hAnsi="Times New Roman" w:cs="Times New Roman"/>
            <w:sz w:val="24"/>
            <w:szCs w:val="24"/>
          </w:rPr>
          <w:delText xml:space="preserve">are </w:delText>
        </w:r>
      </w:del>
      <w:ins w:id="742" w:author="Emily Darling" w:date="2023-07-06T10:56:00Z">
        <w:r w:rsidR="001C0FD3">
          <w:rPr>
            <w:rFonts w:ascii="Times New Roman" w:eastAsia="Times New Roman" w:hAnsi="Times New Roman" w:cs="Times New Roman"/>
            <w:sz w:val="24"/>
            <w:szCs w:val="24"/>
          </w:rPr>
          <w:t xml:space="preserve">can be </w:t>
        </w:r>
      </w:ins>
      <w:r>
        <w:rPr>
          <w:rFonts w:ascii="Times New Roman" w:eastAsia="Times New Roman" w:hAnsi="Times New Roman" w:cs="Times New Roman"/>
          <w:sz w:val="24"/>
          <w:szCs w:val="24"/>
        </w:rPr>
        <w:t xml:space="preserve">effective in protecting </w:t>
      </w:r>
      <w:del w:id="743" w:author="Robinson, James (robins64)" w:date="2023-06-30T13:57:00Z">
        <w:r w:rsidDel="001F583D">
          <w:rPr>
            <w:rFonts w:ascii="Times New Roman" w:eastAsia="Times New Roman" w:hAnsi="Times New Roman" w:cs="Times New Roman"/>
            <w:sz w:val="24"/>
            <w:szCs w:val="24"/>
          </w:rPr>
          <w:delText xml:space="preserve">species </w:delText>
        </w:r>
      </w:del>
      <w:ins w:id="744" w:author="Robinson, James (robins64)" w:date="2023-06-30T13:57:00Z">
        <w:r w:rsidR="001F583D">
          <w:rPr>
            <w:rFonts w:ascii="Times New Roman" w:eastAsia="Times New Roman" w:hAnsi="Times New Roman" w:cs="Times New Roman"/>
            <w:sz w:val="24"/>
            <w:szCs w:val="24"/>
          </w:rPr>
          <w:t xml:space="preserve">the trophic composition </w:t>
        </w:r>
      </w:ins>
      <w:del w:id="745" w:author="Robinson, James (robins64)" w:date="2023-06-30T13:57:00Z">
        <w:r w:rsidDel="001F583D">
          <w:rPr>
            <w:rFonts w:ascii="Times New Roman" w:eastAsia="Times New Roman" w:hAnsi="Times New Roman" w:cs="Times New Roman"/>
            <w:sz w:val="24"/>
            <w:szCs w:val="24"/>
          </w:rPr>
          <w:delText xml:space="preserve">supplying </w:delText>
        </w:r>
      </w:del>
      <w:ins w:id="746" w:author="Robinson, James (robins64)" w:date="2023-06-30T13:57:00Z">
        <w:r w:rsidR="001F583D">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fishery services. Indeed, no-take areas had similar trophic structure to ‘partially’ managed reefs</w:t>
      </w:r>
      <w:ins w:id="747" w:author="Jupiter, Stacy" w:date="2023-07-08T18:17:00Z">
        <w:r w:rsidR="00FC1BAD">
          <w:rPr>
            <w:rFonts w:ascii="Times New Roman" w:eastAsia="Times New Roman" w:hAnsi="Times New Roman" w:cs="Times New Roman"/>
            <w:sz w:val="24"/>
            <w:szCs w:val="24"/>
          </w:rPr>
          <w:t>,</w:t>
        </w:r>
      </w:ins>
      <w:ins w:id="748" w:author="(Biology) Aaron MacNeil" w:date="2023-07-05T15:04:00Z">
        <w:r w:rsidR="00E507E8">
          <w:rPr>
            <w:rFonts w:ascii="Times New Roman" w:eastAsia="Times New Roman" w:hAnsi="Times New Roman" w:cs="Times New Roman"/>
            <w:sz w:val="24"/>
            <w:szCs w:val="24"/>
          </w:rPr>
          <w:t xml:space="preserve"> –</w:t>
        </w:r>
      </w:ins>
      <w:del w:id="749" w:author="(Biology) Aaron MacNeil" w:date="2023-07-05T15:0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750" w:author="(Biology) Aaron MacNeil" w:date="2023-07-05T15:03:00Z">
        <w:r>
          <w:rPr>
            <w:rFonts w:ascii="Times New Roman" w:eastAsia="Times New Roman" w:hAnsi="Times New Roman" w:cs="Times New Roman"/>
            <w:sz w:val="24"/>
            <w:szCs w:val="24"/>
          </w:rPr>
          <w:delText xml:space="preserve">supporting </w:delText>
        </w:r>
      </w:del>
      <w:r>
        <w:rPr>
          <w:rFonts w:ascii="Times New Roman" w:eastAsia="Times New Roman" w:hAnsi="Times New Roman" w:cs="Times New Roman"/>
          <w:sz w:val="24"/>
          <w:szCs w:val="24"/>
        </w:rPr>
        <w:t xml:space="preserve">evidence that both conservation and fishing goals can be achieved through gear and area closures </w:t>
      </w:r>
      <w:r>
        <w:fldChar w:fldCharType="begin" w:fldLock="1"/>
      </w:r>
      <w:ins w:id="751" w:author="Robinson, James (robins64)" w:date="2023-07-04T08:02:00Z">
        <w:r w:rsidR="003A1161">
          <w:instrText>ADDIN paperpile_citation &lt;clusterId&gt;Q151E217A598X212&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752" w:author="Robinson, James (robins64)" w:date="2023-06-30T11:24:00Z">
        <w:r w:rsidDel="00DD5F5E">
          <w:delInstrText>HYPERLINK "https://paperpile.com/c/Io64Wc/NbZp" \h</w:delInstrText>
        </w:r>
      </w:del>
      <w:r>
        <w:fldChar w:fldCharType="separate"/>
      </w:r>
      <w:ins w:id="753" w:author="Robinson, James (robins64)" w:date="2023-07-13T16:53:00Z">
        <w:r w:rsidR="00E83358">
          <w:rPr>
            <w:rFonts w:ascii="Times New Roman" w:eastAsia="Times New Roman" w:hAnsi="Times New Roman" w:cs="Times New Roman"/>
            <w:noProof/>
            <w:color w:val="000000"/>
            <w:sz w:val="24"/>
            <w:szCs w:val="24"/>
          </w:rPr>
          <w:t>[9]</w:t>
        </w:r>
      </w:ins>
      <w:del w:id="754"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open-access reefs </w:t>
      </w:r>
      <w:ins w:id="755" w:author="Emily Darling" w:date="2023-07-06T10:56:00Z">
        <w:r w:rsidR="001C0FD3">
          <w:rPr>
            <w:rFonts w:ascii="Times New Roman" w:eastAsia="Times New Roman" w:hAnsi="Times New Roman" w:cs="Times New Roman"/>
            <w:sz w:val="24"/>
            <w:szCs w:val="24"/>
          </w:rPr>
          <w:t>(</w:t>
        </w:r>
      </w:ins>
      <w:del w:id="756" w:author="Emily Darling" w:date="2023-07-06T10:56:00Z">
        <w:r w:rsidDel="001C0FD3">
          <w:rPr>
            <w:rFonts w:ascii="Times New Roman" w:eastAsia="Times New Roman" w:hAnsi="Times New Roman" w:cs="Times New Roman"/>
            <w:sz w:val="24"/>
            <w:szCs w:val="24"/>
          </w:rPr>
          <w:delText xml:space="preserve">in </w:delText>
        </w:r>
      </w:del>
      <w:r>
        <w:rPr>
          <w:rFonts w:ascii="Times New Roman" w:eastAsia="Times New Roman" w:hAnsi="Times New Roman" w:cs="Times New Roman"/>
          <w:sz w:val="24"/>
          <w:szCs w:val="24"/>
        </w:rPr>
        <w:t>Madagascar</w:t>
      </w:r>
      <w:ins w:id="757" w:author="Emily Darling" w:date="2023-07-06T10:56:00Z">
        <w:r w:rsidR="001C0FD3">
          <w:rPr>
            <w:rFonts w:ascii="Times New Roman" w:eastAsia="Times New Roman" w:hAnsi="Times New Roman" w:cs="Times New Roman"/>
            <w:sz w:val="24"/>
            <w:szCs w:val="24"/>
          </w:rPr>
          <w:t>)</w:t>
        </w:r>
      </w:ins>
      <w:r w:rsidR="00B46E89">
        <w:rPr>
          <w:rFonts w:ascii="Times New Roman" w:eastAsia="Times New Roman" w:hAnsi="Times New Roman" w:cs="Times New Roman"/>
          <w:sz w:val="24"/>
          <w:szCs w:val="24"/>
        </w:rPr>
        <w:t xml:space="preserve"> </w:t>
      </w:r>
      <w:del w:id="758" w:author="Emily Darling" w:date="2023-07-06T10:56:00Z">
        <w:r w:rsidDel="001C0FD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experienced extreme biomass depletion and disrupted trophic structure. </w:t>
      </w:r>
      <w:ins w:id="759" w:author="Robinson, James (robins64)" w:date="2023-06-30T14:04:00Z">
        <w:r w:rsidR="00897C20">
          <w:rPr>
            <w:rFonts w:ascii="Times New Roman" w:eastAsia="Times New Roman" w:hAnsi="Times New Roman" w:cs="Times New Roman"/>
            <w:sz w:val="24"/>
            <w:szCs w:val="24"/>
          </w:rPr>
          <w:t xml:space="preserve">However, </w:t>
        </w:r>
      </w:ins>
      <w:ins w:id="760" w:author="Robinson, James (robins64)" w:date="2023-06-30T14:09:00Z">
        <w:r w:rsidR="007309EB">
          <w:rPr>
            <w:rFonts w:ascii="Times New Roman" w:eastAsia="Times New Roman" w:hAnsi="Times New Roman" w:cs="Times New Roman"/>
            <w:sz w:val="24"/>
            <w:szCs w:val="24"/>
          </w:rPr>
          <w:t xml:space="preserve">analyses of </w:t>
        </w:r>
      </w:ins>
      <w:ins w:id="761" w:author="Robinson, James (robins64)" w:date="2023-06-30T14:04:00Z">
        <w:r w:rsidR="00897C20">
          <w:rPr>
            <w:rFonts w:ascii="Times New Roman" w:eastAsia="Times New Roman" w:hAnsi="Times New Roman" w:cs="Times New Roman"/>
            <w:sz w:val="24"/>
            <w:szCs w:val="24"/>
          </w:rPr>
          <w:t xml:space="preserve">trophic composition may mask shifts in the </w:t>
        </w:r>
      </w:ins>
      <w:ins w:id="762" w:author="Robinson, James (robins64)" w:date="2023-06-30T13:57:00Z">
        <w:r w:rsidR="001F583D">
          <w:rPr>
            <w:rFonts w:ascii="Times New Roman" w:eastAsia="Times New Roman" w:hAnsi="Times New Roman" w:cs="Times New Roman"/>
            <w:sz w:val="24"/>
            <w:szCs w:val="24"/>
          </w:rPr>
          <w:t xml:space="preserve">species </w:t>
        </w:r>
      </w:ins>
      <w:ins w:id="763" w:author="Robinson, James (robins64)" w:date="2023-06-30T14:04:00Z">
        <w:r w:rsidR="00897C20">
          <w:rPr>
            <w:rFonts w:ascii="Times New Roman" w:eastAsia="Times New Roman" w:hAnsi="Times New Roman" w:cs="Times New Roman"/>
            <w:sz w:val="24"/>
            <w:szCs w:val="24"/>
          </w:rPr>
          <w:t xml:space="preserve">that provide most </w:t>
        </w:r>
      </w:ins>
      <w:ins w:id="764" w:author="Robinson, James (robins64)" w:date="2023-06-30T13:57:00Z">
        <w:r w:rsidR="001F583D">
          <w:rPr>
            <w:rFonts w:ascii="Times New Roman" w:eastAsia="Times New Roman" w:hAnsi="Times New Roman" w:cs="Times New Roman"/>
            <w:sz w:val="24"/>
            <w:szCs w:val="24"/>
          </w:rPr>
          <w:t>fishery services</w:t>
        </w:r>
      </w:ins>
      <w:ins w:id="765" w:author="Robinson, James (robins64)" w:date="2023-06-30T14:05:00Z">
        <w:r w:rsidR="00BD5122">
          <w:rPr>
            <w:rFonts w:ascii="Times New Roman" w:eastAsia="Times New Roman" w:hAnsi="Times New Roman" w:cs="Times New Roman"/>
            <w:sz w:val="24"/>
            <w:szCs w:val="24"/>
          </w:rPr>
          <w:t>.</w:t>
        </w:r>
      </w:ins>
      <w:ins w:id="766" w:author="Robinson, James (robins64)" w:date="2023-06-30T13:57:00Z">
        <w:r w:rsidR="001F583D">
          <w:rPr>
            <w:rFonts w:ascii="Times New Roman" w:eastAsia="Times New Roman" w:hAnsi="Times New Roman" w:cs="Times New Roman"/>
            <w:sz w:val="24"/>
            <w:szCs w:val="24"/>
          </w:rPr>
          <w:t xml:space="preserve"> </w:t>
        </w:r>
      </w:ins>
      <w:ins w:id="767" w:author="Robinson, James (robins64)" w:date="2023-06-30T14:05:00Z">
        <w:r w:rsidR="00BD5122">
          <w:rPr>
            <w:rFonts w:ascii="Times New Roman" w:eastAsia="Times New Roman" w:hAnsi="Times New Roman" w:cs="Times New Roman"/>
            <w:sz w:val="24"/>
            <w:szCs w:val="24"/>
          </w:rPr>
          <w:t xml:space="preserve">Species composition </w:t>
        </w:r>
      </w:ins>
      <w:ins w:id="768" w:author="Robinson, James (robins64)" w:date="2023-06-30T14:06:00Z">
        <w:r w:rsidR="00BD5122">
          <w:rPr>
            <w:rFonts w:ascii="Times New Roman" w:eastAsia="Times New Roman" w:hAnsi="Times New Roman" w:cs="Times New Roman"/>
            <w:sz w:val="24"/>
            <w:szCs w:val="24"/>
          </w:rPr>
          <w:t xml:space="preserve">typically responds strongly to </w:t>
        </w:r>
      </w:ins>
      <w:ins w:id="769" w:author="Robinson, James (robins64)" w:date="2023-06-30T14:05:00Z">
        <w:r w:rsidR="00897C20">
          <w:rPr>
            <w:rFonts w:ascii="Times New Roman" w:eastAsia="Times New Roman" w:hAnsi="Times New Roman" w:cs="Times New Roman"/>
            <w:sz w:val="24"/>
            <w:szCs w:val="24"/>
          </w:rPr>
          <w:t>fishing,</w:t>
        </w:r>
      </w:ins>
      <w:ins w:id="770" w:author="Robinson, James (robins64)" w:date="2023-06-30T13:57:00Z">
        <w:r w:rsidR="001F583D">
          <w:rPr>
            <w:rFonts w:ascii="Times New Roman" w:eastAsia="Times New Roman" w:hAnsi="Times New Roman" w:cs="Times New Roman"/>
            <w:sz w:val="24"/>
            <w:szCs w:val="24"/>
          </w:rPr>
          <w:t xml:space="preserve"> </w:t>
        </w:r>
      </w:ins>
      <w:ins w:id="771" w:author="Robinson, James (robins64)" w:date="2023-06-30T14:06:00Z">
        <w:r w:rsidR="00BD5122">
          <w:rPr>
            <w:rFonts w:ascii="Times New Roman" w:eastAsia="Times New Roman" w:hAnsi="Times New Roman" w:cs="Times New Roman"/>
            <w:sz w:val="24"/>
            <w:szCs w:val="24"/>
          </w:rPr>
          <w:t xml:space="preserve">with high fishing pressure associated with </w:t>
        </w:r>
      </w:ins>
      <w:ins w:id="772" w:author="Robinson, James (robins64)" w:date="2023-06-30T13:58:00Z">
        <w:r w:rsidR="001F583D">
          <w:rPr>
            <w:rFonts w:ascii="Times New Roman" w:eastAsia="Times New Roman" w:hAnsi="Times New Roman" w:cs="Times New Roman"/>
            <w:sz w:val="24"/>
            <w:szCs w:val="24"/>
          </w:rPr>
          <w:t xml:space="preserve">shifts in catch composition </w:t>
        </w:r>
      </w:ins>
      <w:ins w:id="773" w:author="Robinson, James (robins64)" w:date="2023-06-30T14:08:00Z">
        <w:r w:rsidR="007309EB">
          <w:rPr>
            <w:rFonts w:ascii="Times New Roman" w:eastAsia="Times New Roman" w:hAnsi="Times New Roman" w:cs="Times New Roman"/>
            <w:sz w:val="24"/>
            <w:szCs w:val="24"/>
          </w:rPr>
          <w:fldChar w:fldCharType="begin" w:fldLock="1"/>
        </w:r>
        <w:r w:rsidR="007309EB">
          <w:rPr>
            <w:rFonts w:ascii="Times New Roman" w:eastAsia="Times New Roman" w:hAnsi="Times New Roman" w:cs="Times New Roman"/>
            <w:sz w:val="24"/>
            <w:szCs w:val="24"/>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ins>
      <w:r w:rsidR="007309EB">
        <w:rPr>
          <w:rFonts w:ascii="Times New Roman" w:eastAsia="Times New Roman" w:hAnsi="Times New Roman" w:cs="Times New Roman"/>
          <w:sz w:val="24"/>
          <w:szCs w:val="24"/>
        </w:rPr>
        <w:fldChar w:fldCharType="separate"/>
      </w:r>
      <w:ins w:id="774" w:author="Robinson, James (robins64)" w:date="2023-07-13T16:53:00Z">
        <w:r w:rsidR="00E83358">
          <w:rPr>
            <w:rFonts w:ascii="Times New Roman" w:eastAsia="Times New Roman" w:hAnsi="Times New Roman" w:cs="Times New Roman"/>
            <w:noProof/>
            <w:sz w:val="24"/>
            <w:szCs w:val="24"/>
          </w:rPr>
          <w:t>[41]</w:t>
        </w:r>
      </w:ins>
      <w:del w:id="775" w:author="Robinson, James (robins64)" w:date="2023-07-13T16:49:00Z">
        <w:r w:rsidR="008C769F" w:rsidDel="00E83358">
          <w:rPr>
            <w:rFonts w:ascii="Times New Roman" w:eastAsia="Times New Roman" w:hAnsi="Times New Roman" w:cs="Times New Roman"/>
            <w:noProof/>
            <w:sz w:val="24"/>
            <w:szCs w:val="24"/>
          </w:rPr>
          <w:delText>[42]</w:delText>
        </w:r>
      </w:del>
      <w:ins w:id="776" w:author="Robinson, James (robins64)" w:date="2023-06-30T14:08:00Z">
        <w:r w:rsidR="007309EB">
          <w:rPr>
            <w:rFonts w:ascii="Times New Roman" w:eastAsia="Times New Roman" w:hAnsi="Times New Roman" w:cs="Times New Roman"/>
            <w:sz w:val="24"/>
            <w:szCs w:val="24"/>
          </w:rPr>
          <w:fldChar w:fldCharType="end"/>
        </w:r>
      </w:ins>
      <w:ins w:id="777" w:author="Robinson, James (robins64)" w:date="2023-06-30T13:58:00Z">
        <w:r w:rsidR="001F583D">
          <w:rPr>
            <w:rFonts w:ascii="Times New Roman" w:eastAsia="Times New Roman" w:hAnsi="Times New Roman" w:cs="Times New Roman"/>
            <w:sz w:val="24"/>
            <w:szCs w:val="24"/>
          </w:rPr>
          <w:t xml:space="preserve"> and </w:t>
        </w:r>
      </w:ins>
      <w:ins w:id="778" w:author="Robinson, James (robins64)" w:date="2023-06-30T14:06:00Z">
        <w:r w:rsidR="00BD5122">
          <w:rPr>
            <w:rFonts w:ascii="Times New Roman" w:eastAsia="Times New Roman" w:hAnsi="Times New Roman" w:cs="Times New Roman"/>
            <w:sz w:val="24"/>
            <w:szCs w:val="24"/>
          </w:rPr>
          <w:t xml:space="preserve">diminished functioning, if key </w:t>
        </w:r>
      </w:ins>
      <w:ins w:id="779" w:author="Robinson, James (robins64)" w:date="2023-06-30T13:58:00Z">
        <w:r w:rsidR="001F583D">
          <w:rPr>
            <w:rFonts w:ascii="Times New Roman" w:eastAsia="Times New Roman" w:hAnsi="Times New Roman" w:cs="Times New Roman"/>
            <w:sz w:val="24"/>
            <w:szCs w:val="24"/>
          </w:rPr>
          <w:t xml:space="preserve">species </w:t>
        </w:r>
      </w:ins>
      <w:ins w:id="780" w:author="Robinson, James (robins64)" w:date="2023-06-30T14:06:00Z">
        <w:r w:rsidR="002C6657">
          <w:rPr>
            <w:rFonts w:ascii="Times New Roman" w:eastAsia="Times New Roman" w:hAnsi="Times New Roman" w:cs="Times New Roman"/>
            <w:sz w:val="24"/>
            <w:szCs w:val="24"/>
          </w:rPr>
          <w:t xml:space="preserve">become </w:t>
        </w:r>
        <w:r w:rsidR="00BD5122">
          <w:rPr>
            <w:rFonts w:ascii="Times New Roman" w:eastAsia="Times New Roman" w:hAnsi="Times New Roman" w:cs="Times New Roman"/>
            <w:sz w:val="24"/>
            <w:szCs w:val="24"/>
          </w:rPr>
          <w:t xml:space="preserve">depleted </w:t>
        </w:r>
      </w:ins>
      <w:ins w:id="781" w:author="Robinson, James (robins64)" w:date="2023-06-30T13:58:00Z">
        <w:r w:rsidR="001F583D">
          <w:rPr>
            <w:rFonts w:ascii="Times New Roman" w:eastAsia="Times New Roman" w:hAnsi="Times New Roman" w:cs="Times New Roman"/>
            <w:sz w:val="24"/>
            <w:szCs w:val="24"/>
          </w:rPr>
          <w:t xml:space="preserve">(e.g. </w:t>
        </w:r>
      </w:ins>
      <w:ins w:id="782" w:author="Robinson, James (robins64)" w:date="2023-06-30T14:11:00Z">
        <w:r w:rsidR="00B65C3F">
          <w:rPr>
            <w:rFonts w:ascii="Times New Roman" w:eastAsia="Times New Roman" w:hAnsi="Times New Roman" w:cs="Times New Roman"/>
            <w:sz w:val="24"/>
            <w:szCs w:val="24"/>
          </w:rPr>
          <w:t>excavating parrotfish</w:t>
        </w:r>
      </w:ins>
      <w:ins w:id="783" w:author="Robinson, James (robins64)" w:date="2023-06-30T13:58:00Z">
        <w:r w:rsidR="001F583D">
          <w:rPr>
            <w:rFonts w:ascii="Times New Roman" w:eastAsia="Times New Roman" w:hAnsi="Times New Roman" w:cs="Times New Roman"/>
            <w:sz w:val="24"/>
            <w:szCs w:val="24"/>
          </w:rPr>
          <w:t>)</w:t>
        </w:r>
      </w:ins>
      <w:ins w:id="784" w:author="Robinson, James (robins64)" w:date="2023-06-30T14:11:00Z">
        <w:r w:rsidR="00B65C3F">
          <w:rPr>
            <w:rFonts w:ascii="Times New Roman" w:eastAsia="Times New Roman" w:hAnsi="Times New Roman" w:cs="Times New Roman"/>
            <w:sz w:val="24"/>
            <w:szCs w:val="24"/>
          </w:rPr>
          <w:t xml:space="preserve"> </w:t>
        </w:r>
        <w:r w:rsidR="00B65C3F">
          <w:rPr>
            <w:rFonts w:ascii="Times New Roman" w:eastAsia="Times New Roman" w:hAnsi="Times New Roman" w:cs="Times New Roman"/>
            <w:sz w:val="24"/>
            <w:szCs w:val="24"/>
          </w:rPr>
          <w:fldChar w:fldCharType="begin" w:fldLock="1"/>
        </w:r>
      </w:ins>
      <w:ins w:id="785" w:author="Robinson, James (robins64)" w:date="2023-06-30T14:12:00Z">
        <w:r w:rsidR="00B65C3F">
          <w:rPr>
            <w:rFonts w:ascii="Times New Roman" w:eastAsia="Times New Roman" w:hAnsi="Times New Roman" w:cs="Times New Roman"/>
            <w:sz w:val="24"/>
            <w:szCs w:val="24"/>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ins>
      <w:r w:rsidR="00B65C3F">
        <w:rPr>
          <w:rFonts w:ascii="Times New Roman" w:eastAsia="Times New Roman" w:hAnsi="Times New Roman" w:cs="Times New Roman"/>
          <w:sz w:val="24"/>
          <w:szCs w:val="24"/>
        </w:rPr>
        <w:fldChar w:fldCharType="separate"/>
      </w:r>
      <w:ins w:id="786" w:author="Robinson, James (robins64)" w:date="2023-07-13T16:53:00Z">
        <w:r w:rsidR="00E83358">
          <w:rPr>
            <w:rFonts w:ascii="Times New Roman" w:eastAsia="Times New Roman" w:hAnsi="Times New Roman" w:cs="Times New Roman"/>
            <w:noProof/>
            <w:sz w:val="24"/>
            <w:szCs w:val="24"/>
          </w:rPr>
          <w:t>[42]</w:t>
        </w:r>
      </w:ins>
      <w:del w:id="787" w:author="Robinson, James (robins64)" w:date="2023-07-13T16:49:00Z">
        <w:r w:rsidR="008C769F" w:rsidDel="00E83358">
          <w:rPr>
            <w:rFonts w:ascii="Times New Roman" w:eastAsia="Times New Roman" w:hAnsi="Times New Roman" w:cs="Times New Roman"/>
            <w:noProof/>
            <w:sz w:val="24"/>
            <w:szCs w:val="24"/>
          </w:rPr>
          <w:delText>[43]</w:delText>
        </w:r>
      </w:del>
      <w:ins w:id="788" w:author="Robinson, James (robins64)" w:date="2023-06-30T14:11:00Z">
        <w:r w:rsidR="00B65C3F">
          <w:rPr>
            <w:rFonts w:ascii="Times New Roman" w:eastAsia="Times New Roman" w:hAnsi="Times New Roman" w:cs="Times New Roman"/>
            <w:sz w:val="24"/>
            <w:szCs w:val="24"/>
          </w:rPr>
          <w:fldChar w:fldCharType="end"/>
        </w:r>
      </w:ins>
      <w:ins w:id="789" w:author="Robinson, James (robins64)" w:date="2023-06-30T14:12:00Z">
        <w:r w:rsidR="004B5617">
          <w:rPr>
            <w:rFonts w:ascii="Times New Roman" w:eastAsia="Times New Roman" w:hAnsi="Times New Roman" w:cs="Times New Roman"/>
            <w:sz w:val="24"/>
            <w:szCs w:val="24"/>
          </w:rPr>
          <w:t>.</w:t>
        </w:r>
      </w:ins>
    </w:p>
    <w:p w14:paraId="4C5DC4DD" w14:textId="77777777" w:rsidR="00E429D0" w:rsidRDefault="00E429D0">
      <w:pPr>
        <w:rPr>
          <w:rFonts w:ascii="Times New Roman" w:eastAsia="Times New Roman" w:hAnsi="Times New Roman" w:cs="Times New Roman"/>
          <w:sz w:val="24"/>
          <w:szCs w:val="24"/>
        </w:rPr>
      </w:pPr>
    </w:p>
    <w:p w14:paraId="44562F32" w14:textId="3C53844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Such alignment of conservation and fishing goals is particularly relevant for herbivorous</w:t>
      </w:r>
      <w:ins w:id="790" w:author="Robinson, James (robins64)" w:date="2023-06-30T12:13:00Z">
        <w:r w:rsidR="00EA409C">
          <w:rPr>
            <w:rFonts w:ascii="Times New Roman" w:eastAsia="Times New Roman" w:hAnsi="Times New Roman" w:cs="Times New Roman"/>
            <w:sz w:val="24"/>
            <w:szCs w:val="24"/>
          </w:rPr>
          <w:t xml:space="preserve"> scraping</w:t>
        </w:r>
      </w:ins>
      <w:r>
        <w:rPr>
          <w:rFonts w:ascii="Times New Roman" w:eastAsia="Times New Roman" w:hAnsi="Times New Roman" w:cs="Times New Roman"/>
          <w:sz w:val="24"/>
          <w:szCs w:val="24"/>
        </w:rPr>
        <w:t xml:space="preserve"> </w:t>
      </w:r>
      <w:ins w:id="791" w:author="Robinson, James (robins64)" w:date="2023-06-30T12:13:00Z">
        <w:r w:rsidR="00EA409C">
          <w:rPr>
            <w:rFonts w:ascii="Times New Roman" w:eastAsia="Times New Roman" w:hAnsi="Times New Roman" w:cs="Times New Roman"/>
            <w:sz w:val="24"/>
            <w:szCs w:val="24"/>
          </w:rPr>
          <w:t>and brow</w:t>
        </w:r>
      </w:ins>
      <w:ins w:id="792" w:author="Robinson, James (robins64)" w:date="2023-06-30T12:14:00Z">
        <w:r w:rsidR="00EA409C">
          <w:rPr>
            <w:rFonts w:ascii="Times New Roman" w:eastAsia="Times New Roman" w:hAnsi="Times New Roman" w:cs="Times New Roman"/>
            <w:sz w:val="24"/>
            <w:szCs w:val="24"/>
          </w:rPr>
          <w:t>s</w:t>
        </w:r>
      </w:ins>
      <w:ins w:id="793" w:author="Robinson, James (robins64)" w:date="2023-06-30T12:13:00Z">
        <w:r w:rsidR="00EA409C">
          <w:rPr>
            <w:rFonts w:ascii="Times New Roman" w:eastAsia="Times New Roman" w:hAnsi="Times New Roman" w:cs="Times New Roman"/>
            <w:sz w:val="24"/>
            <w:szCs w:val="24"/>
          </w:rPr>
          <w:t xml:space="preserve">ing </w:t>
        </w:r>
      </w:ins>
      <w:r>
        <w:rPr>
          <w:rFonts w:ascii="Times New Roman" w:eastAsia="Times New Roman" w:hAnsi="Times New Roman" w:cs="Times New Roman"/>
          <w:sz w:val="24"/>
          <w:szCs w:val="24"/>
        </w:rPr>
        <w:t xml:space="preserve">species that are targeted in fisheries across the tropics </w:t>
      </w:r>
      <w:r>
        <w:fldChar w:fldCharType="begin" w:fldLock="1"/>
      </w:r>
      <w:ins w:id="794" w:author="Robinson, James (robins64)" w:date="2023-06-30T11:24:00Z">
        <w:r w:rsidR="00DD5F5E">
          <w:instrText>ADDIN paperpile_citation &lt;clusterId&gt;F973T133P423M134&lt;/clusterId&gt;&lt;metadata&gt;&lt;citation&gt;&lt;id&gt;F8889210CA5911EDA889F48BD2A92DCC&lt;/id&gt;&lt;/citation&gt;&lt;/metadata&gt;&lt;data&gt;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&lt;/data&gt; \* MERGEFORMAT</w:instrText>
        </w:r>
      </w:ins>
      <w:del w:id="795" w:author="Robinson, James (robins64)" w:date="2023-06-30T11:24:00Z">
        <w:r w:rsidDel="00DD5F5E">
          <w:delInstrText>HYPERLINK "https://paperpile.com/c/Io64Wc/PxV5" \h</w:delInstrText>
        </w:r>
      </w:del>
      <w:r>
        <w:fldChar w:fldCharType="separate"/>
      </w:r>
      <w:ins w:id="796" w:author="Robinson, James (robins64)" w:date="2023-07-13T16:53:00Z">
        <w:r w:rsidR="00E83358">
          <w:rPr>
            <w:rFonts w:ascii="Times New Roman" w:eastAsia="Times New Roman" w:hAnsi="Times New Roman" w:cs="Times New Roman"/>
            <w:noProof/>
            <w:color w:val="000000"/>
            <w:sz w:val="24"/>
            <w:szCs w:val="24"/>
          </w:rPr>
          <w:t>[43]</w:t>
        </w:r>
      </w:ins>
      <w:del w:id="797" w:author="Robinson, James (robins64)" w:date="2023-07-13T16:49:00Z">
        <w:r w:rsidR="008C769F" w:rsidDel="00E83358">
          <w:rPr>
            <w:rFonts w:ascii="Times New Roman" w:eastAsia="Times New Roman" w:hAnsi="Times New Roman" w:cs="Times New Roman"/>
            <w:noProof/>
            <w:color w:val="000000"/>
            <w:sz w:val="24"/>
            <w:szCs w:val="24"/>
          </w:rPr>
          <w:delText>[44]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r>
        <w:fldChar w:fldCharType="begin" w:fldLock="1"/>
      </w:r>
      <w:ins w:id="798" w:author="Robinson, James (robins64)" w:date="2023-06-30T11:24:00Z">
        <w:r w:rsidR="00DD5F5E">
          <w:instrText>ADDIN paperpile_citation &lt;clusterId&gt;I121P278L568I352&lt;/clusterId&gt;&lt;metadata&gt;&lt;citation&gt;&lt;id&gt;19227CC6CA5911EDBEACED8B945E4932&lt;/id&gt;&lt;/citation&gt;&lt;/metadata&gt;&lt;data&gt;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&lt;/data&gt; \* MERGEFORMAT</w:instrText>
        </w:r>
      </w:ins>
      <w:del w:id="799" w:author="Robinson, James (robins64)" w:date="2023-06-30T11:24:00Z">
        <w:r w:rsidDel="00DD5F5E">
          <w:delInstrText>HYPERLINK "https://paperpile.com/c/Io64Wc/ukNT" \h</w:delInstrText>
        </w:r>
      </w:del>
      <w:r>
        <w:fldChar w:fldCharType="separate"/>
      </w:r>
      <w:ins w:id="800" w:author="Robinson, James (robins64)" w:date="2023-07-13T16:53:00Z">
        <w:r w:rsidR="00E83358">
          <w:rPr>
            <w:rFonts w:ascii="Times New Roman" w:eastAsia="Times New Roman" w:hAnsi="Times New Roman" w:cs="Times New Roman"/>
            <w:noProof/>
            <w:color w:val="000000"/>
            <w:sz w:val="24"/>
            <w:szCs w:val="24"/>
          </w:rPr>
          <w:t>[44]</w:t>
        </w:r>
      </w:ins>
      <w:del w:id="801" w:author="Robinson, James (robins64)" w:date="2023-07-13T16:49:00Z">
        <w:r w:rsidR="008C769F" w:rsidDel="00E83358">
          <w:rPr>
            <w:rFonts w:ascii="Times New Roman" w:eastAsia="Times New Roman" w:hAnsi="Times New Roman" w:cs="Times New Roman"/>
            <w:noProof/>
            <w:color w:val="000000"/>
            <w:sz w:val="24"/>
            <w:szCs w:val="24"/>
          </w:rPr>
          <w:delText>[45]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r>
        <w:fldChar w:fldCharType="begin" w:fldLock="1"/>
      </w:r>
      <w:ins w:id="802" w:author="Robinson, James (robins64)" w:date="2023-06-30T11:24:00Z">
        <w:r w:rsidR="00DD5F5E">
          <w:instrText>ADDIN paperpile_citation &lt;clusterId&gt;X723L173A454E275&lt;/clusterId&gt;&lt;metadata&gt;&lt;citation&gt;&lt;id&gt;4CAC798ACA5811ED9ED0ED8B945E4932&lt;/id&gt;&lt;/citation&gt;&lt;citation&gt;&lt;id&gt;C1FBC628CA5811ED933AED8B945E4932&lt;/id&gt;&lt;/citation&gt;&lt;/metadata&gt;&lt;data&gt;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&lt;/data&gt; \* MERGEFORMAT</w:instrText>
        </w:r>
      </w:ins>
      <w:del w:id="803" w:author="Robinson, James (robins64)" w:date="2023-06-30T11:24:00Z">
        <w:r w:rsidDel="00DD5F5E">
          <w:delInstrText>HYPERLINK "https://paperpile.com/c/Io64Wc/StoT+akdH" \h</w:delInstrText>
        </w:r>
      </w:del>
      <w:r>
        <w:fldChar w:fldCharType="separate"/>
      </w:r>
      <w:ins w:id="804" w:author="Robinson, James (robins64)" w:date="2023-07-13T16:53:00Z">
        <w:r w:rsidR="00E83358">
          <w:rPr>
            <w:rFonts w:ascii="Times New Roman" w:eastAsia="Times New Roman" w:hAnsi="Times New Roman" w:cs="Times New Roman"/>
            <w:noProof/>
            <w:color w:val="000000"/>
            <w:sz w:val="24"/>
            <w:szCs w:val="24"/>
          </w:rPr>
          <w:t>[45,46]</w:t>
        </w:r>
      </w:ins>
      <w:del w:id="805" w:author="Robinson, James (robins64)" w:date="2023-07-13T16:49:00Z">
        <w:r w:rsidR="008C769F" w:rsidDel="00E83358">
          <w:rPr>
            <w:rFonts w:ascii="Times New Roman" w:eastAsia="Times New Roman" w:hAnsi="Times New Roman" w:cs="Times New Roman"/>
            <w:noProof/>
            <w:color w:val="000000"/>
            <w:sz w:val="24"/>
            <w:szCs w:val="24"/>
          </w:rPr>
          <w:delText>[46,47]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results suggest that ‘partial’ fishing management in Belize, Fiji, Solomon Islands successfully protects function and fishing of herbivorous fishes. Indeed, herbivore populations may experience light exploitation and continue to exert grazing pressure on reef substrate </w:t>
      </w:r>
      <w:r>
        <w:fldChar w:fldCharType="begin" w:fldLock="1"/>
      </w:r>
      <w:ins w:id="806" w:author="Robinson, James (robins64)" w:date="2023-06-30T11:24:00Z">
        <w:r w:rsidR="00DD5F5E">
          <w:instrText>ADDIN paperpile_citation &lt;clusterId&gt;M638A986P376T199&lt;/clusterId&gt;&lt;metadata&gt;&lt;citation&gt;&lt;id&gt;2DD5175ACA5911EDB297F48BD2A92DCC&lt;/id&gt;&lt;/citation&gt;&lt;/metadata&gt;&lt;data&gt;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&lt;/data&gt; \* MERGEFORMAT</w:instrText>
        </w:r>
      </w:ins>
      <w:del w:id="807" w:author="Robinson, James (robins64)" w:date="2023-06-30T11:24:00Z">
        <w:r w:rsidDel="00DD5F5E">
          <w:delInstrText>HYPERLINK "https://paperpile.com/c/Io64Wc/WQYd" \h</w:delInstrText>
        </w:r>
      </w:del>
      <w:r>
        <w:fldChar w:fldCharType="separate"/>
      </w:r>
      <w:ins w:id="808" w:author="Robinson, James (robins64)" w:date="2023-07-13T16:53:00Z">
        <w:r w:rsidR="00E83358">
          <w:rPr>
            <w:rFonts w:ascii="Times New Roman" w:eastAsia="Times New Roman" w:hAnsi="Times New Roman" w:cs="Times New Roman"/>
            <w:noProof/>
            <w:color w:val="000000"/>
            <w:sz w:val="24"/>
            <w:szCs w:val="24"/>
          </w:rPr>
          <w:t>[47]</w:t>
        </w:r>
      </w:ins>
      <w:del w:id="809" w:author="Robinson, James (robins64)" w:date="2023-07-13T16:49:00Z">
        <w:r w:rsidR="008C769F" w:rsidDel="00E83358">
          <w:rPr>
            <w:rFonts w:ascii="Times New Roman" w:eastAsia="Times New Roman" w:hAnsi="Times New Roman" w:cs="Times New Roman"/>
            <w:noProof/>
            <w:color w:val="000000"/>
            <w:sz w:val="24"/>
            <w:szCs w:val="24"/>
          </w:rPr>
          <w:delText>[48]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provided fishing effort is regulated above biomass thresholds </w:t>
      </w:r>
      <w:r>
        <w:fldChar w:fldCharType="begin" w:fldLock="1"/>
      </w:r>
      <w:ins w:id="810" w:author="Robinson, James (robins64)" w:date="2023-06-30T11:24:00Z">
        <w:r w:rsidR="00DD5F5E">
          <w:instrText>ADDIN paperpile_citation &lt;clusterId&gt;I784V141R522P225&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811" w:author="Robinson, James (robins64)" w:date="2023-06-30T11:24:00Z">
        <w:r w:rsidDel="00DD5F5E">
          <w:delInstrText>HYPERLINK "https://paperpile.com/c/Io64Wc/coVj" \h</w:delInstrText>
        </w:r>
      </w:del>
      <w:r>
        <w:fldChar w:fldCharType="separate"/>
      </w:r>
      <w:ins w:id="812" w:author="Robinson, James (robins64)" w:date="2023-07-13T16:53:00Z">
        <w:r w:rsidR="00E83358">
          <w:rPr>
            <w:rFonts w:ascii="Times New Roman" w:eastAsia="Times New Roman" w:hAnsi="Times New Roman" w:cs="Times New Roman"/>
            <w:noProof/>
            <w:color w:val="000000"/>
            <w:sz w:val="24"/>
            <w:szCs w:val="24"/>
          </w:rPr>
          <w:t>[33]</w:t>
        </w:r>
      </w:ins>
      <w:del w:id="813"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herbivores have sufficient time to recover from biomass depletion </w:t>
      </w:r>
      <w:r>
        <w:fldChar w:fldCharType="begin" w:fldLock="1"/>
      </w:r>
      <w:ins w:id="814" w:author="Robinson, James (robins64)" w:date="2023-06-30T11:24:00Z">
        <w:r w:rsidR="00DD5F5E">
          <w:instrText>ADDIN paperpile_citation &lt;clusterId&gt;X679K966G426E141&lt;/clusterId&gt;&lt;metadata&gt;&lt;citation&gt;&lt;id&gt;4C5102DECA5E11ED9F1DED8B945E4932&lt;/id&gt;&lt;/citation&gt;&lt;/metadata&gt;&lt;data&gt;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&lt;/data&gt; \* MERGEFORMAT</w:instrText>
        </w:r>
      </w:ins>
      <w:del w:id="815" w:author="Robinson, James (robins64)" w:date="2023-06-30T11:24:00Z">
        <w:r w:rsidDel="00DD5F5E">
          <w:delInstrText>HYPERLINK "https://paperpile.com/c/Io64Wc/6SC8" \h</w:delInstrText>
        </w:r>
      </w:del>
      <w:r>
        <w:fldChar w:fldCharType="separate"/>
      </w:r>
      <w:ins w:id="816" w:author="Robinson, James (robins64)" w:date="2023-07-13T16:53:00Z">
        <w:r w:rsidR="00E83358">
          <w:rPr>
            <w:rFonts w:ascii="Times New Roman" w:eastAsia="Times New Roman" w:hAnsi="Times New Roman" w:cs="Times New Roman"/>
            <w:noProof/>
            <w:color w:val="000000"/>
            <w:sz w:val="24"/>
            <w:szCs w:val="24"/>
          </w:rPr>
          <w:t>[48]</w:t>
        </w:r>
      </w:ins>
      <w:del w:id="817" w:author="Robinson, James (robins64)" w:date="2023-07-13T16:49:00Z">
        <w:r w:rsidR="008C769F" w:rsidDel="00E83358">
          <w:rPr>
            <w:rFonts w:ascii="Times New Roman" w:eastAsia="Times New Roman" w:hAnsi="Times New Roman" w:cs="Times New Roman"/>
            <w:noProof/>
            <w:color w:val="000000"/>
            <w:sz w:val="24"/>
            <w:szCs w:val="24"/>
          </w:rPr>
          <w:delText>[49]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ins w:id="818" w:author="Emily Darling" w:date="2023-07-06T10:56:00Z">
        <w:r w:rsidR="001C0FD3">
          <w:rPr>
            <w:rFonts w:ascii="Times New Roman" w:eastAsia="Times New Roman" w:hAnsi="Times New Roman" w:cs="Times New Roman"/>
            <w:sz w:val="24"/>
            <w:szCs w:val="24"/>
          </w:rPr>
          <w:t xml:space="preserve"> Incorporating metrics of </w:t>
        </w:r>
      </w:ins>
      <w:ins w:id="819" w:author="Emily Darling" w:date="2023-07-06T10:57:00Z">
        <w:r w:rsidR="001C0FD3">
          <w:rPr>
            <w:rFonts w:ascii="Times New Roman" w:eastAsia="Times New Roman" w:hAnsi="Times New Roman" w:cs="Times New Roman"/>
            <w:sz w:val="24"/>
            <w:szCs w:val="24"/>
          </w:rPr>
          <w:t xml:space="preserve">grazing functions and fishery catch will be important for managers to balance potential </w:t>
        </w:r>
        <w:proofErr w:type="spellStart"/>
        <w:r w:rsidR="001C0FD3">
          <w:rPr>
            <w:rFonts w:ascii="Times New Roman" w:eastAsia="Times New Roman" w:hAnsi="Times New Roman" w:cs="Times New Roman"/>
            <w:sz w:val="24"/>
            <w:szCs w:val="24"/>
          </w:rPr>
          <w:t>tradeoffs</w:t>
        </w:r>
        <w:proofErr w:type="spellEnd"/>
        <w:r w:rsidR="001C0FD3">
          <w:rPr>
            <w:rFonts w:ascii="Times New Roman" w:eastAsia="Times New Roman" w:hAnsi="Times New Roman" w:cs="Times New Roman"/>
            <w:sz w:val="24"/>
            <w:szCs w:val="24"/>
          </w:rPr>
          <w:t xml:space="preserve"> between ecosystem services provided by herbivores. </w:t>
        </w:r>
      </w:ins>
    </w:p>
    <w:p w14:paraId="395D73FF" w14:textId="77777777" w:rsidR="00E429D0" w:rsidRDefault="00E429D0">
      <w:pPr>
        <w:rPr>
          <w:rFonts w:ascii="Times New Roman" w:eastAsia="Times New Roman" w:hAnsi="Times New Roman" w:cs="Times New Roman"/>
          <w:sz w:val="24"/>
          <w:szCs w:val="24"/>
          <w:shd w:val="clear" w:color="auto" w:fill="D9D2E9"/>
        </w:rPr>
      </w:pPr>
    </w:p>
    <w:p w14:paraId="1C45FB89" w14:textId="721E6C66" w:rsidR="00F21679" w:rsidRDefault="003F5B30">
      <w:pPr>
        <w:rPr>
          <w:ins w:id="820" w:author="McClanahan, Tim" w:date="2023-07-06T12:37:00Z"/>
          <w:rFonts w:ascii="Times New Roman" w:eastAsia="Times New Roman" w:hAnsi="Times New Roman" w:cs="Times New Roman"/>
          <w:sz w:val="24"/>
          <w:szCs w:val="24"/>
        </w:rPr>
      </w:pPr>
      <w:r>
        <w:rPr>
          <w:rFonts w:ascii="Times New Roman" w:eastAsia="Times New Roman" w:hAnsi="Times New Roman" w:cs="Times New Roman"/>
          <w:sz w:val="24"/>
          <w:szCs w:val="24"/>
        </w:rPr>
        <w:t>Despite implementation of fishery restrictions at most reefs, piscivores were rarely observed</w:t>
      </w:r>
      <w:ins w:id="821" w:author="Robinson, James (robins64)" w:date="2023-06-30T14:14:00Z">
        <w:r w:rsidR="00652E78">
          <w:rPr>
            <w:rFonts w:ascii="Times New Roman" w:eastAsia="Times New Roman" w:hAnsi="Times New Roman" w:cs="Times New Roman"/>
            <w:sz w:val="24"/>
            <w:szCs w:val="24"/>
          </w:rPr>
          <w:t>. Correspondingly, piscivores</w:t>
        </w:r>
      </w:ins>
      <w:r>
        <w:rPr>
          <w:rFonts w:ascii="Times New Roman" w:eastAsia="Times New Roman" w:hAnsi="Times New Roman" w:cs="Times New Roman"/>
          <w:sz w:val="24"/>
          <w:szCs w:val="24"/>
        </w:rPr>
        <w:t xml:space="preserve"> </w:t>
      </w:r>
      <w:del w:id="822" w:author="Robinson, James (robins64)" w:date="2023-06-30T14:14:00Z">
        <w:r w:rsidDel="00652E78">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 xml:space="preserve">generally had minor contributions to biomass turnover and </w:t>
      </w:r>
      <w:r>
        <w:rPr>
          <w:rFonts w:ascii="Times New Roman" w:eastAsia="Times New Roman" w:hAnsi="Times New Roman" w:cs="Times New Roman"/>
          <w:sz w:val="24"/>
          <w:szCs w:val="24"/>
        </w:rPr>
        <w:lastRenderedPageBreak/>
        <w:t>nutrient production</w:t>
      </w:r>
      <w:ins w:id="823" w:author="Robinson, James (robins64)" w:date="2023-06-30T14:13:00Z">
        <w:r w:rsidR="00B729FB">
          <w:rPr>
            <w:rFonts w:ascii="Times New Roman" w:eastAsia="Times New Roman" w:hAnsi="Times New Roman" w:cs="Times New Roman"/>
            <w:sz w:val="24"/>
            <w:szCs w:val="24"/>
          </w:rPr>
          <w:t xml:space="preserve">, despite </w:t>
        </w:r>
      </w:ins>
      <w:ins w:id="824" w:author="Robinson, James (robins64)" w:date="2023-06-30T14:14:00Z">
        <w:r w:rsidR="00652E78">
          <w:rPr>
            <w:rFonts w:ascii="Times New Roman" w:eastAsia="Times New Roman" w:hAnsi="Times New Roman" w:cs="Times New Roman"/>
            <w:sz w:val="24"/>
            <w:szCs w:val="24"/>
          </w:rPr>
          <w:t xml:space="preserve">these species </w:t>
        </w:r>
      </w:ins>
      <w:ins w:id="825" w:author="Robinson, James (robins64)" w:date="2023-06-30T14:13:00Z">
        <w:r w:rsidR="00B729FB">
          <w:rPr>
            <w:rFonts w:ascii="Times New Roman" w:eastAsia="Times New Roman" w:hAnsi="Times New Roman" w:cs="Times New Roman"/>
            <w:sz w:val="24"/>
            <w:szCs w:val="24"/>
          </w:rPr>
          <w:t>having high nutrient density</w:t>
        </w:r>
      </w:ins>
      <w:r>
        <w:rPr>
          <w:rFonts w:ascii="Times New Roman" w:eastAsia="Times New Roman" w:hAnsi="Times New Roman" w:cs="Times New Roman"/>
          <w:sz w:val="24"/>
          <w:szCs w:val="24"/>
        </w:rPr>
        <w:t>. Top-heavy fishery services (</w:t>
      </w:r>
      <w:del w:id="826" w:author="McClanahan, Tim" w:date="2023-07-06T12:36:00Z">
        <w:r>
          <w:rPr>
            <w:rFonts w:ascii="Times New Roman" w:eastAsia="Times New Roman" w:hAnsi="Times New Roman" w:cs="Times New Roman"/>
            <w:sz w:val="24"/>
            <w:szCs w:val="24"/>
          </w:rPr>
          <w:delText>i.e.</w:delText>
        </w:r>
      </w:del>
      <w:ins w:id="827" w:author="McClanahan, Tim" w:date="2023-07-06T12:36: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dominated by piscivores) were only observed for vitamin A in Belize or on reefs with high fishable biomass. These patterns underline the diminished functional importance of piscivores in fished seascapes and small protected areas </w:t>
      </w:r>
      <w:r>
        <w:fldChar w:fldCharType="begin" w:fldLock="1"/>
      </w:r>
      <w:ins w:id="828" w:author="Robinson, James (robins64)" w:date="2023-06-30T11:24:00Z">
        <w:r w:rsidR="00DD5F5E">
          <w:instrText>ADDIN paperpile_citation &lt;clusterId&gt;S692Z958V349T963&lt;/clusterId&gt;&lt;metadata&gt;&lt;citation&gt;&lt;id&gt;BBFF54C474A411EDA69DDE7D945E4932&lt;/id&gt;&lt;/citation&gt;&lt;citation&gt;&lt;id&gt;90C973E274B411EDBFFFDE7D945E4932&lt;/id&gt;&lt;/citation&gt;&lt;citation&gt;&lt;id&gt;F22F96AC7A2711EDB6D6B678D2A92DCC&lt;/id&gt;&lt;/citation&gt;&lt;citation&gt;&lt;id&gt;4DE468667BC611EDB23B3E84945E4932&lt;/id&gt;&lt;/citation&gt;&lt;/metadata&gt;&lt;data&gt;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&lt;/data&gt; \* MERGEFORMAT</w:instrText>
        </w:r>
      </w:ins>
      <w:del w:id="829" w:author="Robinson, James (robins64)" w:date="2023-06-30T11:24:00Z">
        <w:r w:rsidDel="00DD5F5E">
          <w:delInstrText>HYPERLINK "https://paperpile.com/c/Io64Wc/7ZvT+zPdq+3ZD3+coVj" \h</w:delInstrText>
        </w:r>
      </w:del>
      <w:r>
        <w:fldChar w:fldCharType="separate"/>
      </w:r>
      <w:ins w:id="830" w:author="Robinson, James (robins64)" w:date="2023-07-13T16:53:00Z">
        <w:r w:rsidR="00E83358">
          <w:rPr>
            <w:rFonts w:ascii="Times New Roman" w:eastAsia="Times New Roman" w:hAnsi="Times New Roman" w:cs="Times New Roman"/>
            <w:noProof/>
            <w:color w:val="000000"/>
            <w:sz w:val="24"/>
            <w:szCs w:val="24"/>
          </w:rPr>
          <w:t>[8,33,49,50]</w:t>
        </w:r>
      </w:ins>
      <w:del w:id="831" w:author="Robinson, James (robins64)" w:date="2023-07-13T16:49:00Z">
        <w:r w:rsidR="008C769F" w:rsidDel="00E83358">
          <w:rPr>
            <w:rFonts w:ascii="Times New Roman" w:eastAsia="Times New Roman" w:hAnsi="Times New Roman" w:cs="Times New Roman"/>
            <w:noProof/>
            <w:color w:val="000000"/>
            <w:sz w:val="24"/>
            <w:szCs w:val="24"/>
          </w:rPr>
          <w:delText>[9,34,50,51]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del w:id="832" w:author="(Biology) Aaron MacNeil" w:date="2023-07-05T15:09:00Z">
        <w:r>
          <w:rPr>
            <w:rFonts w:ascii="Times New Roman" w:eastAsia="Times New Roman" w:hAnsi="Times New Roman" w:cs="Times New Roman"/>
            <w:sz w:val="24"/>
            <w:szCs w:val="24"/>
          </w:rPr>
          <w:delText xml:space="preserve">and </w:delText>
        </w:r>
      </w:del>
      <w:ins w:id="833" w:author="Emily Darling" w:date="2023-07-06T10:45:00Z">
        <w:r>
          <w:rPr>
            <w:rFonts w:ascii="Times New Roman" w:eastAsia="Times New Roman" w:hAnsi="Times New Roman" w:cs="Times New Roman"/>
            <w:sz w:val="24"/>
            <w:szCs w:val="24"/>
          </w:rPr>
          <w:t>suggest</w:t>
        </w:r>
      </w:ins>
      <w:ins w:id="834" w:author="(Biology) Aaron MacNeil" w:date="2023-07-05T15:09:00Z">
        <w:r w:rsidR="00E507E8">
          <w:rPr>
            <w:rFonts w:ascii="Times New Roman" w:eastAsia="Times New Roman" w:hAnsi="Times New Roman" w:cs="Times New Roman"/>
            <w:sz w:val="24"/>
            <w:szCs w:val="24"/>
          </w:rPr>
          <w:t>ing</w:t>
        </w:r>
      </w:ins>
      <w:del w:id="835" w:author="Emily Darling" w:date="2023-07-06T10:45:00Z">
        <w:r>
          <w:rPr>
            <w:rFonts w:ascii="Times New Roman" w:eastAsia="Times New Roman" w:hAnsi="Times New Roman" w:cs="Times New Roman"/>
            <w:sz w:val="24"/>
            <w:szCs w:val="24"/>
          </w:rPr>
          <w:delText>suggest</w:delText>
        </w:r>
      </w:del>
      <w:r>
        <w:rPr>
          <w:rFonts w:ascii="Times New Roman" w:eastAsia="Times New Roman" w:hAnsi="Times New Roman" w:cs="Times New Roman"/>
          <w:sz w:val="24"/>
          <w:szCs w:val="24"/>
        </w:rPr>
        <w:t xml:space="preserve"> that these species contribute less than other reef fishes to fisheries catch or tropical seafood supply, even on lightly-fished reefs. </w:t>
      </w:r>
      <w:ins w:id="836" w:author="Robinson, James (robins64)" w:date="2023-06-30T14:15:00Z">
        <w:r w:rsidR="009819FF">
          <w:rPr>
            <w:rFonts w:ascii="Times New Roman" w:eastAsia="Times New Roman" w:hAnsi="Times New Roman" w:cs="Times New Roman"/>
            <w:sz w:val="24"/>
            <w:szCs w:val="24"/>
          </w:rPr>
          <w:t xml:space="preserve">Such findings highlight the importance of </w:t>
        </w:r>
        <w:del w:id="837" w:author="(Biology) Aaron MacNeil" w:date="2023-07-05T15:09:00Z">
          <w:r w:rsidR="009819FF">
            <w:rPr>
              <w:rFonts w:ascii="Times New Roman" w:eastAsia="Times New Roman" w:hAnsi="Times New Roman" w:cs="Times New Roman"/>
              <w:sz w:val="24"/>
              <w:szCs w:val="24"/>
            </w:rPr>
            <w:delText xml:space="preserve">considering </w:delText>
          </w:r>
        </w:del>
        <w:r w:rsidR="009819FF">
          <w:rPr>
            <w:rFonts w:ascii="Times New Roman" w:eastAsia="Times New Roman" w:hAnsi="Times New Roman" w:cs="Times New Roman"/>
            <w:sz w:val="24"/>
            <w:szCs w:val="24"/>
          </w:rPr>
          <w:t xml:space="preserve">trade-offs and associations between biomass, biomass production, and nutrients. </w:t>
        </w:r>
      </w:ins>
      <w:del w:id="838" w:author="Mark Hamilton" w:date="2023-07-07T11:28:00Z">
        <w:r w:rsidDel="0017209E">
          <w:rPr>
            <w:rFonts w:ascii="Times New Roman" w:eastAsia="Times New Roman" w:hAnsi="Times New Roman" w:cs="Times New Roman"/>
            <w:sz w:val="24"/>
            <w:szCs w:val="24"/>
          </w:rPr>
          <w:delText xml:space="preserve">However, small-scale coastal fishers also target fishes in habitats connected to coral reefs (e.g. seagrass, mangrove) </w:delText>
        </w:r>
        <w:r w:rsidDel="0017209E">
          <w:fldChar w:fldCharType="begin" w:fldLock="1"/>
        </w:r>
      </w:del>
      <w:ins w:id="839" w:author="Robinson, James (robins64)" w:date="2023-06-30T11:24:00Z">
        <w:del w:id="840" w:author="Mark Hamilton" w:date="2023-07-07T11:28:00Z">
          <w:r w:rsidR="00DD5F5E" w:rsidDel="0017209E">
            <w:del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delInstrText>
          </w:r>
        </w:del>
      </w:ins>
      <w:del w:id="841" w:author="Mark Hamilton" w:date="2023-07-07T11:28:00Z">
        <w:r w:rsidDel="0017209E">
          <w:delInstrText>HYPERLINK "https://paperpile.com/c/Io64Wc/iayZ+Bkov" \h</w:delInstrText>
        </w:r>
        <w:r w:rsidDel="0017209E">
          <w:fldChar w:fldCharType="separate"/>
        </w:r>
      </w:del>
      <w:ins w:id="842" w:author="Robinson, James (robins64)" w:date="2023-07-04T08:23:00Z">
        <w:del w:id="843" w:author="Mark Hamilton" w:date="2023-07-07T11:28:00Z">
          <w:r w:rsidR="0042381B" w:rsidDel="0017209E">
            <w:rPr>
              <w:rFonts w:ascii="Times New Roman" w:eastAsia="Times New Roman" w:hAnsi="Times New Roman" w:cs="Times New Roman"/>
              <w:noProof/>
              <w:color w:val="000000"/>
              <w:sz w:val="24"/>
              <w:szCs w:val="24"/>
            </w:rPr>
            <w:delText>[48,49]</w:delText>
          </w:r>
        </w:del>
      </w:ins>
      <w:del w:id="844" w:author="Mark Hamilton" w:date="2023-07-07T11:28:00Z">
        <w:r w:rsidDel="0017209E">
          <w:rPr>
            <w:rFonts w:ascii="Times New Roman" w:eastAsia="Times New Roman" w:hAnsi="Times New Roman" w:cs="Times New Roman"/>
            <w:noProof/>
            <w:color w:val="000000"/>
            <w:sz w:val="24"/>
            <w:szCs w:val="24"/>
          </w:rPr>
          <w:delText>[43,44]</w:delText>
        </w:r>
        <w:r w:rsidDel="0017209E">
          <w:rPr>
            <w:rFonts w:ascii="Times New Roman" w:eastAsia="Times New Roman" w:hAnsi="Times New Roman" w:cs="Times New Roman"/>
            <w:color w:val="000000"/>
            <w:sz w:val="24"/>
            <w:szCs w:val="24"/>
          </w:rPr>
          <w:fldChar w:fldCharType="end"/>
        </w:r>
        <w:r w:rsidDel="0017209E">
          <w:rPr>
            <w:rFonts w:ascii="Times New Roman" w:eastAsia="Times New Roman" w:hAnsi="Times New Roman" w:cs="Times New Roman"/>
            <w:sz w:val="24"/>
            <w:szCs w:val="24"/>
          </w:rPr>
          <w:delText xml:space="preserve"> that were not included in this analysis, and both fisher effort and species selectivity can vary spatially on reefs </w:delText>
        </w:r>
        <w:r w:rsidDel="0017209E">
          <w:fldChar w:fldCharType="begin" w:fldLock="1"/>
        </w:r>
      </w:del>
      <w:ins w:id="845" w:author="Robinson, James (robins64)" w:date="2023-06-30T11:24:00Z">
        <w:del w:id="846" w:author="Mark Hamilton" w:date="2023-07-07T11:28:00Z">
          <w:r w:rsidR="00DD5F5E" w:rsidDel="0017209E">
            <w:del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delInstrText>
          </w:r>
        </w:del>
      </w:ins>
      <w:del w:id="847" w:author="Mark Hamilton" w:date="2023-07-07T11:28:00Z">
        <w:r w:rsidDel="0017209E">
          <w:delInstrText>HYPERLINK "https://paperpile.com/c/Io64Wc/kY9W" \h</w:delInstrText>
        </w:r>
        <w:r w:rsidDel="0017209E">
          <w:fldChar w:fldCharType="separate"/>
        </w:r>
      </w:del>
      <w:ins w:id="848" w:author="Robinson, James (robins64)" w:date="2023-07-04T08:23:00Z">
        <w:del w:id="849" w:author="Mark Hamilton" w:date="2023-07-07T11:28:00Z">
          <w:r w:rsidR="0042381B" w:rsidDel="0017209E">
            <w:rPr>
              <w:rFonts w:ascii="Times New Roman" w:eastAsia="Times New Roman" w:hAnsi="Times New Roman" w:cs="Times New Roman"/>
              <w:noProof/>
              <w:color w:val="000000"/>
              <w:sz w:val="24"/>
              <w:szCs w:val="24"/>
            </w:rPr>
            <w:delText>[50]</w:delText>
          </w:r>
        </w:del>
      </w:ins>
      <w:del w:id="850" w:author="Mark Hamilton" w:date="2023-07-07T11:28:00Z">
        <w:r w:rsidDel="0017209E">
          <w:rPr>
            <w:rFonts w:ascii="Times New Roman" w:eastAsia="Times New Roman" w:hAnsi="Times New Roman" w:cs="Times New Roman"/>
            <w:noProof/>
            <w:color w:val="000000"/>
            <w:sz w:val="24"/>
            <w:szCs w:val="24"/>
          </w:rPr>
          <w:delText>[45]</w:delText>
        </w:r>
        <w:r w:rsidDel="0017209E">
          <w:rPr>
            <w:rFonts w:ascii="Times New Roman" w:eastAsia="Times New Roman" w:hAnsi="Times New Roman" w:cs="Times New Roman"/>
            <w:color w:val="000000"/>
            <w:sz w:val="24"/>
            <w:szCs w:val="24"/>
          </w:rPr>
          <w:fldChar w:fldCharType="end"/>
        </w:r>
        <w:r w:rsidDel="0017209E">
          <w:rPr>
            <w:rFonts w:ascii="Times New Roman" w:eastAsia="Times New Roman" w:hAnsi="Times New Roman" w:cs="Times New Roman"/>
            <w:sz w:val="24"/>
            <w:szCs w:val="24"/>
          </w:rPr>
          <w:delText xml:space="preserve">. </w:delText>
        </w:r>
      </w:del>
    </w:p>
    <w:p w14:paraId="539A676C" w14:textId="77777777" w:rsidR="00F21679" w:rsidRDefault="00F21679">
      <w:pPr>
        <w:rPr>
          <w:ins w:id="851" w:author="McClanahan, Tim" w:date="2023-07-06T12:37:00Z"/>
          <w:rFonts w:ascii="Times New Roman" w:eastAsia="Times New Roman" w:hAnsi="Times New Roman" w:cs="Times New Roman"/>
          <w:sz w:val="24"/>
          <w:szCs w:val="24"/>
        </w:rPr>
      </w:pPr>
    </w:p>
    <w:p w14:paraId="5137C784" w14:textId="28CB8E88"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understanding of the contributions of trophic groups to fishery services should integrate ecological surveys from other habitats</w:t>
      </w:r>
      <w:ins w:id="852" w:author="McClanahan, Tim" w:date="2023-07-06T12:37:00Z">
        <w:r w:rsidR="00F21679">
          <w:rPr>
            <w:rFonts w:ascii="Times New Roman" w:eastAsia="Times New Roman" w:hAnsi="Times New Roman" w:cs="Times New Roman"/>
            <w:sz w:val="24"/>
            <w:szCs w:val="24"/>
          </w:rPr>
          <w:t xml:space="preserve">. Specifically, </w:t>
        </w:r>
      </w:ins>
      <w:del w:id="853" w:author="McClanahan, Tim" w:date="2023-07-06T12:37: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using catch composition data to help ensure key non-reef stocks are included alongside coral reef fishes. </w:t>
      </w:r>
      <w:ins w:id="854" w:author="Mark Hamilton" w:date="2023-07-07T11:28:00Z">
        <w:r w:rsidR="0017209E">
          <w:rPr>
            <w:rFonts w:ascii="Times New Roman" w:eastAsia="Times New Roman" w:hAnsi="Times New Roman" w:cs="Times New Roman"/>
            <w:sz w:val="24"/>
            <w:szCs w:val="24"/>
          </w:rPr>
          <w:t xml:space="preserve">Small-scale coastal fishers also target fishes in habitats connected to coral reefs (e.g. seagrass, mangrove) </w:t>
        </w:r>
        <w:r w:rsidR="0017209E">
          <w:fldChar w:fldCharType="begin" w:fldLock="1"/>
        </w:r>
        <w:r w:rsidR="0017209E">
          <w: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instrText>
        </w:r>
        <w:r w:rsidR="0017209E">
          <w:fldChar w:fldCharType="separate"/>
        </w:r>
      </w:ins>
      <w:ins w:id="855" w:author="Robinson, James (robins64)" w:date="2023-07-13T16:53:00Z">
        <w:r w:rsidR="00E83358">
          <w:rPr>
            <w:rFonts w:ascii="Times New Roman" w:eastAsia="Times New Roman" w:hAnsi="Times New Roman" w:cs="Times New Roman"/>
            <w:noProof/>
            <w:color w:val="000000"/>
            <w:sz w:val="24"/>
            <w:szCs w:val="24"/>
          </w:rPr>
          <w:t>[51,52]</w:t>
        </w:r>
      </w:ins>
      <w:del w:id="856" w:author="Robinson, James (robins64)" w:date="2023-07-13T16:49:00Z">
        <w:r w:rsidR="008C769F" w:rsidDel="00E83358">
          <w:rPr>
            <w:rFonts w:ascii="Times New Roman" w:eastAsia="Times New Roman" w:hAnsi="Times New Roman" w:cs="Times New Roman"/>
            <w:noProof/>
            <w:color w:val="000000"/>
            <w:sz w:val="24"/>
            <w:szCs w:val="24"/>
          </w:rPr>
          <w:delText>[52,53]</w:delText>
        </w:r>
      </w:del>
      <w:ins w:id="857" w:author="Mark Hamilton" w:date="2023-07-07T11:28:00Z">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that were not included in this analysis, and both fisher effort and species selectivity can vary spatially on reefs </w:t>
        </w:r>
        <w:r w:rsidR="0017209E">
          <w:fldChar w:fldCharType="begin" w:fldLock="1"/>
        </w:r>
        <w:r w:rsidR="0017209E">
          <w: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instrText>
        </w:r>
        <w:r w:rsidR="0017209E">
          <w:fldChar w:fldCharType="separate"/>
        </w:r>
      </w:ins>
      <w:ins w:id="858" w:author="Robinson, James (robins64)" w:date="2023-07-13T16:53:00Z">
        <w:r w:rsidR="00E83358">
          <w:rPr>
            <w:rFonts w:ascii="Times New Roman" w:eastAsia="Times New Roman" w:hAnsi="Times New Roman" w:cs="Times New Roman"/>
            <w:noProof/>
            <w:color w:val="000000"/>
            <w:sz w:val="24"/>
            <w:szCs w:val="24"/>
          </w:rPr>
          <w:t>[53]</w:t>
        </w:r>
      </w:ins>
      <w:del w:id="859" w:author="Robinson, James (robins64)" w:date="2023-07-13T16:49:00Z">
        <w:r w:rsidR="008C769F" w:rsidDel="00E83358">
          <w:rPr>
            <w:rFonts w:ascii="Times New Roman" w:eastAsia="Times New Roman" w:hAnsi="Times New Roman" w:cs="Times New Roman"/>
            <w:noProof/>
            <w:color w:val="000000"/>
            <w:sz w:val="24"/>
            <w:szCs w:val="24"/>
          </w:rPr>
          <w:delText>[54]</w:delText>
        </w:r>
      </w:del>
      <w:ins w:id="860" w:author="Mark Hamilton" w:date="2023-07-07T11:28:00Z">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For example, small-scale fishers in Western Province, Solomon Islands target up to 382 species, but only 56% of these were observed in these reef surveys, leaving 216 species either not observed on reefs or likely caught in other habitats (</w:t>
      </w:r>
      <w:del w:id="861" w:author="McClanahan, Tim" w:date="2023-07-06T12:37:00Z">
        <w:r>
          <w:rPr>
            <w:rFonts w:ascii="Times New Roman" w:eastAsia="Times New Roman" w:hAnsi="Times New Roman" w:cs="Times New Roman"/>
            <w:sz w:val="24"/>
            <w:szCs w:val="24"/>
          </w:rPr>
          <w:delText>e.g.</w:delText>
        </w:r>
      </w:del>
      <w:ins w:id="862" w:author="McClanahan, Tim" w:date="2023-07-06T12:3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pelagic fish: Carangidae, </w:t>
      </w:r>
      <w:proofErr w:type="spellStart"/>
      <w:r>
        <w:rPr>
          <w:rFonts w:ascii="Times New Roman" w:eastAsia="Times New Roman" w:hAnsi="Times New Roman" w:cs="Times New Roman"/>
          <w:sz w:val="24"/>
          <w:szCs w:val="24"/>
        </w:rPr>
        <w:t>Corhyphaenidae</w:t>
      </w:r>
      <w:proofErr w:type="spellEnd"/>
      <w:r>
        <w:rPr>
          <w:rFonts w:ascii="Times New Roman" w:eastAsia="Times New Roman" w:hAnsi="Times New Roman" w:cs="Times New Roman"/>
          <w:sz w:val="24"/>
          <w:szCs w:val="24"/>
        </w:rPr>
        <w:t>). Nutrition-</w:t>
      </w:r>
      <w:r>
        <w:rPr>
          <w:rFonts w:ascii="Times New Roman" w:eastAsia="Times New Roman" w:hAnsi="Times New Roman" w:cs="Times New Roman"/>
          <w:sz w:val="24"/>
          <w:szCs w:val="24"/>
        </w:rPr>
        <w:t>sensitive fisheries management, which prioritises catch of nutrients</w:t>
      </w:r>
      <w:r w:rsidR="00D5553E">
        <w:rPr>
          <w:rFonts w:ascii="Times New Roman" w:eastAsia="Times New Roman" w:hAnsi="Times New Roman" w:cs="Times New Roman"/>
          <w:sz w:val="24"/>
          <w:szCs w:val="24"/>
        </w:rPr>
        <w:t xml:space="preserve"> relevant for local diets,</w:t>
      </w:r>
      <w:r>
        <w:rPr>
          <w:rFonts w:ascii="Times New Roman" w:eastAsia="Times New Roman" w:hAnsi="Times New Roman" w:cs="Times New Roman"/>
          <w:sz w:val="24"/>
          <w:szCs w:val="24"/>
        </w:rPr>
        <w:t xml:space="preserve"> rather than biomass </w:t>
      </w:r>
      <w:r>
        <w:fldChar w:fldCharType="begin" w:fldLock="1"/>
      </w:r>
      <w:r w:rsidR="001F3B38">
        <w:instrText>ADDIN paperpile_citation &lt;clusterId&gt;S565G625C295Z626&lt;/clusterId&gt;&lt;metadata&gt;&lt;citation&gt;&lt;id&gt;3DBFC5E27BC711ED973D3E84945E4932&lt;/id&gt;&lt;/citation&gt;&lt;/metadata&gt;&lt;data&gt;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&lt;/data&gt; \* MERGEFORMAT</w:instrText>
      </w:r>
      <w:r>
        <w:fldChar w:fldCharType="separate"/>
      </w:r>
      <w:ins w:id="863" w:author="Robinson, James (robins64)" w:date="2023-07-13T16:53:00Z">
        <w:r w:rsidR="00E83358">
          <w:rPr>
            <w:rFonts w:ascii="Times New Roman" w:eastAsia="Times New Roman" w:hAnsi="Times New Roman" w:cs="Times New Roman"/>
            <w:noProof/>
            <w:color w:val="000000"/>
            <w:sz w:val="24"/>
            <w:szCs w:val="24"/>
          </w:rPr>
          <w:t>[54]</w:t>
        </w:r>
      </w:ins>
      <w:del w:id="864" w:author="Robinson, James (robins64)" w:date="2023-07-13T16:49:00Z">
        <w:r w:rsidR="008C769F" w:rsidDel="00E83358">
          <w:rPr>
            <w:rFonts w:ascii="Times New Roman" w:eastAsia="Times New Roman" w:hAnsi="Times New Roman" w:cs="Times New Roman"/>
            <w:noProof/>
            <w:color w:val="000000"/>
            <w:sz w:val="24"/>
            <w:szCs w:val="24"/>
          </w:rPr>
          <w:delText>[55]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could therefore focus on regulating herbivore and mobile-invertivore fisheries that produce the majority of biomass and nutrients. Indeed, gear-based management is already effective at reducing capture of rare, non-target species </w:t>
      </w:r>
      <w:r>
        <w:fldChar w:fldCharType="begin" w:fldLock="1"/>
      </w:r>
      <w:r w:rsidR="00DD5F5E">
        <w:instrText>ADDIN paperpile_citation &lt;clusterId&gt;H489V547R127O541&lt;/clusterId&gt;&lt;metadata&gt;&lt;citation&gt;&lt;id&gt;23213656A30111ED8B1D3E84945E4932&lt;/id&gt;&lt;/citation&gt;&lt;/metadata&gt;&lt;data&gt;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&lt;/data&gt; \* MERGEFORMAT</w:instrText>
      </w:r>
      <w:r>
        <w:fldChar w:fldCharType="separate"/>
      </w:r>
      <w:ins w:id="865" w:author="Robinson, James (robins64)" w:date="2023-07-13T16:53:00Z">
        <w:r w:rsidR="00E83358">
          <w:rPr>
            <w:rFonts w:ascii="Times New Roman" w:eastAsia="Times New Roman" w:hAnsi="Times New Roman" w:cs="Times New Roman"/>
            <w:noProof/>
            <w:color w:val="000000"/>
            <w:sz w:val="24"/>
            <w:szCs w:val="24"/>
          </w:rPr>
          <w:t>[55]</w:t>
        </w:r>
      </w:ins>
      <w:del w:id="866" w:author="Robinson, James (robins64)" w:date="2023-07-13T16:49:00Z">
        <w:r w:rsidR="008C769F" w:rsidDel="00E83358">
          <w:rPr>
            <w:rFonts w:ascii="Times New Roman" w:eastAsia="Times New Roman" w:hAnsi="Times New Roman" w:cs="Times New Roman"/>
            <w:noProof/>
            <w:color w:val="000000"/>
            <w:sz w:val="24"/>
            <w:szCs w:val="24"/>
          </w:rPr>
          <w:delText>[56]</w:delText>
        </w:r>
      </w:del>
      <w:r>
        <w:rPr>
          <w:rFonts w:ascii="Times New Roman" w:eastAsia="Times New Roman" w:hAnsi="Times New Roman" w:cs="Times New Roman"/>
          <w:color w:val="000000"/>
          <w:sz w:val="24"/>
          <w:szCs w:val="24"/>
        </w:rPr>
        <w:fldChar w:fldCharType="end"/>
      </w:r>
      <w:r w:rsidR="00D555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553E">
        <w:rPr>
          <w:rFonts w:ascii="Times New Roman" w:eastAsia="Times New Roman" w:hAnsi="Times New Roman" w:cs="Times New Roman"/>
          <w:sz w:val="24"/>
          <w:szCs w:val="24"/>
        </w:rPr>
        <w:t xml:space="preserve">Such approaches </w:t>
      </w:r>
      <w:r>
        <w:rPr>
          <w:rFonts w:ascii="Times New Roman" w:eastAsia="Times New Roman" w:hAnsi="Times New Roman" w:cs="Times New Roman"/>
          <w:sz w:val="24"/>
          <w:szCs w:val="24"/>
        </w:rPr>
        <w:t>can now be combined with predicted nutrient concentrations to recommend gears that supply long-term sustainable catch</w:t>
      </w:r>
      <w:r w:rsidR="00D555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maximis</w:t>
      </w:r>
      <w:r w:rsidR="00D5553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nutrient yields</w:t>
      </w:r>
      <w:r w:rsidR="00D5553E">
        <w:rPr>
          <w:rFonts w:ascii="Times New Roman" w:eastAsia="Times New Roman" w:hAnsi="Times New Roman" w:cs="Times New Roman"/>
          <w:sz w:val="24"/>
          <w:szCs w:val="24"/>
        </w:rPr>
        <w:t xml:space="preserve"> for people consuming reef seafood</w:t>
      </w:r>
      <w:r>
        <w:rPr>
          <w:rFonts w:ascii="Times New Roman" w:eastAsia="Times New Roman" w:hAnsi="Times New Roman" w:cs="Times New Roman"/>
          <w:sz w:val="24"/>
          <w:szCs w:val="24"/>
        </w:rPr>
        <w:t xml:space="preserve"> </w:t>
      </w:r>
      <w:r>
        <w:fldChar w:fldCharType="begin" w:fldLock="1"/>
      </w:r>
      <w:r w:rsidR="00DD5F5E">
        <w:instrText>ADDIN paperpile_citation &lt;clusterId&gt;D595R685N975K766&lt;/clusterId&gt;&lt;metadata&gt;&lt;citation&gt;&lt;id&gt;08105B1CA30111EDADE43E84945E4932&lt;/id&gt;&lt;/citation&gt;&lt;/metadata&gt;&lt;data&gt;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&lt;/data&gt; \* MERGEFORMAT</w:instrText>
      </w:r>
      <w:r>
        <w:fldChar w:fldCharType="separate"/>
      </w:r>
      <w:ins w:id="867" w:author="Robinson, James (robins64)" w:date="2023-07-13T16:53:00Z">
        <w:r w:rsidR="00E83358">
          <w:rPr>
            <w:rFonts w:ascii="Times New Roman" w:eastAsia="Times New Roman" w:hAnsi="Times New Roman" w:cs="Times New Roman"/>
            <w:noProof/>
            <w:color w:val="000000"/>
            <w:sz w:val="24"/>
            <w:szCs w:val="24"/>
          </w:rPr>
          <w:t>[21]</w:t>
        </w:r>
      </w:ins>
      <w:del w:id="868" w:author="Robinson, James (robins64)" w:date="2023-07-13T16:49:00Z">
        <w:r w:rsidR="008E5C7E" w:rsidDel="00E83358">
          <w:rPr>
            <w:rFonts w:ascii="Times New Roman" w:eastAsia="Times New Roman" w:hAnsi="Times New Roman" w:cs="Times New Roman"/>
            <w:noProof/>
            <w:color w:val="000000"/>
            <w:sz w:val="24"/>
            <w:szCs w:val="24"/>
          </w:rPr>
          <w:delText>[22]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3A31B2F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1987932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r>
        <w:fldChar w:fldCharType="begin" w:fldLock="1"/>
      </w:r>
      <w:r w:rsidR="00DD5F5E">
        <w:instrText>ADDIN paperpile_citation &lt;clusterId&gt;Z421N577C868Z682&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fldChar w:fldCharType="separate"/>
      </w:r>
      <w:ins w:id="869" w:author="Robinson, James (robins64)" w:date="2023-07-13T16:53:00Z">
        <w:r w:rsidR="00E83358">
          <w:rPr>
            <w:rFonts w:ascii="Times New Roman" w:eastAsia="Times New Roman" w:hAnsi="Times New Roman" w:cs="Times New Roman"/>
            <w:noProof/>
            <w:color w:val="000000"/>
            <w:sz w:val="24"/>
            <w:szCs w:val="24"/>
          </w:rPr>
          <w:t>[12]</w:t>
        </w:r>
      </w:ins>
      <w:del w:id="870" w:author="Robinson, James (robins64)" w:date="2023-07-13T16:49:00Z">
        <w:r w:rsidR="0042381B" w:rsidDel="00E83358">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w:t>
      </w:r>
      <w:r>
        <w:fldChar w:fldCharType="begin" w:fldLock="1"/>
      </w:r>
      <w:r w:rsidR="00DD5F5E">
        <w:instrText>ADDIN paperpile_citation &lt;clusterId&gt;O343C491R881V514&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fldChar w:fldCharType="separate"/>
      </w:r>
      <w:ins w:id="871" w:author="Robinson, James (robins64)" w:date="2023-07-13T16:53:00Z">
        <w:r w:rsidR="00E83358">
          <w:rPr>
            <w:rFonts w:ascii="Times New Roman" w:eastAsia="Times New Roman" w:hAnsi="Times New Roman" w:cs="Times New Roman"/>
            <w:noProof/>
            <w:color w:val="000000"/>
            <w:sz w:val="24"/>
            <w:szCs w:val="24"/>
          </w:rPr>
          <w:t>[19]</w:t>
        </w:r>
      </w:ins>
      <w:del w:id="872" w:author="Robinson, James (robins64)" w:date="2023-07-13T16:49:00Z">
        <w:r w:rsidR="0042381B" w:rsidDel="00E83358">
          <w:rPr>
            <w:rFonts w:ascii="Times New Roman" w:eastAsia="Times New Roman" w:hAnsi="Times New Roman" w:cs="Times New Roman"/>
            <w:noProof/>
            <w:color w:val="000000"/>
            <w:sz w:val="24"/>
            <w:szCs w:val="24"/>
          </w:rPr>
          <w:delText>[20]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Nutrient productivity measures the turnover of nutrients between trophic 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r>
        <w:fldChar w:fldCharType="begin" w:fldLock="1"/>
      </w:r>
      <w:r w:rsidR="003A1161">
        <w:instrText>ADDIN paperpile_citation &lt;clusterId&gt;K581X548N938R632&lt;/clusterId&gt;&lt;metadata&gt;&lt;citation&gt;&lt;id&gt;10455954409711ECA50C84C6CB680507&lt;/id&gt;&lt;/citation&gt;&lt;citation&gt;&lt;id&gt;632E150074AF11ED96CEB678D2A92DCC&lt;/id&gt;&lt;/citation&gt;&lt;citation&gt;&lt;id&gt;1FBE76107BA411EDBB123E84945E4932&lt;/id&gt;&lt;/citation&gt;&lt;/metadata&gt;&lt;data&gt;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&lt;/data&gt; \* MERGEFORMAT</w:instrText>
      </w:r>
      <w:r>
        <w:fldChar w:fldCharType="separate"/>
      </w:r>
      <w:ins w:id="873" w:author="Robinson, James (robins64)" w:date="2023-07-13T16:53:00Z">
        <w:r w:rsidR="00E83358">
          <w:rPr>
            <w:rFonts w:ascii="Times New Roman" w:eastAsia="Times New Roman" w:hAnsi="Times New Roman" w:cs="Times New Roman"/>
            <w:noProof/>
            <w:color w:val="000000"/>
            <w:sz w:val="24"/>
            <w:szCs w:val="24"/>
          </w:rPr>
          <w:t>[14,17,26]</w:t>
        </w:r>
      </w:ins>
      <w:del w:id="874" w:author="Robinson, James (robins64)" w:date="2023-07-13T16:49:00Z">
        <w:r w:rsidR="008C769F" w:rsidDel="00E83358">
          <w:rPr>
            <w:rFonts w:ascii="Times New Roman" w:eastAsia="Times New Roman" w:hAnsi="Times New Roman" w:cs="Times New Roman"/>
            <w:noProof/>
            <w:color w:val="000000"/>
            <w:sz w:val="24"/>
            <w:szCs w:val="24"/>
          </w:rPr>
          <w:delText>[15,18,27]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elemental flux </w:t>
      </w:r>
      <w:r>
        <w:fldChar w:fldCharType="begin" w:fldLock="1"/>
      </w:r>
      <w:r w:rsidR="00DD5F5E">
        <w:instrText>ADDIN paperpile_citation &lt;clusterId&gt;Z484M441I831G545&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ins w:id="875" w:author="Robinson, James (robins64)" w:date="2023-07-13T16:53:00Z">
        <w:r w:rsidR="00E83358">
          <w:rPr>
            <w:rFonts w:ascii="Times New Roman" w:eastAsia="Times New Roman" w:hAnsi="Times New Roman" w:cs="Times New Roman"/>
            <w:noProof/>
            <w:color w:val="000000"/>
            <w:sz w:val="24"/>
            <w:szCs w:val="24"/>
          </w:rPr>
          <w:t>[18]</w:t>
        </w:r>
      </w:ins>
      <w:del w:id="876" w:author="Robinson, James (robins64)" w:date="2023-07-13T16:49:00Z">
        <w:r w:rsidR="0042381B" w:rsidDel="00E83358">
          <w:rPr>
            <w:rFonts w:ascii="Times New Roman" w:eastAsia="Times New Roman" w:hAnsi="Times New Roman" w:cs="Times New Roman"/>
            <w:noProof/>
            <w:color w:val="000000"/>
            <w:sz w:val="24"/>
            <w:szCs w:val="24"/>
          </w:rPr>
          <w:delText>[19]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877"/>
      <w:r>
        <w:rPr>
          <w:rFonts w:ascii="Times New Roman" w:eastAsia="Times New Roman" w:hAnsi="Times New Roman" w:cs="Times New Roman"/>
          <w:sz w:val="24"/>
          <w:szCs w:val="24"/>
        </w:rPr>
        <w:t xml:space="preserve">We used statistical models fitted to published data to make </w:t>
      </w:r>
      <w:del w:id="878" w:author="(Biology) Aaron MacNeil" w:date="2023-07-05T15:09:00Z">
        <w:r>
          <w:rPr>
            <w:rFonts w:ascii="Times New Roman" w:eastAsia="Times New Roman" w:hAnsi="Times New Roman" w:cs="Times New Roman"/>
            <w:sz w:val="24"/>
            <w:szCs w:val="24"/>
          </w:rPr>
          <w:delText xml:space="preserve">statistical </w:delText>
        </w:r>
      </w:del>
      <w:r>
        <w:rPr>
          <w:rFonts w:ascii="Times New Roman" w:eastAsia="Times New Roman" w:hAnsi="Times New Roman" w:cs="Times New Roman"/>
          <w:sz w:val="24"/>
          <w:szCs w:val="24"/>
        </w:rPr>
        <w:t xml:space="preserve">predictions of nutrient concentrations in reef fish species, </w:t>
      </w:r>
      <w:ins w:id="879" w:author="Robinson, James (robins64)" w:date="2023-07-04T08:04:00Z">
        <w:r w:rsidR="00F20CD1" w:rsidRPr="00F20CD1">
          <w:rPr>
            <w:rFonts w:ascii="Times New Roman" w:eastAsia="Times New Roman" w:hAnsi="Times New Roman" w:cs="Times New Roman"/>
            <w:sz w:val="24"/>
            <w:szCs w:val="24"/>
          </w:rPr>
          <w:t xml:space="preserve">and combined these with ‘snapshot’ fish surveys </w:t>
        </w:r>
        <w:del w:id="880" w:author="Graham, Nick" w:date="2023-07-05T11:19:00Z">
          <w:r w:rsidR="00F20CD1" w:rsidRPr="00F20CD1" w:rsidDel="00741C5B">
            <w:rPr>
              <w:rFonts w:ascii="Times New Roman" w:eastAsia="Times New Roman" w:hAnsi="Times New Roman" w:cs="Times New Roman"/>
              <w:sz w:val="24"/>
              <w:szCs w:val="24"/>
            </w:rPr>
            <w:delText>to</w:delText>
          </w:r>
        </w:del>
      </w:ins>
      <w:ins w:id="881" w:author="Graham, Nick" w:date="2023-07-05T11:19:00Z">
        <w:r w:rsidR="00741C5B">
          <w:rPr>
            <w:rFonts w:ascii="Times New Roman" w:eastAsia="Times New Roman" w:hAnsi="Times New Roman" w:cs="Times New Roman"/>
            <w:sz w:val="24"/>
            <w:szCs w:val="24"/>
          </w:rPr>
          <w:t>t</w:t>
        </w:r>
      </w:ins>
      <w:ins w:id="882" w:author="Robinson, James (robins64)" w:date="2023-07-04T08:04:00Z">
        <w:del w:id="883" w:author="Graham, Nick" w:date="2023-07-05T11:19:00Z">
          <w:r w:rsidR="00F20CD1" w:rsidRPr="00F20CD1" w:rsidDel="00741C5B">
            <w:rPr>
              <w:rFonts w:ascii="Times New Roman" w:eastAsia="Times New Roman" w:hAnsi="Times New Roman" w:cs="Times New Roman"/>
              <w:sz w:val="24"/>
              <w:szCs w:val="24"/>
            </w:rPr>
            <w:delText xml:space="preserve"> </w:delText>
          </w:r>
        </w:del>
      </w:ins>
      <w:ins w:id="884" w:author="Graham, Nick" w:date="2023-07-05T11:19:00Z">
        <w:r w:rsidR="00741C5B">
          <w:rPr>
            <w:rFonts w:ascii="Times New Roman" w:eastAsia="Times New Roman" w:hAnsi="Times New Roman" w:cs="Times New Roman"/>
            <w:sz w:val="24"/>
            <w:szCs w:val="24"/>
          </w:rPr>
          <w:t xml:space="preserve">hat </w:t>
        </w:r>
      </w:ins>
      <w:ins w:id="885" w:author="Robinson, James (robins64)" w:date="2023-07-04T08:04:00Z">
        <w:r w:rsidR="00F20CD1" w:rsidRPr="00F20CD1">
          <w:rPr>
            <w:rFonts w:ascii="Times New Roman" w:eastAsia="Times New Roman" w:hAnsi="Times New Roman" w:cs="Times New Roman"/>
            <w:sz w:val="24"/>
            <w:szCs w:val="24"/>
          </w:rPr>
          <w:t xml:space="preserve">capture community size structure and species composition, both of which are </w:t>
        </w:r>
      </w:ins>
      <w:ins w:id="886" w:author="Robinson, James (robins64)" w:date="2023-07-04T08:12:00Z">
        <w:r w:rsidR="00C4366A" w:rsidRPr="00F20CD1">
          <w:rPr>
            <w:rFonts w:ascii="Times New Roman" w:eastAsia="Times New Roman" w:hAnsi="Times New Roman" w:cs="Times New Roman"/>
            <w:sz w:val="24"/>
            <w:szCs w:val="24"/>
          </w:rPr>
          <w:t xml:space="preserve">spatially </w:t>
        </w:r>
      </w:ins>
      <w:ins w:id="887" w:author="Robinson, James (robins64)" w:date="2023-07-04T08:04:00Z">
        <w:r w:rsidR="00F20CD1" w:rsidRPr="00F20CD1">
          <w:rPr>
            <w:rFonts w:ascii="Times New Roman" w:eastAsia="Times New Roman" w:hAnsi="Times New Roman" w:cs="Times New Roman"/>
            <w:sz w:val="24"/>
            <w:szCs w:val="24"/>
          </w:rPr>
          <w:t xml:space="preserve">and </w:t>
        </w:r>
      </w:ins>
      <w:ins w:id="888" w:author="Robinson, James (robins64)" w:date="2023-07-04T08:12:00Z">
        <w:r w:rsidR="00C4366A" w:rsidRPr="00F20CD1">
          <w:rPr>
            <w:rFonts w:ascii="Times New Roman" w:eastAsia="Times New Roman" w:hAnsi="Times New Roman" w:cs="Times New Roman"/>
            <w:sz w:val="24"/>
            <w:szCs w:val="24"/>
          </w:rPr>
          <w:t xml:space="preserve">temporally </w:t>
        </w:r>
      </w:ins>
      <w:ins w:id="889" w:author="Robinson, James (robins64)" w:date="2023-07-04T08:04:00Z">
        <w:r w:rsidR="00F20CD1" w:rsidRPr="00F20CD1">
          <w:rPr>
            <w:rFonts w:ascii="Times New Roman" w:eastAsia="Times New Roman" w:hAnsi="Times New Roman" w:cs="Times New Roman"/>
            <w:sz w:val="24"/>
            <w:szCs w:val="24"/>
          </w:rPr>
          <w:t xml:space="preserve">variable. </w:t>
        </w:r>
      </w:ins>
      <w:del w:id="890" w:author="Robinson, James (robins64)" w:date="2023-07-04T08:04:00Z">
        <w:r w:rsidDel="00F20CD1">
          <w:rPr>
            <w:rFonts w:ascii="Times New Roman" w:eastAsia="Times New Roman" w:hAnsi="Times New Roman" w:cs="Times New Roman"/>
            <w:sz w:val="24"/>
            <w:szCs w:val="24"/>
          </w:rPr>
          <w:delText xml:space="preserve">which is </w:delText>
        </w:r>
      </w:del>
      <w:ins w:id="891" w:author="Robinson, James (robins64)" w:date="2023-07-04T08:04:00Z">
        <w:r w:rsidR="00F20CD1">
          <w:rPr>
            <w:rFonts w:ascii="Times New Roman" w:eastAsia="Times New Roman" w:hAnsi="Times New Roman" w:cs="Times New Roman"/>
            <w:sz w:val="24"/>
            <w:szCs w:val="24"/>
          </w:rPr>
          <w:t xml:space="preserve">These steps were </w:t>
        </w:r>
      </w:ins>
      <w:r>
        <w:rPr>
          <w:rFonts w:ascii="Times New Roman" w:eastAsia="Times New Roman" w:hAnsi="Times New Roman" w:cs="Times New Roman"/>
          <w:sz w:val="24"/>
          <w:szCs w:val="24"/>
        </w:rPr>
        <w:t xml:space="preserve">necessary </w:t>
      </w:r>
      <w:del w:id="892" w:author="Robinson, James (robins64)" w:date="2023-07-04T08:04:00Z">
        <w:r w:rsidDel="00F20CD1">
          <w:rPr>
            <w:rFonts w:ascii="Times New Roman" w:eastAsia="Times New Roman" w:hAnsi="Times New Roman" w:cs="Times New Roman"/>
            <w:sz w:val="24"/>
            <w:szCs w:val="24"/>
          </w:rPr>
          <w:delText xml:space="preserve">for </w:delText>
        </w:r>
      </w:del>
      <w:ins w:id="893" w:author="Robinson, James (robins64)" w:date="2023-07-04T08:04:00Z">
        <w:r w:rsidR="00F20CD1">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estimat</w:t>
      </w:r>
      <w:ins w:id="894" w:author="Robinson, James (robins64)" w:date="2023-07-04T08:04:00Z">
        <w:r w:rsidR="00F20CD1">
          <w:rPr>
            <w:rFonts w:ascii="Times New Roman" w:eastAsia="Times New Roman" w:hAnsi="Times New Roman" w:cs="Times New Roman"/>
            <w:sz w:val="24"/>
            <w:szCs w:val="24"/>
          </w:rPr>
          <w:t xml:space="preserve">e </w:t>
        </w:r>
      </w:ins>
      <w:del w:id="895" w:author="Robinson, James (robins64)" w:date="2023-07-04T08:04:00Z">
        <w:r w:rsidDel="00F20CD1">
          <w:rPr>
            <w:rFonts w:ascii="Times New Roman" w:eastAsia="Times New Roman" w:hAnsi="Times New Roman" w:cs="Times New Roman"/>
            <w:sz w:val="24"/>
            <w:szCs w:val="24"/>
          </w:rPr>
          <w:delText xml:space="preserve">ing </w:delText>
        </w:r>
      </w:del>
      <w:r>
        <w:rPr>
          <w:rFonts w:ascii="Times New Roman" w:eastAsia="Times New Roman" w:hAnsi="Times New Roman" w:cs="Times New Roman"/>
          <w:sz w:val="24"/>
          <w:szCs w:val="24"/>
        </w:rPr>
        <w:t xml:space="preserve">assemblage-level nutrient productivity </w:t>
      </w:r>
      <w:del w:id="896" w:author="(Biology) Aaron MacNeil" w:date="2023-07-05T15:09:00Z">
        <w:r>
          <w:rPr>
            <w:rFonts w:ascii="Times New Roman" w:eastAsia="Times New Roman" w:hAnsi="Times New Roman" w:cs="Times New Roman"/>
            <w:sz w:val="24"/>
            <w:szCs w:val="24"/>
          </w:rPr>
          <w:delText>in</w:delText>
        </w:r>
        <w:r w:rsidDel="00E507E8">
          <w:rPr>
            <w:rFonts w:ascii="Times New Roman" w:eastAsia="Times New Roman" w:hAnsi="Times New Roman" w:cs="Times New Roman"/>
            <w:sz w:val="24"/>
            <w:szCs w:val="24"/>
          </w:rPr>
          <w:delText xml:space="preserve"> </w:delText>
        </w:r>
      </w:del>
      <w:ins w:id="897" w:author="(Biology) Aaron MacNeil" w:date="2023-07-05T15:09:00Z">
        <w:r w:rsidR="00E507E8">
          <w:rPr>
            <w:rFonts w:ascii="Times New Roman" w:eastAsia="Times New Roman" w:hAnsi="Times New Roman" w:cs="Times New Roman"/>
            <w:sz w:val="24"/>
            <w:szCs w:val="24"/>
          </w:rPr>
          <w:t>among</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diverse and data-limited reef fishes</w:t>
      </w:r>
      <w:ins w:id="898" w:author="Robinson, James (robins64)" w:date="2023-07-04T08:04:00Z">
        <w:r w:rsidR="00F20CD1" w:rsidRPr="00F20CD1">
          <w:rPr>
            <w:rFonts w:ascii="Times New Roman" w:eastAsia="Times New Roman" w:hAnsi="Times New Roman" w:cs="Times New Roman"/>
            <w:sz w:val="24"/>
            <w:szCs w:val="24"/>
          </w:rPr>
          <w:t>, but we note that scaling underwater snapshots of reef fish communities to dynamic processes (e.g. nutrient productivity) remains a fundamental challenge for coral reef science</w:t>
        </w:r>
      </w:ins>
      <w:ins w:id="899" w:author="Robinson, James (robins64)" w:date="2023-07-04T08:11:00Z">
        <w:r w:rsidR="00BC2AFF">
          <w:rPr>
            <w:rFonts w:ascii="Times New Roman" w:eastAsia="Times New Roman" w:hAnsi="Times New Roman" w:cs="Times New Roman"/>
            <w:sz w:val="24"/>
            <w:szCs w:val="24"/>
          </w:rPr>
          <w:t xml:space="preserve"> </w:t>
        </w:r>
        <w:r w:rsidR="00BC2AFF">
          <w:rPr>
            <w:rFonts w:ascii="Times New Roman" w:eastAsia="Times New Roman" w:hAnsi="Times New Roman" w:cs="Times New Roman"/>
            <w:sz w:val="24"/>
            <w:szCs w:val="24"/>
          </w:rPr>
          <w:fldChar w:fldCharType="begin" w:fldLock="1"/>
        </w:r>
        <w:r w:rsidR="00BC2AFF">
          <w:rPr>
            <w:rFonts w:ascii="Times New Roman" w:eastAsia="Times New Roman" w:hAnsi="Times New Roman" w:cs="Times New Roman"/>
            <w:sz w:val="24"/>
            <w:szCs w:val="24"/>
          </w:rPr>
          <w:instrText>ADDIN paperpile_citation &lt;clusterId&gt;H784V141R522P225&lt;/clusterId&gt;&lt;metadata&gt;&lt;citation&gt;&lt;id&gt;2f8dc718-0b64-45e3-881c-e37b399ec99d&lt;/id&gt;&lt;/citation&gt;&lt;/metadata&gt;&lt;data&gt;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&lt;/data&gt; \* MERGEFORMAT</w:instrText>
        </w:r>
      </w:ins>
      <w:r w:rsidR="00BC2AFF">
        <w:rPr>
          <w:rFonts w:ascii="Times New Roman" w:eastAsia="Times New Roman" w:hAnsi="Times New Roman" w:cs="Times New Roman"/>
          <w:sz w:val="24"/>
          <w:szCs w:val="24"/>
        </w:rPr>
        <w:fldChar w:fldCharType="separate"/>
      </w:r>
      <w:ins w:id="900" w:author="Robinson, James (robins64)" w:date="2023-07-13T16:53:00Z">
        <w:r w:rsidR="00E83358">
          <w:rPr>
            <w:rFonts w:ascii="Times New Roman" w:eastAsia="Times New Roman" w:hAnsi="Times New Roman" w:cs="Times New Roman"/>
            <w:noProof/>
            <w:sz w:val="24"/>
            <w:szCs w:val="24"/>
          </w:rPr>
          <w:t>[56]</w:t>
        </w:r>
      </w:ins>
      <w:del w:id="901" w:author="Robinson, James (robins64)" w:date="2023-07-13T16:49:00Z">
        <w:r w:rsidR="008C769F" w:rsidDel="00E83358">
          <w:rPr>
            <w:rFonts w:ascii="Times New Roman" w:eastAsia="Times New Roman" w:hAnsi="Times New Roman" w:cs="Times New Roman"/>
            <w:noProof/>
            <w:sz w:val="24"/>
            <w:szCs w:val="24"/>
          </w:rPr>
          <w:delText>[57]</w:delText>
        </w:r>
      </w:del>
      <w:ins w:id="902" w:author="Robinson, James (robins64)" w:date="2023-07-04T08:11:00Z">
        <w:r w:rsidR="00BC2AFF">
          <w:rPr>
            <w:rFonts w:ascii="Times New Roman" w:eastAsia="Times New Roman" w:hAnsi="Times New Roman" w:cs="Times New Roman"/>
            <w:sz w:val="24"/>
            <w:szCs w:val="24"/>
          </w:rPr>
          <w:fldChar w:fldCharType="end"/>
        </w:r>
      </w:ins>
      <w:ins w:id="903" w:author="Robinson, James (robins64)" w:date="2023-07-04T08:04:00Z">
        <w:r w:rsidR="00F20CD1" w:rsidRPr="00F20CD1">
          <w:rPr>
            <w:rFonts w:ascii="Times New Roman" w:eastAsia="Times New Roman" w:hAnsi="Times New Roman" w:cs="Times New Roman"/>
            <w:sz w:val="24"/>
            <w:szCs w:val="24"/>
          </w:rPr>
          <w:t xml:space="preserve">. Confronting empirical analyses of underwater surveys with alternate approaches, such as ecosystem models, will help to assess strengths and limitations of scaling individual fish to dynamic ecosystem properties. Nevertheless, growth rate </w:t>
        </w:r>
      </w:ins>
      <w:ins w:id="904" w:author="Robinson, James (robins64)" w:date="2023-07-04T08:05:00Z">
        <w:r w:rsidR="000878FE">
          <w:rPr>
            <w:rFonts w:ascii="Times New Roman" w:eastAsia="Times New Roman" w:hAnsi="Times New Roman" w:cs="Times New Roman"/>
            <w:sz w:val="24"/>
            <w:szCs w:val="24"/>
          </w:rPr>
          <w:fldChar w:fldCharType="begin" w:fldLock="1"/>
        </w:r>
        <w:r w:rsidR="000878FE">
          <w:rPr>
            <w:rFonts w:ascii="Times New Roman" w:eastAsia="Times New Roman" w:hAnsi="Times New Roman" w:cs="Times New Roman"/>
            <w:sz w:val="24"/>
            <w:szCs w:val="24"/>
          </w:rPr>
          <w:instrText>ADDIN paperpile_citation &lt;clusterId&gt;D998J956F446D139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r w:rsidR="000878FE">
        <w:rPr>
          <w:rFonts w:ascii="Times New Roman" w:eastAsia="Times New Roman" w:hAnsi="Times New Roman" w:cs="Times New Roman"/>
          <w:sz w:val="24"/>
          <w:szCs w:val="24"/>
        </w:rPr>
        <w:fldChar w:fldCharType="separate"/>
      </w:r>
      <w:ins w:id="905" w:author="Robinson, James (robins64)" w:date="2023-07-13T16:53:00Z">
        <w:r w:rsidR="00E83358">
          <w:rPr>
            <w:rFonts w:ascii="Times New Roman" w:eastAsia="Times New Roman" w:hAnsi="Times New Roman" w:cs="Times New Roman"/>
            <w:noProof/>
            <w:sz w:val="24"/>
            <w:szCs w:val="24"/>
          </w:rPr>
          <w:t>[16]</w:t>
        </w:r>
      </w:ins>
      <w:ins w:id="906" w:author="Robinson, James (robins64)" w:date="2023-07-04T08:05:00Z">
        <w:r w:rsidR="000878FE">
          <w:rPr>
            <w:rFonts w:ascii="Times New Roman" w:eastAsia="Times New Roman" w:hAnsi="Times New Roman" w:cs="Times New Roman"/>
            <w:sz w:val="24"/>
            <w:szCs w:val="24"/>
          </w:rPr>
          <w:fldChar w:fldCharType="end"/>
        </w:r>
      </w:ins>
      <w:ins w:id="907" w:author="Robinson, James (robins64)" w:date="2023-07-04T08:04:00Z">
        <w:r w:rsidR="00F20CD1" w:rsidRPr="00F20CD1">
          <w:rPr>
            <w:rFonts w:ascii="Times New Roman" w:eastAsia="Times New Roman" w:hAnsi="Times New Roman" w:cs="Times New Roman"/>
            <w:sz w:val="24"/>
            <w:szCs w:val="24"/>
          </w:rPr>
          <w:t xml:space="preserve"> and nutrient content models </w:t>
        </w:r>
      </w:ins>
      <w:ins w:id="908" w:author="Robinson, James (robins64)" w:date="2023-07-04T08:06:00Z">
        <w:r w:rsidR="000878FE">
          <w:rPr>
            <w:rFonts w:ascii="Times New Roman" w:eastAsia="Times New Roman" w:hAnsi="Times New Roman" w:cs="Times New Roman"/>
            <w:sz w:val="24"/>
            <w:szCs w:val="24"/>
          </w:rPr>
          <w:fldChar w:fldCharType="begin" w:fldLock="1"/>
        </w:r>
        <w:r w:rsidR="000878FE">
          <w:rPr>
            <w:rFonts w:ascii="Times New Roman" w:eastAsia="Times New Roman" w:hAnsi="Times New Roman" w:cs="Times New Roman"/>
            <w:sz w:val="24"/>
            <w:szCs w:val="24"/>
          </w:rPr>
          <w:instrText>ADDIN paperpile_citation &lt;clusterId&gt;J268X527M918Q629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r w:rsidR="000878FE">
        <w:rPr>
          <w:rFonts w:ascii="Times New Roman" w:eastAsia="Times New Roman" w:hAnsi="Times New Roman" w:cs="Times New Roman"/>
          <w:sz w:val="24"/>
          <w:szCs w:val="24"/>
        </w:rPr>
        <w:fldChar w:fldCharType="separate"/>
      </w:r>
      <w:ins w:id="909" w:author="Robinson, James (robins64)" w:date="2023-07-13T16:53:00Z">
        <w:r w:rsidR="00E83358">
          <w:rPr>
            <w:rFonts w:ascii="Times New Roman" w:eastAsia="Times New Roman" w:hAnsi="Times New Roman" w:cs="Times New Roman"/>
            <w:noProof/>
            <w:sz w:val="24"/>
            <w:szCs w:val="24"/>
          </w:rPr>
          <w:t>[15]</w:t>
        </w:r>
      </w:ins>
      <w:ins w:id="910" w:author="Robinson, James (robins64)" w:date="2023-07-04T08:06:00Z">
        <w:r w:rsidR="000878FE">
          <w:rPr>
            <w:rFonts w:ascii="Times New Roman" w:eastAsia="Times New Roman" w:hAnsi="Times New Roman" w:cs="Times New Roman"/>
            <w:sz w:val="24"/>
            <w:szCs w:val="24"/>
          </w:rPr>
          <w:fldChar w:fldCharType="end"/>
        </w:r>
      </w:ins>
      <w:ins w:id="911" w:author="Robinson, James (robins64)" w:date="2023-07-04T08:04:00Z">
        <w:r w:rsidR="00F20CD1" w:rsidRPr="00F20CD1">
          <w:rPr>
            <w:rFonts w:ascii="Times New Roman" w:eastAsia="Times New Roman" w:hAnsi="Times New Roman" w:cs="Times New Roman"/>
            <w:sz w:val="24"/>
            <w:szCs w:val="24"/>
          </w:rPr>
          <w:t xml:space="preserve"> have been validated for statistical performance</w:t>
        </w:r>
      </w:ins>
      <w:ins w:id="912" w:author="Robinson, James (robins64)" w:date="2023-07-04T08:06:00Z">
        <w:r w:rsidR="000878FE">
          <w:rPr>
            <w:rFonts w:ascii="Times New Roman" w:eastAsia="Times New Roman" w:hAnsi="Times New Roman" w:cs="Times New Roman"/>
            <w:sz w:val="24"/>
            <w:szCs w:val="24"/>
          </w:rPr>
          <w:t xml:space="preserve"> on reef fishes</w:t>
        </w:r>
      </w:ins>
      <w:ins w:id="913" w:author="Robinson, James (robins64)" w:date="2023-07-04T08:04:00Z">
        <w:r w:rsidR="00F20CD1" w:rsidRPr="00F20CD1">
          <w:rPr>
            <w:rFonts w:ascii="Times New Roman" w:eastAsia="Times New Roman" w:hAnsi="Times New Roman" w:cs="Times New Roman"/>
            <w:sz w:val="24"/>
            <w:szCs w:val="24"/>
          </w:rPr>
          <w:t xml:space="preserve">, and their predictions have been effectively combined with ecological surveys to update our </w:t>
        </w:r>
        <w:r w:rsidR="00F20CD1" w:rsidRPr="00F20CD1">
          <w:rPr>
            <w:rFonts w:ascii="Times New Roman" w:eastAsia="Times New Roman" w:hAnsi="Times New Roman" w:cs="Times New Roman"/>
            <w:sz w:val="24"/>
            <w:szCs w:val="24"/>
          </w:rPr>
          <w:lastRenderedPageBreak/>
          <w:t xml:space="preserve">understanding of the structure and functioning of coral reefs </w:t>
        </w:r>
      </w:ins>
      <w:ins w:id="914" w:author="Robinson, James (robins64)" w:date="2023-07-04T08:06:00Z">
        <w:r w:rsidR="00BC2AFF">
          <w:rPr>
            <w:rFonts w:ascii="Times New Roman" w:eastAsia="Times New Roman" w:hAnsi="Times New Roman" w:cs="Times New Roman"/>
            <w:sz w:val="24"/>
            <w:szCs w:val="24"/>
          </w:rPr>
          <w:fldChar w:fldCharType="begin" w:fldLock="1"/>
        </w:r>
      </w:ins>
      <w:ins w:id="915" w:author="Robinson, James (robins64)" w:date="2023-07-04T08:10:00Z">
        <w:r w:rsidR="00BC2AFF">
          <w:rPr>
            <w:rFonts w:ascii="Times New Roman" w:eastAsia="Times New Roman" w:hAnsi="Times New Roman" w:cs="Times New Roman"/>
            <w:sz w:val="24"/>
            <w:szCs w:val="24"/>
          </w:rPr>
          <w:instrText>ADDIN paperpile_citation &lt;clusterId&gt;U962I329X719C433&lt;/clusterId&gt;&lt;metadata&gt;&lt;citation&gt;&lt;id&gt;36336803-b1c9-4abc-821b-dde8b052f615&lt;/id&gt;&lt;/citation&gt;&lt;citation&gt;&lt;id&gt;14d04fe9-81bb-4dd2-8111-c4bc03db9367&lt;/id&gt;&lt;/citation&gt;&lt;/metadata&gt;&lt;data&gt;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&lt;/data&gt; \* MERGEFORMAT</w:instrText>
        </w:r>
      </w:ins>
      <w:r w:rsidR="00BC2AFF">
        <w:rPr>
          <w:rFonts w:ascii="Times New Roman" w:eastAsia="Times New Roman" w:hAnsi="Times New Roman" w:cs="Times New Roman"/>
          <w:sz w:val="24"/>
          <w:szCs w:val="24"/>
        </w:rPr>
        <w:fldChar w:fldCharType="separate"/>
      </w:r>
      <w:ins w:id="916" w:author="Robinson, James (robins64)" w:date="2023-07-13T16:53:00Z">
        <w:r w:rsidR="00E83358">
          <w:rPr>
            <w:rFonts w:ascii="Times New Roman" w:eastAsia="Times New Roman" w:hAnsi="Times New Roman" w:cs="Times New Roman"/>
            <w:noProof/>
            <w:sz w:val="24"/>
            <w:szCs w:val="24"/>
          </w:rPr>
          <w:t>[27,57]</w:t>
        </w:r>
      </w:ins>
      <w:del w:id="917" w:author="Robinson, James (robins64)" w:date="2023-07-13T16:49:00Z">
        <w:r w:rsidR="008C769F" w:rsidDel="00E83358">
          <w:rPr>
            <w:rFonts w:ascii="Times New Roman" w:eastAsia="Times New Roman" w:hAnsi="Times New Roman" w:cs="Times New Roman"/>
            <w:noProof/>
            <w:sz w:val="24"/>
            <w:szCs w:val="24"/>
          </w:rPr>
          <w:delText>[28,58]</w:delText>
        </w:r>
      </w:del>
      <w:ins w:id="918" w:author="Robinson, James (robins64)" w:date="2023-07-04T08:06:00Z">
        <w:r w:rsidR="00BC2AFF">
          <w:rPr>
            <w:rFonts w:ascii="Times New Roman" w:eastAsia="Times New Roman" w:hAnsi="Times New Roman" w:cs="Times New Roman"/>
            <w:sz w:val="24"/>
            <w:szCs w:val="24"/>
          </w:rPr>
          <w:fldChar w:fldCharType="end"/>
        </w:r>
      </w:ins>
      <w:ins w:id="919" w:author="Robinson, James (robins64)" w:date="2023-07-04T08:04:00Z">
        <w:r w:rsidR="00F20CD1" w:rsidRPr="00F20CD1">
          <w:rPr>
            <w:rFonts w:ascii="Times New Roman" w:eastAsia="Times New Roman" w:hAnsi="Times New Roman" w:cs="Times New Roman"/>
            <w:sz w:val="24"/>
            <w:szCs w:val="24"/>
          </w:rPr>
          <w:t xml:space="preserve">. </w:t>
        </w:r>
      </w:ins>
      <w:commentRangeEnd w:id="877"/>
      <w:r w:rsidR="00741C5B">
        <w:rPr>
          <w:rStyle w:val="CommentReference"/>
        </w:rPr>
        <w:commentReference w:id="877"/>
      </w:r>
      <w:ins w:id="920" w:author="Robinson, James (robins64)" w:date="2023-07-04T08:04:00Z">
        <w:r w:rsidR="00F20CD1" w:rsidRPr="00F20CD1">
          <w:rPr>
            <w:rFonts w:ascii="Times New Roman" w:eastAsia="Times New Roman" w:hAnsi="Times New Roman" w:cs="Times New Roman"/>
            <w:sz w:val="24"/>
            <w:szCs w:val="24"/>
          </w:rPr>
          <w:t>In addition to refining growth rate and nutrient estimates,</w:t>
        </w:r>
      </w:ins>
      <w:del w:id="921" w:author="Robinson, James (robins64)" w:date="2023-07-04T08:04:00Z">
        <w:r w:rsidDel="00F20CD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922" w:author="Robinson, James (robins64)" w:date="2023-07-04T08:05:00Z">
        <w:r w:rsidR="00F20CD1">
          <w:rPr>
            <w:rFonts w:ascii="Times New Roman" w:eastAsia="Times New Roman" w:hAnsi="Times New Roman" w:cs="Times New Roman"/>
            <w:sz w:val="24"/>
            <w:szCs w:val="24"/>
          </w:rPr>
          <w:t>f</w:t>
        </w:r>
      </w:ins>
      <w:del w:id="923" w:author="Robinson, James (robins64)" w:date="2023-07-04T08:05:00Z">
        <w:r w:rsidDel="00F20CD1">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uture research will need to consider potential for environmental variation to influence nutrient concentrations in </w:t>
      </w:r>
      <w:r>
        <w:rPr>
          <w:rFonts w:ascii="Times New Roman" w:eastAsia="Times New Roman" w:hAnsi="Times New Roman" w:cs="Times New Roman"/>
          <w:sz w:val="24"/>
          <w:szCs w:val="24"/>
        </w:rPr>
        <w:t xml:space="preserve">fish </w:t>
      </w:r>
      <w:r>
        <w:fldChar w:fldCharType="begin" w:fldLock="1"/>
      </w:r>
      <w:r w:rsidR="003A1161">
        <w:instrText>ADDIN paperpile_citation &lt;clusterId&gt;O316B366X756V467&lt;/clusterId&gt;&lt;metadata&gt;&lt;citation&gt;&lt;id&gt;C877B3E47A0911EDB132B678D2A92DCC&lt;/id&gt;&lt;/citation&gt;&lt;citation&gt;&lt;id&gt;4ABAACACCA5611EDACB5F48BD2A92DCC&lt;/id&gt;&lt;/citation&gt;&lt;/metadata&gt;&lt;data&gt;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&lt;/data&gt; \* MERGEFORMAT</w:instrText>
      </w:r>
      <w:r>
        <w:fldChar w:fldCharType="separate"/>
      </w:r>
      <w:ins w:id="924" w:author="Robinson, James (robins64)" w:date="2023-07-13T16:53:00Z">
        <w:r w:rsidR="00E83358">
          <w:rPr>
            <w:rFonts w:ascii="Times New Roman" w:eastAsia="Times New Roman" w:hAnsi="Times New Roman" w:cs="Times New Roman"/>
            <w:noProof/>
            <w:color w:val="000000"/>
            <w:sz w:val="24"/>
            <w:szCs w:val="24"/>
          </w:rPr>
          <w:t>[15,58]</w:t>
        </w:r>
      </w:ins>
      <w:del w:id="925" w:author="Robinson, James (robins64)" w:date="2023-07-13T16:49:00Z">
        <w:r w:rsidR="008E5C7E" w:rsidDel="00E83358">
          <w:rPr>
            <w:rFonts w:ascii="Times New Roman" w:eastAsia="Times New Roman" w:hAnsi="Times New Roman" w:cs="Times New Roman"/>
            <w:noProof/>
            <w:color w:val="000000"/>
            <w:sz w:val="24"/>
            <w:szCs w:val="24"/>
          </w:rPr>
          <w:delText>[16,59]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how such intraspecific variation might have knock-on effects for nutrient flux through reef food webs.</w:t>
      </w:r>
      <w:r w:rsidR="009819FF">
        <w:rPr>
          <w:rFonts w:ascii="Times New Roman" w:eastAsia="Times New Roman" w:hAnsi="Times New Roman" w:cs="Times New Roman"/>
          <w:sz w:val="24"/>
          <w:szCs w:val="24"/>
        </w:rPr>
        <w:t xml:space="preserve"> </w:t>
      </w:r>
    </w:p>
    <w:p w14:paraId="42225DE1" w14:textId="77777777" w:rsidR="00E429D0" w:rsidRDefault="00E429D0">
      <w:pPr>
        <w:rPr>
          <w:rFonts w:ascii="Times New Roman" w:eastAsia="Times New Roman" w:hAnsi="Times New Roman" w:cs="Times New Roman"/>
          <w:sz w:val="24"/>
          <w:szCs w:val="24"/>
        </w:rPr>
      </w:pPr>
    </w:p>
    <w:p w14:paraId="3B785256" w14:textId="04F3894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r>
        <w:fldChar w:fldCharType="begin" w:fldLock="1"/>
      </w:r>
      <w:r w:rsidR="003A1161">
        <w:instrText>ADDIN paperpile_citation &lt;clusterId&gt;J232Q388M668K363&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ins w:id="926" w:author="Robinson, James (robins64)" w:date="2023-07-13T16:53:00Z">
        <w:r w:rsidR="00E83358">
          <w:rPr>
            <w:rFonts w:ascii="Times New Roman" w:eastAsia="Times New Roman" w:hAnsi="Times New Roman" w:cs="Times New Roman"/>
            <w:noProof/>
            <w:color w:val="000000"/>
            <w:sz w:val="24"/>
            <w:szCs w:val="24"/>
          </w:rPr>
          <w:t>[9]</w:t>
        </w:r>
      </w:ins>
      <w:del w:id="927" w:author="Robinson, James (robins64)" w:date="2023-07-13T16:49:00Z">
        <w:r w:rsidR="0042381B" w:rsidDel="00E83358">
          <w:rPr>
            <w:rFonts w:ascii="Times New Roman" w:eastAsia="Times New Roman" w:hAnsi="Times New Roman" w:cs="Times New Roman"/>
            <w:noProof/>
            <w:color w:val="000000"/>
            <w:sz w:val="24"/>
            <w:szCs w:val="24"/>
          </w:rPr>
          <w:delText>[10]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previous large-scale analyses delineated reef fish pyramids using trophic levels </w:t>
      </w:r>
      <w:r>
        <w:fldChar w:fldCharType="begin" w:fldLock="1"/>
      </w:r>
      <w:r w:rsidR="003A1161">
        <w:instrText>ADDIN paperpile_citation &lt;clusterId&gt;F146T496I764F285&lt;/clusterId&gt;&lt;metadata&gt;&lt;citation&gt;&lt;id&gt;1FBE76107BA411EDBB123E84945E4932&lt;/id&gt;&lt;/citation&gt;&lt;citation&gt;&lt;id&gt;90C973E274B411EDBFFFDE7D945E4932&lt;/id&gt;&lt;/citation&gt;&lt;/metadata&gt;&lt;data&gt;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&lt;/data&gt; \* MERGEFORMAT</w:instrText>
      </w:r>
      <w:r>
        <w:fldChar w:fldCharType="separate"/>
      </w:r>
      <w:ins w:id="928" w:author="Robinson, James (robins64)" w:date="2023-07-13T16:53:00Z">
        <w:r w:rsidR="00E83358">
          <w:rPr>
            <w:rFonts w:ascii="Times New Roman" w:eastAsia="Times New Roman" w:hAnsi="Times New Roman" w:cs="Times New Roman"/>
            <w:noProof/>
            <w:color w:val="000000"/>
            <w:sz w:val="24"/>
            <w:szCs w:val="24"/>
          </w:rPr>
          <w:t>[8,14]</w:t>
        </w:r>
      </w:ins>
      <w:del w:id="929" w:author="Robinson, James (robins64)" w:date="2023-07-13T16:49:00Z">
        <w:r w:rsidR="0042381B" w:rsidDel="00E83358">
          <w:rPr>
            <w:rFonts w:ascii="Times New Roman" w:eastAsia="Times New Roman" w:hAnsi="Times New Roman" w:cs="Times New Roman"/>
            <w:noProof/>
            <w:color w:val="000000"/>
            <w:sz w:val="24"/>
            <w:szCs w:val="24"/>
          </w:rPr>
          <w:delText>[9,15]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arising from assigning a single trophic level to species with diverse (e.g. ‘nominal’ herbivores </w:t>
      </w:r>
      <w:r>
        <w:fldChar w:fldCharType="begin" w:fldLock="1"/>
      </w:r>
      <w:r w:rsidR="00DD5F5E">
        <w:instrText>ADDIN paperpile_citation &lt;clusterId&gt;U962I329X619B433&lt;/clusterId&gt;&lt;metadata&gt;&lt;citation&gt;&lt;id&gt;243EFE067BCE11ED85CF0DBDD2A92DCC&lt;/id&gt;&lt;/citation&gt;&lt;/metadata&gt;&lt;data&gt;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&lt;/data&gt; \* MERGEFORMAT</w:instrText>
      </w:r>
      <w:r>
        <w:fldChar w:fldCharType="separate"/>
      </w:r>
      <w:ins w:id="930" w:author="Robinson, James (robins64)" w:date="2023-07-13T16:53:00Z">
        <w:r w:rsidR="00E83358">
          <w:rPr>
            <w:rFonts w:ascii="Times New Roman" w:eastAsia="Times New Roman" w:hAnsi="Times New Roman" w:cs="Times New Roman"/>
            <w:noProof/>
            <w:color w:val="000000"/>
            <w:sz w:val="24"/>
            <w:szCs w:val="24"/>
          </w:rPr>
          <w:t>[59]</w:t>
        </w:r>
      </w:ins>
      <w:del w:id="931" w:author="Robinson, James (robins64)" w:date="2023-07-13T16:49:00Z">
        <w:r w:rsidR="008E5C7E" w:rsidDel="00E83358">
          <w:rPr>
            <w:rFonts w:ascii="Times New Roman" w:eastAsia="Times New Roman" w:hAnsi="Times New Roman" w:cs="Times New Roman"/>
            <w:noProof/>
            <w:color w:val="000000"/>
            <w:sz w:val="24"/>
            <w:szCs w:val="24"/>
          </w:rPr>
          <w:delText>[60]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variable diets (e.g. ontogenetic shifts </w:t>
      </w:r>
      <w:r>
        <w:fldChar w:fldCharType="begin" w:fldLock="1"/>
      </w:r>
      <w:r w:rsidR="00DD5F5E">
        <w:instrText>ADDIN paperpile_citation &lt;clusterId&gt;J884X242T532Q325&lt;/clusterId&gt;&lt;metadata&gt;&lt;citation&gt;&lt;id&gt;C5CD7F967BCD11ED9CD33E84945E4932&lt;/id&gt;&lt;/citation&gt;&lt;citation&gt;&lt;id&gt;F42F09B87BCD11ED86743E84945E4932&lt;/id&gt;&lt;/citation&gt;&lt;/metadata&gt;&lt;data&gt;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&lt;/data&gt; \* MERGEFORMAT</w:instrText>
      </w:r>
      <w:r>
        <w:fldChar w:fldCharType="separate"/>
      </w:r>
      <w:ins w:id="932" w:author="Robinson, James (robins64)" w:date="2023-07-13T16:53:00Z">
        <w:r w:rsidR="00E83358">
          <w:rPr>
            <w:rFonts w:ascii="Times New Roman" w:eastAsia="Times New Roman" w:hAnsi="Times New Roman" w:cs="Times New Roman"/>
            <w:noProof/>
            <w:color w:val="000000"/>
            <w:sz w:val="24"/>
            <w:szCs w:val="24"/>
          </w:rPr>
          <w:t>[60,61]</w:t>
        </w:r>
      </w:ins>
      <w:del w:id="933" w:author="Robinson, James (robins64)" w:date="2023-07-13T16:49:00Z">
        <w:r w:rsidR="008E5C7E" w:rsidDel="00E83358">
          <w:rPr>
            <w:rFonts w:ascii="Times New Roman" w:eastAsia="Times New Roman" w:hAnsi="Times New Roman" w:cs="Times New Roman"/>
            <w:noProof/>
            <w:color w:val="000000"/>
            <w:sz w:val="24"/>
            <w:szCs w:val="24"/>
          </w:rPr>
          <w:delText>[61,62]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r>
        <w:fldChar w:fldCharType="begin" w:fldLock="1"/>
      </w:r>
      <w:r w:rsidR="003A1161">
        <w:instrText>ADDIN paperpile_citation &lt;clusterId&gt;F912T389P759M474&lt;/clusterId&gt;&lt;metadata&gt;&lt;citation&gt;&lt;id&gt;471415547BA311EDB2A83E84945E4932&lt;/id&gt;&lt;/citation&gt;&lt;/metadata&gt;&lt;data&gt;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&lt;/data&gt; \* MERGEFORMAT</w:instrText>
      </w:r>
      <w:r>
        <w:fldChar w:fldCharType="separate"/>
      </w:r>
      <w:ins w:id="934" w:author="Robinson, James (robins64)" w:date="2023-07-13T16:53:00Z">
        <w:r w:rsidR="00E83358">
          <w:rPr>
            <w:rFonts w:ascii="Times New Roman" w:eastAsia="Times New Roman" w:hAnsi="Times New Roman" w:cs="Times New Roman"/>
            <w:noProof/>
            <w:color w:val="000000"/>
            <w:sz w:val="24"/>
            <w:szCs w:val="24"/>
          </w:rPr>
          <w:t>[62]</w:t>
        </w:r>
      </w:ins>
      <w:del w:id="935" w:author="Robinson, James (robins64)" w:date="2023-07-13T16:49:00Z">
        <w:r w:rsidR="008E5C7E" w:rsidDel="00E83358">
          <w:rPr>
            <w:rFonts w:ascii="Times New Roman" w:eastAsia="Times New Roman" w:hAnsi="Times New Roman" w:cs="Times New Roman"/>
            <w:noProof/>
            <w:color w:val="000000"/>
            <w:sz w:val="24"/>
            <w:szCs w:val="24"/>
          </w:rPr>
          <w:delText>[63]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r>
        <w:fldChar w:fldCharType="begin" w:fldLock="1"/>
      </w:r>
      <w:r w:rsidR="003A1161">
        <w:instrText>ADDIN paperpile_citation &lt;clusterId&gt;B835I282E673B386&lt;/clusterId&gt;&lt;metadata&gt;&lt;citation&gt;&lt;id&gt;3FB263047A1A11EDA12EDE7D945E4932&lt;/id&gt;&lt;/citation&gt;&lt;/metadata&gt;&lt;data&gt;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&lt;/data&gt; \* MERGEFORMAT</w:instrText>
      </w:r>
      <w:r>
        <w:fldChar w:fldCharType="separate"/>
      </w:r>
      <w:ins w:id="936" w:author="Robinson, James (robins64)" w:date="2023-07-13T16:53:00Z">
        <w:r w:rsidR="00E83358">
          <w:rPr>
            <w:rFonts w:ascii="Times New Roman" w:eastAsia="Times New Roman" w:hAnsi="Times New Roman" w:cs="Times New Roman"/>
            <w:noProof/>
            <w:color w:val="000000"/>
            <w:sz w:val="24"/>
            <w:szCs w:val="24"/>
          </w:rPr>
          <w:t>[34]</w:t>
        </w:r>
      </w:ins>
      <w:del w:id="937" w:author="Robinson, James (robins64)" w:date="2023-07-13T16:49:00Z">
        <w:r w:rsidR="008C769F" w:rsidDel="00E83358">
          <w:rPr>
            <w:rFonts w:ascii="Times New Roman" w:eastAsia="Times New Roman" w:hAnsi="Times New Roman" w:cs="Times New Roman"/>
            <w:noProof/>
            <w:color w:val="000000"/>
            <w:sz w:val="24"/>
            <w:szCs w:val="24"/>
          </w:rPr>
          <w:delText>[35]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 biomass of mobile top predators </w:t>
      </w:r>
      <w:r>
        <w:fldChar w:fldCharType="begin" w:fldLock="1"/>
      </w:r>
      <w:r w:rsidR="00DD5F5E">
        <w:instrText>ADDIN paperpile_citation &lt;clusterId&gt;Q759E117T597Q212&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ins w:id="938" w:author="Robinson, James (robins64)" w:date="2023-07-13T16:53:00Z">
        <w:r w:rsidR="00E83358">
          <w:rPr>
            <w:rFonts w:ascii="Times New Roman" w:eastAsia="Times New Roman" w:hAnsi="Times New Roman" w:cs="Times New Roman"/>
            <w:noProof/>
            <w:color w:val="000000"/>
            <w:sz w:val="24"/>
            <w:szCs w:val="24"/>
          </w:rPr>
          <w:t>[11]</w:t>
        </w:r>
      </w:ins>
      <w:del w:id="939" w:author="Robinson, James (robins64)" w:date="2023-07-13T16:49:00Z">
        <w:r w:rsidR="0042381B" w:rsidDel="00E83358">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both of which are difficult to census accurately at comparable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 xml:space="preserve">-temporal scales. Our results suggest that invertebrate biomass (or population turnover) was higher on rubble and low-biomass reefs that supported the largest (relative) biomass of mobile invertivores. </w:t>
      </w:r>
      <w:r w:rsidR="00207AFD">
        <w:rPr>
          <w:rFonts w:ascii="Times New Roman" w:eastAsia="Times New Roman" w:hAnsi="Times New Roman" w:cs="Times New Roman"/>
          <w:sz w:val="24"/>
          <w:szCs w:val="24"/>
        </w:rPr>
        <w:t xml:space="preserve">Indeed, invertebrates can be significant contributors to energy flux in reef food webs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207AFD">
        <w:rPr>
          <w:rFonts w:ascii="Times New Roman" w:eastAsia="Times New Roman" w:hAnsi="Times New Roman" w:cs="Times New Roman"/>
          <w:sz w:val="24"/>
          <w:szCs w:val="24"/>
        </w:rPr>
        <w:fldChar w:fldCharType="separate"/>
      </w:r>
      <w:ins w:id="940" w:author="Robinson, James (robins64)" w:date="2023-07-13T16:53:00Z">
        <w:r w:rsidR="00E83358">
          <w:rPr>
            <w:rFonts w:ascii="Times New Roman" w:eastAsia="Times New Roman" w:hAnsi="Times New Roman" w:cs="Times New Roman"/>
            <w:noProof/>
            <w:sz w:val="24"/>
            <w:szCs w:val="24"/>
          </w:rPr>
          <w:t>[62,63]</w:t>
        </w:r>
      </w:ins>
      <w:del w:id="941" w:author="Robinson, James (robins64)" w:date="2023-07-13T16:49:00Z">
        <w:r w:rsidR="008E5C7E" w:rsidDel="00E83358">
          <w:rPr>
            <w:rFonts w:ascii="Times New Roman" w:eastAsia="Times New Roman" w:hAnsi="Times New Roman" w:cs="Times New Roman"/>
            <w:noProof/>
            <w:sz w:val="24"/>
            <w:szCs w:val="24"/>
          </w:rPr>
          <w:delText>[63,64]</w:delText>
        </w:r>
      </w:del>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xml:space="preserve">, while many reefs support invertebrate fisheries that may benefit vulnerable people (e.g. reef gleaning by women)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207AFD">
        <w:rPr>
          <w:rFonts w:ascii="Times New Roman" w:eastAsia="Times New Roman" w:hAnsi="Times New Roman" w:cs="Times New Roman"/>
          <w:sz w:val="24"/>
          <w:szCs w:val="24"/>
        </w:rPr>
        <w:fldChar w:fldCharType="separate"/>
      </w:r>
      <w:ins w:id="942" w:author="Robinson, James (robins64)" w:date="2023-07-13T16:53:00Z">
        <w:r w:rsidR="00E83358">
          <w:rPr>
            <w:rFonts w:ascii="Times New Roman" w:eastAsia="Times New Roman" w:hAnsi="Times New Roman" w:cs="Times New Roman"/>
            <w:noProof/>
            <w:sz w:val="24"/>
            <w:szCs w:val="24"/>
          </w:rPr>
          <w:t>[64]</w:t>
        </w:r>
      </w:ins>
      <w:del w:id="943" w:author="Robinson, James (robins64)" w:date="2023-07-13T16:49:00Z">
        <w:r w:rsidR="008E5C7E" w:rsidDel="00E83358">
          <w:rPr>
            <w:rFonts w:ascii="Times New Roman" w:eastAsia="Times New Roman" w:hAnsi="Times New Roman" w:cs="Times New Roman"/>
            <w:noProof/>
            <w:sz w:val="24"/>
            <w:szCs w:val="24"/>
          </w:rPr>
          <w:delText>[65]</w:delText>
        </w:r>
      </w:del>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Analysis of invertebrate contributions to coral reef biomass, biomass turnover and nutrient production, and better integration of ecological and fisheries surveys with nutritional values for invertebrates, will help to address these knowledge gaps.</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7409E95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analysis of coral reefs in four countries spanning the tropics showed the dominance of low trophic-level fishes in standing biomass, biomass production, and nutrient production. Coral reef herbivores are likely to be the primary contributor to </w:t>
      </w:r>
      <w:r w:rsidR="001C0FD3">
        <w:rPr>
          <w:rFonts w:ascii="Times New Roman" w:eastAsia="Times New Roman" w:hAnsi="Times New Roman" w:cs="Times New Roman"/>
          <w:sz w:val="24"/>
          <w:szCs w:val="24"/>
        </w:rPr>
        <w:t xml:space="preserve">ecosystem and </w:t>
      </w:r>
      <w:r>
        <w:rPr>
          <w:rFonts w:ascii="Times New Roman" w:eastAsia="Times New Roman" w:hAnsi="Times New Roman" w:cs="Times New Roman"/>
          <w:sz w:val="24"/>
          <w:szCs w:val="24"/>
        </w:rPr>
        <w:t>fisheries services across 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r>
        <w:fldChar w:fldCharType="begin" w:fldLock="1"/>
      </w:r>
      <w:r w:rsidR="00DD5F5E">
        <w:instrText>ADDIN paperpile_citation &lt;clusterId&gt;F643T739I421M114&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ins w:id="944" w:author="Robinson, James (robins64)" w:date="2023-07-13T16:53:00Z">
        <w:r w:rsidR="00E83358">
          <w:rPr>
            <w:rFonts w:ascii="Times New Roman" w:eastAsia="Times New Roman" w:hAnsi="Times New Roman" w:cs="Times New Roman"/>
            <w:noProof/>
            <w:color w:val="000000"/>
            <w:sz w:val="24"/>
            <w:szCs w:val="24"/>
          </w:rPr>
          <w:t>[33]</w:t>
        </w:r>
      </w:ins>
      <w:del w:id="945"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ecosystem functions</w:t>
      </w:r>
      <w:r w:rsidR="001C0FD3">
        <w:rPr>
          <w:rFonts w:ascii="Times New Roman" w:eastAsia="Times New Roman" w:hAnsi="Times New Roman" w:cs="Times New Roman"/>
          <w:sz w:val="24"/>
          <w:szCs w:val="24"/>
        </w:rPr>
        <w:t xml:space="preserve"> (e.g., grazing)</w:t>
      </w:r>
      <w:r>
        <w:rPr>
          <w:rFonts w:ascii="Times New Roman" w:eastAsia="Times New Roman" w:hAnsi="Times New Roman" w:cs="Times New Roman"/>
          <w:sz w:val="24"/>
          <w:szCs w:val="24"/>
        </w:rPr>
        <w:t>, and nutritious fisheries catches. 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D23E97">
        <w:rPr>
          <w:rFonts w:ascii="Times New Roman" w:eastAsia="Times New Roman" w:hAnsi="Times New Roman" w:cs="Times New Roman"/>
          <w:sz w:val="24"/>
          <w:szCs w:val="24"/>
        </w:rPr>
        <w:t xml:space="preserve">are closer to biomass-based multispecies </w:t>
      </w:r>
      <w:r>
        <w:rPr>
          <w:rFonts w:ascii="Times New Roman" w:eastAsia="Times New Roman" w:hAnsi="Times New Roman" w:cs="Times New Roman"/>
          <w:sz w:val="24"/>
          <w:szCs w:val="24"/>
        </w:rPr>
        <w:t>maximum sustainable yields</w:t>
      </w:r>
      <w:r w:rsidR="00D23E97">
        <w:rPr>
          <w:rFonts w:ascii="Times New Roman" w:eastAsia="Times New Roman" w:hAnsi="Times New Roman" w:cs="Times New Roman"/>
          <w:sz w:val="24"/>
          <w:szCs w:val="24"/>
        </w:rPr>
        <w:t>, and thus</w:t>
      </w:r>
      <w:r>
        <w:rPr>
          <w:rFonts w:ascii="Times New Roman" w:eastAsia="Times New Roman" w:hAnsi="Times New Roman" w:cs="Times New Roman"/>
          <w:sz w:val="24"/>
          <w:szCs w:val="24"/>
        </w:rPr>
        <w:t xml:space="preserve"> will have additional benefits for ecosystem-level sustainability targets, as </w:t>
      </w:r>
      <w:r w:rsidR="004A3EC3">
        <w:rPr>
          <w:rFonts w:ascii="Times New Roman" w:eastAsia="Times New Roman" w:hAnsi="Times New Roman" w:cs="Times New Roman"/>
          <w:sz w:val="24"/>
          <w:szCs w:val="24"/>
        </w:rPr>
        <w:t xml:space="preserve">shown in </w:t>
      </w:r>
      <w:r>
        <w:rPr>
          <w:rFonts w:ascii="Times New Roman" w:eastAsia="Times New Roman" w:hAnsi="Times New Roman" w:cs="Times New Roman"/>
          <w:sz w:val="24"/>
          <w:szCs w:val="24"/>
        </w:rPr>
        <w:t xml:space="preserve">large-scale analyses of both fished and remote reefs </w:t>
      </w:r>
      <w:r>
        <w:fldChar w:fldCharType="begin" w:fldLock="1"/>
      </w:r>
      <w:r w:rsidR="003A1161">
        <w:instrText>ADDIN paperpile_citation &lt;clusterId&gt;B898O957K538I959&lt;/clusterId&gt;&lt;metadata&gt;&lt;citation&gt;&lt;id&gt;1A6D8AA4CA5D11ED8604F48BD2A92DCC&lt;/id&gt;&lt;/citation&gt;&lt;citation&gt;&lt;id&gt;4DE468667BC611EDB23B3E84945E4932&lt;/id&gt;&lt;/citation&gt;&lt;citation&gt;&lt;id&gt;CC45474A9D7A11ED9C3E3E84945E4932&lt;/id&gt;&lt;/citation&gt;&lt;/metadata&gt;&lt;data&gt;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&lt;/data&gt; \* MERGEFORMAT</w:instrText>
      </w:r>
      <w:r>
        <w:fldChar w:fldCharType="separate"/>
      </w:r>
      <w:ins w:id="946" w:author="Robinson, James (robins64)" w:date="2023-07-13T16:53:00Z">
        <w:r w:rsidR="00E83358">
          <w:rPr>
            <w:rFonts w:ascii="Times New Roman" w:eastAsia="Times New Roman" w:hAnsi="Times New Roman" w:cs="Times New Roman"/>
            <w:noProof/>
            <w:color w:val="000000"/>
            <w:sz w:val="24"/>
            <w:szCs w:val="24"/>
          </w:rPr>
          <w:t>[9,33,65]</w:t>
        </w:r>
      </w:ins>
      <w:del w:id="947" w:author="Robinson, James (robins64)" w:date="2023-07-13T16:49:00Z">
        <w:r w:rsidR="008C769F" w:rsidDel="00E83358">
          <w:rPr>
            <w:rFonts w:ascii="Times New Roman" w:eastAsia="Times New Roman" w:hAnsi="Times New Roman" w:cs="Times New Roman"/>
            <w:noProof/>
            <w:color w:val="000000"/>
            <w:sz w:val="24"/>
            <w:szCs w:val="24"/>
          </w:rPr>
          <w:delText>[10,34,66]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also found that the trophic structure of reef fishery services was resilient to different management strategies (</w:t>
      </w:r>
      <w:del w:id="948" w:author="McClanahan, Tim" w:date="2023-07-06T12:40:00Z">
        <w:r>
          <w:rPr>
            <w:rFonts w:ascii="Times New Roman" w:eastAsia="Times New Roman" w:hAnsi="Times New Roman" w:cs="Times New Roman"/>
            <w:sz w:val="24"/>
            <w:szCs w:val="24"/>
          </w:rPr>
          <w:delText>e.g.</w:delText>
        </w:r>
      </w:del>
      <w:ins w:id="949" w:author="McClanahan, Tim" w:date="2023-07-06T12:40: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gear and access restrictions, no-take areas), supporting use of culturally and socially appropriate management that permits fishing. Our framework provides an interdisciplinary approach that integrates theory across ecology, human health, and fisheries science, helping </w:t>
      </w:r>
      <w:r>
        <w:rPr>
          <w:rFonts w:ascii="Times New Roman" w:eastAsia="Times New Roman" w:hAnsi="Times New Roman" w:cs="Times New Roman"/>
          <w:sz w:val="24"/>
          <w:szCs w:val="24"/>
        </w:rPr>
        <w:lastRenderedPageBreak/>
        <w:t xml:space="preserve">focus efforts on protecting and maximising sustainable seafood supply to food-insecure </w:t>
      </w:r>
      <w:del w:id="950" w:author="McClanahan, Tim" w:date="2023-07-06T12:41:00Z">
        <w:r>
          <w:rPr>
            <w:rFonts w:ascii="Times New Roman" w:eastAsia="Times New Roman" w:hAnsi="Times New Roman" w:cs="Times New Roman"/>
            <w:sz w:val="24"/>
            <w:szCs w:val="24"/>
          </w:rPr>
          <w:delText>communities</w:delText>
        </w:r>
        <w:r w:rsidDel="00F21679">
          <w:rPr>
            <w:rFonts w:ascii="Times New Roman" w:eastAsia="Times New Roman" w:hAnsi="Times New Roman" w:cs="Times New Roman"/>
            <w:sz w:val="24"/>
            <w:szCs w:val="24"/>
          </w:rPr>
          <w:delText xml:space="preserve"> </w:delText>
        </w:r>
      </w:del>
      <w:ins w:id="951" w:author="McClanahan, Tim" w:date="2023-07-06T12:41:00Z">
        <w:r w:rsidR="00F21679">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ins>
      <w:r>
        <w:fldChar w:fldCharType="begin" w:fldLock="1"/>
      </w:r>
      <w:r w:rsidR="00DD5F5E">
        <w:instrText>ADDIN paperpile_citation &lt;clusterId&gt;Q713D861Z451X874&lt;/clusterId&gt;&lt;metadata&gt;&lt;citation&gt;&lt;id&gt;BB2EF990A30811EDABF90DBDD2A92DCC&lt;/id&gt;&lt;/citation&gt;&lt;citation&gt;&lt;id&gt;00459DA4A30911ED9C003E84945E4932&lt;/id&gt;&lt;/citation&gt;&lt;/metadata&gt;&lt;data&gt;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&lt;/data&gt; \* MERGEFORMAT</w:instrText>
      </w:r>
      <w:r>
        <w:fldChar w:fldCharType="separate"/>
      </w:r>
      <w:ins w:id="952" w:author="Robinson, James (robins64)" w:date="2023-07-13T16:53:00Z">
        <w:r w:rsidR="00E83358">
          <w:rPr>
            <w:rFonts w:ascii="Times New Roman" w:eastAsia="Times New Roman" w:hAnsi="Times New Roman" w:cs="Times New Roman"/>
            <w:noProof/>
            <w:color w:val="000000"/>
            <w:sz w:val="24"/>
            <w:szCs w:val="24"/>
          </w:rPr>
          <w:t>[7,66]</w:t>
        </w:r>
      </w:ins>
      <w:del w:id="953" w:author="Robinson, James (robins64)" w:date="2023-07-13T16:49:00Z">
        <w:r w:rsidR="008E5C7E" w:rsidDel="00E83358">
          <w:rPr>
            <w:rFonts w:ascii="Times New Roman" w:eastAsia="Times New Roman" w:hAnsi="Times New Roman" w:cs="Times New Roman"/>
            <w:noProof/>
            <w:color w:val="000000"/>
            <w:sz w:val="24"/>
            <w:szCs w:val="24"/>
          </w:rPr>
          <w:delText>[8,67]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contributors to the coral reef monitoring programmes (Wildlife Conservation Society and MERMAID), particularly Myles Philips, Alec Hughes, </w:t>
      </w:r>
      <w:proofErr w:type="spellStart"/>
      <w:r>
        <w:rPr>
          <w:rFonts w:ascii="Times New Roman" w:eastAsia="Times New Roman" w:hAnsi="Times New Roman" w:cs="Times New Roman"/>
          <w:sz w:val="24"/>
          <w:szCs w:val="24"/>
        </w:rPr>
        <w:t>Ravaka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Ranaivoson</w:t>
      </w:r>
      <w:proofErr w:type="spellEnd"/>
      <w:r>
        <w:rPr>
          <w:rFonts w:ascii="Times New Roman" w:eastAsia="Times New Roman" w:hAnsi="Times New Roman" w:cs="Times New Roman"/>
          <w:sz w:val="24"/>
          <w:szCs w:val="24"/>
        </w:rPr>
        <w:t xml:space="preserve">, Arielle </w:t>
      </w:r>
      <w:proofErr w:type="spellStart"/>
      <w:r>
        <w:rPr>
          <w:rFonts w:ascii="Times New Roman" w:eastAsia="Times New Roman" w:hAnsi="Times New Roman" w:cs="Times New Roman"/>
          <w:sz w:val="24"/>
          <w:szCs w:val="24"/>
        </w:rPr>
        <w:t>Hoamby</w:t>
      </w:r>
      <w:proofErr w:type="spellEnd"/>
      <w:r>
        <w:rPr>
          <w:rFonts w:ascii="Times New Roman" w:eastAsia="Times New Roman" w:hAnsi="Times New Roman" w:cs="Times New Roman"/>
          <w:sz w:val="24"/>
          <w:szCs w:val="24"/>
        </w:rPr>
        <w:t xml:space="preserve">, and Stephanie </w:t>
      </w:r>
      <w:proofErr w:type="spellStart"/>
      <w:r>
        <w:rPr>
          <w:rFonts w:ascii="Times New Roman" w:eastAsia="Times New Roman" w:hAnsi="Times New Roman" w:cs="Times New Roman"/>
          <w:sz w:val="24"/>
          <w:szCs w:val="24"/>
        </w:rPr>
        <w:t>D'agata</w:t>
      </w:r>
      <w:proofErr w:type="spellEnd"/>
      <w:r>
        <w:rPr>
          <w:rFonts w:ascii="Times New Roman" w:eastAsia="Times New Roman" w:hAnsi="Times New Roman" w:cs="Times New Roman"/>
          <w:sz w:val="24"/>
          <w:szCs w:val="24"/>
        </w:rPr>
        <w:t>,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2B82751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 URF\R\201029), and a Philip Leverhulme Prize (NAJG).</w:t>
      </w:r>
      <w:ins w:id="954" w:author="Jupiter, Stacy" w:date="2023-07-08T17:56:00Z">
        <w:r w:rsidR="001B51E3">
          <w:rPr>
            <w:rFonts w:ascii="Times New Roman" w:eastAsia="Times New Roman" w:hAnsi="Times New Roman" w:cs="Times New Roman"/>
            <w:sz w:val="24"/>
            <w:szCs w:val="24"/>
          </w:rPr>
          <w:t xml:space="preserve"> Funding for </w:t>
        </w:r>
      </w:ins>
      <w:ins w:id="955" w:author="Jupiter, Stacy" w:date="2023-07-08T17:57:00Z">
        <w:r w:rsidR="001B51E3">
          <w:rPr>
            <w:rFonts w:ascii="Times New Roman" w:eastAsia="Times New Roman" w:hAnsi="Times New Roman" w:cs="Times New Roman"/>
            <w:sz w:val="24"/>
            <w:szCs w:val="24"/>
          </w:rPr>
          <w:t xml:space="preserve">coral reef </w:t>
        </w:r>
      </w:ins>
      <w:ins w:id="956" w:author="Jupiter, Stacy" w:date="2023-07-08T17:56:00Z">
        <w:r w:rsidR="001B51E3">
          <w:rPr>
            <w:rFonts w:ascii="Times New Roman" w:eastAsia="Times New Roman" w:hAnsi="Times New Roman" w:cs="Times New Roman"/>
            <w:sz w:val="24"/>
            <w:szCs w:val="24"/>
          </w:rPr>
          <w:t>data collection was provided by the John D. and Catherine T. MacArthur Foundation (16-1608-151131-CS and 13-105118-000-INP), National Science Foundation (</w:t>
        </w:r>
      </w:ins>
      <w:ins w:id="957" w:author="Jupiter, Stacy" w:date="2023-07-08T17:57:00Z">
        <w:r w:rsidR="001B51E3">
          <w:rPr>
            <w:rFonts w:ascii="Times New Roman" w:eastAsia="Times New Roman" w:hAnsi="Times New Roman" w:cs="Times New Roman"/>
            <w:sz w:val="24"/>
            <w:szCs w:val="24"/>
          </w:rPr>
          <w:t>EF-142</w:t>
        </w:r>
      </w:ins>
      <w:ins w:id="958" w:author="Jupiter, Stacy" w:date="2023-07-08T17:58:00Z">
        <w:r w:rsidR="001B51E3">
          <w:rPr>
            <w:rFonts w:ascii="Times New Roman" w:eastAsia="Times New Roman" w:hAnsi="Times New Roman" w:cs="Times New Roman"/>
            <w:sz w:val="24"/>
            <w:szCs w:val="24"/>
          </w:rPr>
          <w:t xml:space="preserve">7453), Blue Action Fund (02_05_2018-21_WCS_Melanesia), Wallace Research Foundation, . . . . . </w:t>
        </w:r>
      </w:ins>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18DA08A" w14:textId="005F2CA5" w:rsidR="00E429D0" w:rsidDel="00DD5F5E" w:rsidRDefault="003F5B30">
      <w:pPr>
        <w:widowControl w:val="0"/>
        <w:pBdr>
          <w:top w:val="nil"/>
          <w:left w:val="nil"/>
          <w:bottom w:val="nil"/>
          <w:right w:val="nil"/>
          <w:between w:val="nil"/>
        </w:pBdr>
        <w:spacing w:before="240" w:after="240" w:line="240" w:lineRule="auto"/>
        <w:ind w:left="480" w:hanging="480"/>
        <w:rPr>
          <w:del w:id="959" w:author="Robinson, James (robins64)" w:date="2023-06-30T11:24:00Z"/>
          <w:rFonts w:ascii="Times New Roman" w:eastAsia="Times New Roman" w:hAnsi="Times New Roman" w:cs="Times New Roman"/>
          <w:color w:val="000000"/>
          <w:sz w:val="24"/>
          <w:szCs w:val="24"/>
        </w:rPr>
      </w:pPr>
      <w:del w:id="960" w:author="Robinson, James (robins64)" w:date="2023-06-30T11:24:00Z">
        <w:r w:rsidDel="00DD5F5E">
          <w:rPr>
            <w:rFonts w:ascii="Times New Roman" w:eastAsia="Times New Roman" w:hAnsi="Times New Roman" w:cs="Times New Roman"/>
            <w:color w:val="000000"/>
            <w:sz w:val="24"/>
            <w:szCs w:val="24"/>
          </w:rPr>
          <w:delText>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Odum HT, Odum EP. 1955 Trophic Structure and Productivity of a Windward Coral Reef Community on Eniwetok Atoll.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i/>
            <w:color w:val="000000"/>
            <w:sz w:val="24"/>
            <w:szCs w:val="24"/>
          </w:rPr>
          <w:delText>Ecol. Monogr.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b/>
            <w:color w:val="000000"/>
            <w:sz w:val="24"/>
            <w:szCs w:val="24"/>
          </w:rPr>
          <w:delText>25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291–320.</w:delText>
        </w:r>
        <w:r w:rsidDel="00DD5F5E">
          <w:rPr>
            <w:rFonts w:ascii="Times New Roman" w:eastAsia="Times New Roman" w:hAnsi="Times New Roman" w:cs="Times New Roman"/>
            <w:color w:val="000000"/>
            <w:sz w:val="24"/>
            <w:szCs w:val="24"/>
          </w:rPr>
          <w:fldChar w:fldCharType="end"/>
        </w:r>
      </w:del>
    </w:p>
    <w:p w14:paraId="36577890" w14:textId="2C7ED316" w:rsidR="00E83358" w:rsidRDefault="00DD5F5E">
      <w:pPr>
        <w:widowControl w:val="0"/>
        <w:pBdr>
          <w:top w:val="nil"/>
          <w:left w:val="nil"/>
          <w:bottom w:val="nil"/>
          <w:right w:val="nil"/>
          <w:between w:val="nil"/>
        </w:pBdr>
        <w:tabs>
          <w:tab w:val="left" w:pos="440"/>
        </w:tabs>
        <w:spacing w:after="220" w:line="240" w:lineRule="auto"/>
        <w:ind w:left="440" w:hanging="440"/>
        <w:rPr>
          <w:ins w:id="961" w:author="Robinson, James (robins64)" w:date="2023-07-13T16:56:00Z"/>
          <w:rFonts w:ascii="Times New Roman" w:eastAsia="Times New Roman" w:hAnsi="Times New Roman" w:cs="Times New Roman"/>
          <w:color w:val="000000"/>
          <w:sz w:val="24"/>
          <w:szCs w:val="24"/>
        </w:rPr>
      </w:pPr>
      <w:ins w:id="962" w:author="Robinson, James (robins64)" w:date="2023-06-30T11:24:00Z">
        <w:r>
          <w:rPr>
            <w:rFonts w:ascii="Times New Roman" w:eastAsia="Times New Roman" w:hAnsi="Times New Roman" w:cs="Times New Roman"/>
            <w:color w:val="000000"/>
            <w:sz w:val="24"/>
            <w:szCs w:val="24"/>
          </w:rPr>
          <w:fldChar w:fldCharType="begin"/>
        </w:r>
      </w:ins>
      <w:ins w:id="963" w:author="Robinson, James (robins64)" w:date="2023-07-13T16:56:00Z">
        <w:r w:rsidR="00E83358">
          <w:rPr>
            <w:rFonts w:ascii="Times New Roman" w:eastAsia="Times New Roman" w:hAnsi="Times New Roman" w:cs="Times New Roman"/>
            <w:color w:val="000000"/>
            <w:sz w:val="24"/>
            <w:szCs w:val="24"/>
          </w:rPr>
          <w:instrText>ADDIN paperpile_bibliography &lt;pp-bibliography&gt;&lt;first-reference-indices&gt;&lt;formatting&gt;1&lt;/formatting&gt;&lt;space-after&gt;1&lt;/space-after&gt;&lt;/first-reference-indices&gt;&lt;/pp-bibliography&gt; \* MERGEFORMAT</w:instrText>
        </w:r>
      </w:ins>
      <w:del w:id="964" w:author="Robinson, James (robins64)" w:date="2023-07-13T16:49:00Z">
        <w:r w:rsidR="008C769F" w:rsidDel="00E83358">
          <w:rPr>
            <w:rFonts w:ascii="Times New Roman" w:eastAsia="Times New Roman" w:hAnsi="Times New Roman" w:cs="Times New Roman"/>
            <w:color w:val="000000"/>
            <w:sz w:val="24"/>
            <w:szCs w:val="24"/>
          </w:rPr>
          <w:delInstrText>ADDIN paperpile_bibliography &lt;pp-bibliography&gt;&lt;first-reference-indices&gt;&lt;formatting&gt;1&lt;/formatting&gt;&lt;space-after&gt;1&lt;/space-after&gt;&lt;/first-reference-indices&gt;&lt;/pp-bibliography&gt; \* MERGEFORMAT</w:delInstrText>
        </w:r>
      </w:del>
      <w:r>
        <w:rPr>
          <w:rFonts w:ascii="Times New Roman" w:eastAsia="Times New Roman" w:hAnsi="Times New Roman" w:cs="Times New Roman"/>
          <w:color w:val="000000"/>
          <w:sz w:val="24"/>
          <w:szCs w:val="24"/>
        </w:rPr>
        <w:fldChar w:fldCharType="separate"/>
      </w:r>
      <w:ins w:id="965" w:author="Robinson, James (robins64)" w:date="2023-07-13T16:56:00Z">
        <w:r w:rsidR="00E83358">
          <w:rPr>
            <w:rFonts w:ascii="Times New Roman" w:eastAsia="Times New Roman" w:hAnsi="Times New Roman" w:cs="Times New Roman"/>
            <w:color w:val="000000"/>
            <w:sz w:val="24"/>
            <w:szCs w:val="24"/>
          </w:rPr>
          <w:t>1.</w:t>
        </w:r>
        <w:r w:rsidR="00E83358">
          <w:rPr>
            <w:rFonts w:ascii="Times New Roman" w:eastAsia="Times New Roman" w:hAnsi="Times New Roman" w:cs="Times New Roman"/>
            <w:color w:val="000000"/>
            <w:sz w:val="24"/>
            <w:szCs w:val="24"/>
          </w:rPr>
          <w:tab/>
        </w:r>
        <w:proofErr w:type="spellStart"/>
        <w:r w:rsidR="00E83358">
          <w:rPr>
            <w:rFonts w:ascii="Times New Roman" w:eastAsia="Times New Roman" w:hAnsi="Times New Roman" w:cs="Times New Roman"/>
            <w:color w:val="000000"/>
            <w:sz w:val="24"/>
            <w:szCs w:val="24"/>
          </w:rPr>
          <w:t>Odum</w:t>
        </w:r>
        <w:proofErr w:type="spellEnd"/>
        <w:r w:rsidR="00E83358">
          <w:rPr>
            <w:rFonts w:ascii="Times New Roman" w:eastAsia="Times New Roman" w:hAnsi="Times New Roman" w:cs="Times New Roman"/>
            <w:color w:val="000000"/>
            <w:sz w:val="24"/>
            <w:szCs w:val="24"/>
          </w:rPr>
          <w:t xml:space="preserve"> HT, </w:t>
        </w:r>
        <w:proofErr w:type="spellStart"/>
        <w:r w:rsidR="00E83358">
          <w:rPr>
            <w:rFonts w:ascii="Times New Roman" w:eastAsia="Times New Roman" w:hAnsi="Times New Roman" w:cs="Times New Roman"/>
            <w:color w:val="000000"/>
            <w:sz w:val="24"/>
            <w:szCs w:val="24"/>
          </w:rPr>
          <w:t>Odum</w:t>
        </w:r>
        <w:proofErr w:type="spellEnd"/>
        <w:r w:rsidR="00E83358">
          <w:rPr>
            <w:rFonts w:ascii="Times New Roman" w:eastAsia="Times New Roman" w:hAnsi="Times New Roman" w:cs="Times New Roman"/>
            <w:color w:val="000000"/>
            <w:sz w:val="24"/>
            <w:szCs w:val="24"/>
          </w:rPr>
          <w:t xml:space="preserve"> EP. 1955 Trophic Structure and Productivity of a Windward Coral Reef Community on Eniwetok Atoll. </w:t>
        </w:r>
        <w:r w:rsidR="00E83358" w:rsidRPr="00E83358">
          <w:rPr>
            <w:rFonts w:ascii="Times New Roman" w:eastAsia="Times New Roman" w:hAnsi="Times New Roman" w:cs="Times New Roman"/>
            <w:i/>
            <w:color w:val="000000"/>
            <w:sz w:val="24"/>
            <w:szCs w:val="24"/>
            <w:rPrChange w:id="966" w:author="Robinson, James (robins64)" w:date="2023-07-13T16:56:00Z">
              <w:rPr>
                <w:rFonts w:ascii="Times New Roman" w:eastAsia="Times New Roman" w:hAnsi="Times New Roman" w:cs="Times New Roman"/>
                <w:color w:val="000000"/>
                <w:sz w:val="24"/>
                <w:szCs w:val="24"/>
              </w:rPr>
            </w:rPrChange>
          </w:rPr>
          <w:t xml:space="preserve">Ecol. </w:t>
        </w:r>
        <w:proofErr w:type="spellStart"/>
        <w:r w:rsidR="00E83358" w:rsidRPr="00E83358">
          <w:rPr>
            <w:rFonts w:ascii="Times New Roman" w:eastAsia="Times New Roman" w:hAnsi="Times New Roman" w:cs="Times New Roman"/>
            <w:i/>
            <w:color w:val="000000"/>
            <w:sz w:val="24"/>
            <w:szCs w:val="24"/>
            <w:rPrChange w:id="967" w:author="Robinson, James (robins64)" w:date="2023-07-13T16:56:00Z">
              <w:rPr>
                <w:rFonts w:ascii="Times New Roman" w:eastAsia="Times New Roman" w:hAnsi="Times New Roman" w:cs="Times New Roman"/>
                <w:color w:val="000000"/>
                <w:sz w:val="24"/>
                <w:szCs w:val="24"/>
              </w:rPr>
            </w:rPrChange>
          </w:rPr>
          <w:t>Monogr</w:t>
        </w:r>
        <w:proofErr w:type="spellEnd"/>
        <w:r w:rsidR="00E83358" w:rsidRPr="00E83358">
          <w:rPr>
            <w:rFonts w:ascii="Times New Roman" w:eastAsia="Times New Roman" w:hAnsi="Times New Roman" w:cs="Times New Roman"/>
            <w:i/>
            <w:color w:val="000000"/>
            <w:sz w:val="24"/>
            <w:szCs w:val="24"/>
            <w:rPrChange w:id="968" w:author="Robinson, James (robins64)" w:date="2023-07-13T16:56:00Z">
              <w:rPr>
                <w:rFonts w:ascii="Times New Roman" w:eastAsia="Times New Roman" w:hAnsi="Times New Roman" w:cs="Times New Roman"/>
                <w:color w:val="000000"/>
                <w:sz w:val="24"/>
                <w:szCs w:val="24"/>
              </w:rPr>
            </w:rPrChange>
          </w:rPr>
          <w:t>.</w:t>
        </w:r>
        <w:r w:rsidR="00E83358">
          <w:rPr>
            <w:rFonts w:ascii="Times New Roman" w:eastAsia="Times New Roman" w:hAnsi="Times New Roman" w:cs="Times New Roman"/>
            <w:color w:val="000000"/>
            <w:sz w:val="24"/>
            <w:szCs w:val="24"/>
          </w:rPr>
          <w:t xml:space="preserve"> </w:t>
        </w:r>
        <w:r w:rsidR="00E83358" w:rsidRPr="00E83358">
          <w:rPr>
            <w:rFonts w:ascii="Times New Roman" w:eastAsia="Times New Roman" w:hAnsi="Times New Roman" w:cs="Times New Roman"/>
            <w:b/>
            <w:color w:val="000000"/>
            <w:sz w:val="24"/>
            <w:szCs w:val="24"/>
            <w:rPrChange w:id="969" w:author="Robinson, James (robins64)" w:date="2023-07-13T16:56:00Z">
              <w:rPr>
                <w:rFonts w:ascii="Times New Roman" w:eastAsia="Times New Roman" w:hAnsi="Times New Roman" w:cs="Times New Roman"/>
                <w:color w:val="000000"/>
                <w:sz w:val="24"/>
                <w:szCs w:val="24"/>
              </w:rPr>
            </w:rPrChange>
          </w:rPr>
          <w:t>25</w:t>
        </w:r>
        <w:r w:rsidR="00E83358">
          <w:rPr>
            <w:rFonts w:ascii="Times New Roman" w:eastAsia="Times New Roman" w:hAnsi="Times New Roman" w:cs="Times New Roman"/>
            <w:color w:val="000000"/>
            <w:sz w:val="24"/>
            <w:szCs w:val="24"/>
          </w:rPr>
          <w:t>, 291–320.</w:t>
        </w:r>
      </w:ins>
    </w:p>
    <w:p w14:paraId="2FD3770C"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970" w:author="Robinson, James (robins64)" w:date="2023-07-13T16:56:00Z"/>
          <w:rFonts w:ascii="Times New Roman" w:eastAsia="Times New Roman" w:hAnsi="Times New Roman" w:cs="Times New Roman"/>
          <w:color w:val="000000"/>
          <w:sz w:val="24"/>
          <w:szCs w:val="24"/>
        </w:rPr>
      </w:pPr>
      <w:ins w:id="971" w:author="Robinson, James (robins64)" w:date="2023-07-13T16:56:00Z">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Baum JK, Salomon AK, </w:t>
        </w:r>
        <w:proofErr w:type="spellStart"/>
        <w:r>
          <w:rPr>
            <w:rFonts w:ascii="Times New Roman" w:eastAsia="Times New Roman" w:hAnsi="Times New Roman" w:cs="Times New Roman"/>
            <w:color w:val="000000"/>
            <w:sz w:val="24"/>
            <w:szCs w:val="24"/>
          </w:rPr>
          <w:t>Dulvy</w:t>
        </w:r>
        <w:proofErr w:type="spellEnd"/>
        <w:r>
          <w:rPr>
            <w:rFonts w:ascii="Times New Roman" w:eastAsia="Times New Roman" w:hAnsi="Times New Roman" w:cs="Times New Roman"/>
            <w:color w:val="000000"/>
            <w:sz w:val="24"/>
            <w:szCs w:val="24"/>
          </w:rPr>
          <w:t xml:space="preserve"> NK. 2013 Ecosystem ecology: size-based constraints on the pyramids of life. </w:t>
        </w:r>
        <w:r w:rsidRPr="00E83358">
          <w:rPr>
            <w:rFonts w:ascii="Times New Roman" w:eastAsia="Times New Roman" w:hAnsi="Times New Roman" w:cs="Times New Roman"/>
            <w:i/>
            <w:color w:val="000000"/>
            <w:sz w:val="24"/>
            <w:szCs w:val="24"/>
            <w:rPrChange w:id="972" w:author="Robinson, James (robins64)" w:date="2023-07-13T16:56:00Z">
              <w:rPr>
                <w:rFonts w:ascii="Times New Roman" w:eastAsia="Times New Roman" w:hAnsi="Times New Roman" w:cs="Times New Roman"/>
                <w:color w:val="000000"/>
                <w:sz w:val="24"/>
                <w:szCs w:val="24"/>
              </w:rPr>
            </w:rPrChange>
          </w:rPr>
          <w:t xml:space="preserve">Trends Ecol. </w:t>
        </w:r>
        <w:proofErr w:type="spellStart"/>
        <w:r w:rsidRPr="00E83358">
          <w:rPr>
            <w:rFonts w:ascii="Times New Roman" w:eastAsia="Times New Roman" w:hAnsi="Times New Roman" w:cs="Times New Roman"/>
            <w:i/>
            <w:color w:val="000000"/>
            <w:sz w:val="24"/>
            <w:szCs w:val="24"/>
            <w:rPrChange w:id="973" w:author="Robinson, James (robins64)" w:date="2023-07-13T16:56:00Z">
              <w:rPr>
                <w:rFonts w:ascii="Times New Roman" w:eastAsia="Times New Roman" w:hAnsi="Times New Roman" w:cs="Times New Roman"/>
                <w:color w:val="000000"/>
                <w:sz w:val="24"/>
                <w:szCs w:val="24"/>
              </w:rPr>
            </w:rPrChange>
          </w:rPr>
          <w:t>Evol</w:t>
        </w:r>
        <w:proofErr w:type="spellEnd"/>
        <w:r w:rsidRPr="00E83358">
          <w:rPr>
            <w:rFonts w:ascii="Times New Roman" w:eastAsia="Times New Roman" w:hAnsi="Times New Roman" w:cs="Times New Roman"/>
            <w:i/>
            <w:color w:val="000000"/>
            <w:sz w:val="24"/>
            <w:szCs w:val="24"/>
            <w:rPrChange w:id="974" w:author="Robinson, James (robins64)" w:date="2023-07-13T16:56: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975" w:author="Robinson, James (robins64)" w:date="2023-07-13T16:56: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423–431.</w:t>
        </w:r>
      </w:ins>
    </w:p>
    <w:p w14:paraId="0EB22CF0"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976" w:author="Robinson, James (robins64)" w:date="2023-07-13T16:56:00Z"/>
          <w:rFonts w:ascii="Times New Roman" w:eastAsia="Times New Roman" w:hAnsi="Times New Roman" w:cs="Times New Roman"/>
          <w:color w:val="000000"/>
          <w:sz w:val="24"/>
          <w:szCs w:val="24"/>
        </w:rPr>
      </w:pPr>
      <w:ins w:id="977" w:author="Robinson, James (robins64)" w:date="2023-07-13T16:56:00Z">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Hicks CC </w:t>
        </w:r>
        <w:r w:rsidRPr="00E83358">
          <w:rPr>
            <w:rFonts w:ascii="Times New Roman" w:eastAsia="Times New Roman" w:hAnsi="Times New Roman" w:cs="Times New Roman"/>
            <w:i/>
            <w:color w:val="000000"/>
            <w:sz w:val="24"/>
            <w:szCs w:val="24"/>
            <w:rPrChange w:id="978"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Harnessing global fisheries to tackle micronutrient deficiencies. </w:t>
        </w:r>
        <w:r w:rsidRPr="00E83358">
          <w:rPr>
            <w:rFonts w:ascii="Times New Roman" w:eastAsia="Times New Roman" w:hAnsi="Times New Roman" w:cs="Times New Roman"/>
            <w:i/>
            <w:color w:val="000000"/>
            <w:sz w:val="24"/>
            <w:szCs w:val="24"/>
            <w:rPrChange w:id="979" w:author="Robinson, James (robins64)" w:date="2023-07-13T16:56: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980" w:author="Robinson, James (robins64)" w:date="2023-07-13T16:56:00Z">
              <w:rPr>
                <w:rFonts w:ascii="Times New Roman" w:eastAsia="Times New Roman" w:hAnsi="Times New Roman" w:cs="Times New Roman"/>
                <w:color w:val="000000"/>
                <w:sz w:val="24"/>
                <w:szCs w:val="24"/>
              </w:rPr>
            </w:rPrChange>
          </w:rPr>
          <w:t>574</w:t>
        </w:r>
        <w:r>
          <w:rPr>
            <w:rFonts w:ascii="Times New Roman" w:eastAsia="Times New Roman" w:hAnsi="Times New Roman" w:cs="Times New Roman"/>
            <w:color w:val="000000"/>
            <w:sz w:val="24"/>
            <w:szCs w:val="24"/>
          </w:rPr>
          <w:t>, 95–98.</w:t>
        </w:r>
      </w:ins>
    </w:p>
    <w:p w14:paraId="112A43E8"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981" w:author="Robinson, James (robins64)" w:date="2023-07-13T16:56:00Z"/>
          <w:rFonts w:ascii="Times New Roman" w:eastAsia="Times New Roman" w:hAnsi="Times New Roman" w:cs="Times New Roman"/>
          <w:color w:val="000000"/>
          <w:sz w:val="24"/>
          <w:szCs w:val="24"/>
        </w:rPr>
      </w:pPr>
      <w:ins w:id="982" w:author="Robinson, James (robins64)" w:date="2023-07-13T16:56:00Z">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Kremen</w:t>
        </w:r>
        <w:proofErr w:type="spellEnd"/>
        <w:r>
          <w:rPr>
            <w:rFonts w:ascii="Times New Roman" w:eastAsia="Times New Roman" w:hAnsi="Times New Roman" w:cs="Times New Roman"/>
            <w:color w:val="000000"/>
            <w:sz w:val="24"/>
            <w:szCs w:val="24"/>
          </w:rPr>
          <w:t xml:space="preserve"> C. 2005 Managing ecosystem services: what do we need to know about their ecology? </w:t>
        </w:r>
        <w:r w:rsidRPr="00E83358">
          <w:rPr>
            <w:rFonts w:ascii="Times New Roman" w:eastAsia="Times New Roman" w:hAnsi="Times New Roman" w:cs="Times New Roman"/>
            <w:i/>
            <w:color w:val="000000"/>
            <w:sz w:val="24"/>
            <w:szCs w:val="24"/>
            <w:rPrChange w:id="983" w:author="Robinson, James (robins64)" w:date="2023-07-13T16:56: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984" w:author="Robinson, James (robins64)" w:date="2023-07-13T16:56:00Z">
              <w:rPr>
                <w:rFonts w:ascii="Times New Roman" w:eastAsia="Times New Roman" w:hAnsi="Times New Roman" w:cs="Times New Roman"/>
                <w:color w:val="000000"/>
                <w:sz w:val="24"/>
                <w:szCs w:val="24"/>
              </w:rPr>
            </w:rPrChange>
          </w:rPr>
          <w:t>8</w:t>
        </w:r>
        <w:r>
          <w:rPr>
            <w:rFonts w:ascii="Times New Roman" w:eastAsia="Times New Roman" w:hAnsi="Times New Roman" w:cs="Times New Roman"/>
            <w:color w:val="000000"/>
            <w:sz w:val="24"/>
            <w:szCs w:val="24"/>
          </w:rPr>
          <w:t>, 468–479.</w:t>
        </w:r>
      </w:ins>
    </w:p>
    <w:p w14:paraId="34BA177D"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985" w:author="Robinson, James (robins64)" w:date="2023-07-13T16:56:00Z"/>
          <w:rFonts w:ascii="Times New Roman" w:eastAsia="Times New Roman" w:hAnsi="Times New Roman" w:cs="Times New Roman"/>
          <w:color w:val="000000"/>
          <w:sz w:val="24"/>
          <w:szCs w:val="24"/>
        </w:rPr>
      </w:pPr>
      <w:ins w:id="986" w:author="Robinson, James (robins64)" w:date="2023-07-13T16:56:00Z">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Jensen OP, Branch TA, Hilborn R. 2012 Marine fisheries as ecological experiments. </w:t>
        </w:r>
        <w:proofErr w:type="spellStart"/>
        <w:r w:rsidRPr="00E83358">
          <w:rPr>
            <w:rFonts w:ascii="Times New Roman" w:eastAsia="Times New Roman" w:hAnsi="Times New Roman" w:cs="Times New Roman"/>
            <w:i/>
            <w:color w:val="000000"/>
            <w:sz w:val="24"/>
            <w:szCs w:val="24"/>
            <w:rPrChange w:id="987" w:author="Robinson, James (robins64)" w:date="2023-07-13T16:56:00Z">
              <w:rPr>
                <w:rFonts w:ascii="Times New Roman" w:eastAsia="Times New Roman" w:hAnsi="Times New Roman" w:cs="Times New Roman"/>
                <w:color w:val="000000"/>
                <w:sz w:val="24"/>
                <w:szCs w:val="24"/>
              </w:rPr>
            </w:rPrChange>
          </w:rPr>
          <w:t>Theor</w:t>
        </w:r>
        <w:proofErr w:type="spellEnd"/>
        <w:r w:rsidRPr="00E83358">
          <w:rPr>
            <w:rFonts w:ascii="Times New Roman" w:eastAsia="Times New Roman" w:hAnsi="Times New Roman" w:cs="Times New Roman"/>
            <w:i/>
            <w:color w:val="000000"/>
            <w:sz w:val="24"/>
            <w:szCs w:val="24"/>
            <w:rPrChange w:id="988" w:author="Robinson, James (robins64)" w:date="2023-07-13T16:56:00Z">
              <w:rPr>
                <w:rFonts w:ascii="Times New Roman" w:eastAsia="Times New Roman" w:hAnsi="Times New Roman" w:cs="Times New Roman"/>
                <w:color w:val="000000"/>
                <w:sz w:val="24"/>
                <w:szCs w:val="24"/>
              </w:rPr>
            </w:rPrChange>
          </w:rPr>
          <w:t>. Ecol.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989" w:author="Robinson, James (robins64)" w:date="2023-07-13T16:56: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3–22.</w:t>
        </w:r>
      </w:ins>
    </w:p>
    <w:p w14:paraId="18E9CBBC"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990" w:author="Robinson, James (robins64)" w:date="2023-07-13T16:56:00Z"/>
          <w:rFonts w:ascii="Times New Roman" w:eastAsia="Times New Roman" w:hAnsi="Times New Roman" w:cs="Times New Roman"/>
          <w:color w:val="000000"/>
          <w:sz w:val="24"/>
          <w:szCs w:val="24"/>
        </w:rPr>
      </w:pPr>
      <w:ins w:id="991" w:author="Robinson, James (robins64)" w:date="2023-07-13T16:56:00Z">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 xml:space="preserve">Myers RA, Worm B. 2003 Rapid worldwide depletion of predatory fish communities. </w:t>
        </w:r>
        <w:r w:rsidRPr="00E83358">
          <w:rPr>
            <w:rFonts w:ascii="Times New Roman" w:eastAsia="Times New Roman" w:hAnsi="Times New Roman" w:cs="Times New Roman"/>
            <w:i/>
            <w:color w:val="000000"/>
            <w:sz w:val="24"/>
            <w:szCs w:val="24"/>
            <w:rPrChange w:id="992" w:author="Robinson, James (robins64)" w:date="2023-07-13T16:56: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993" w:author="Robinson, James (robins64)" w:date="2023-07-13T16:56:00Z">
              <w:rPr>
                <w:rFonts w:ascii="Times New Roman" w:eastAsia="Times New Roman" w:hAnsi="Times New Roman" w:cs="Times New Roman"/>
                <w:color w:val="000000"/>
                <w:sz w:val="24"/>
                <w:szCs w:val="24"/>
              </w:rPr>
            </w:rPrChange>
          </w:rPr>
          <w:t>423</w:t>
        </w:r>
        <w:r>
          <w:rPr>
            <w:rFonts w:ascii="Times New Roman" w:eastAsia="Times New Roman" w:hAnsi="Times New Roman" w:cs="Times New Roman"/>
            <w:color w:val="000000"/>
            <w:sz w:val="24"/>
            <w:szCs w:val="24"/>
          </w:rPr>
          <w:t>, 280–283.</w:t>
        </w:r>
      </w:ins>
    </w:p>
    <w:p w14:paraId="016B0297"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994" w:author="Robinson, James (robins64)" w:date="2023-07-13T16:56:00Z"/>
          <w:rFonts w:ascii="Times New Roman" w:eastAsia="Times New Roman" w:hAnsi="Times New Roman" w:cs="Times New Roman"/>
          <w:color w:val="000000"/>
          <w:sz w:val="24"/>
          <w:szCs w:val="24"/>
        </w:rPr>
      </w:pPr>
      <w:ins w:id="995" w:author="Robinson, James (robins64)" w:date="2023-07-13T16:56:00Z">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Micheli</w:t>
        </w:r>
        <w:proofErr w:type="spellEnd"/>
        <w:r>
          <w:rPr>
            <w:rFonts w:ascii="Times New Roman" w:eastAsia="Times New Roman" w:hAnsi="Times New Roman" w:cs="Times New Roman"/>
            <w:color w:val="000000"/>
            <w:sz w:val="24"/>
            <w:szCs w:val="24"/>
          </w:rPr>
          <w:t xml:space="preserve"> F </w:t>
        </w:r>
        <w:r w:rsidRPr="00E83358">
          <w:rPr>
            <w:rFonts w:ascii="Times New Roman" w:eastAsia="Times New Roman" w:hAnsi="Times New Roman" w:cs="Times New Roman"/>
            <w:i/>
            <w:color w:val="000000"/>
            <w:sz w:val="24"/>
            <w:szCs w:val="24"/>
            <w:rPrChange w:id="996"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2014 High vulnerability of ecosystem function and services to diversity loss in Caribbean coral reefs. </w:t>
        </w:r>
        <w:r w:rsidRPr="00E83358">
          <w:rPr>
            <w:rFonts w:ascii="Times New Roman" w:eastAsia="Times New Roman" w:hAnsi="Times New Roman" w:cs="Times New Roman"/>
            <w:i/>
            <w:color w:val="000000"/>
            <w:sz w:val="24"/>
            <w:szCs w:val="24"/>
            <w:rPrChange w:id="997" w:author="Robinson, James (robins64)" w:date="2023-07-13T16:56:00Z">
              <w:rPr>
                <w:rFonts w:ascii="Times New Roman" w:eastAsia="Times New Roman" w:hAnsi="Times New Roman" w:cs="Times New Roman"/>
                <w:color w:val="000000"/>
                <w:sz w:val="24"/>
                <w:szCs w:val="24"/>
              </w:rPr>
            </w:rPrChange>
          </w:rPr>
          <w:t xml:space="preserve">Biol. </w:t>
        </w:r>
        <w:proofErr w:type="spellStart"/>
        <w:r w:rsidRPr="00E83358">
          <w:rPr>
            <w:rFonts w:ascii="Times New Roman" w:eastAsia="Times New Roman" w:hAnsi="Times New Roman" w:cs="Times New Roman"/>
            <w:i/>
            <w:color w:val="000000"/>
            <w:sz w:val="24"/>
            <w:szCs w:val="24"/>
            <w:rPrChange w:id="998" w:author="Robinson, James (robins64)" w:date="2023-07-13T16:56:00Z">
              <w:rPr>
                <w:rFonts w:ascii="Times New Roman" w:eastAsia="Times New Roman" w:hAnsi="Times New Roman" w:cs="Times New Roman"/>
                <w:color w:val="000000"/>
                <w:sz w:val="24"/>
                <w:szCs w:val="24"/>
              </w:rPr>
            </w:rPrChange>
          </w:rPr>
          <w:t>Conserv</w:t>
        </w:r>
        <w:proofErr w:type="spellEnd"/>
        <w:r w:rsidRPr="00E83358">
          <w:rPr>
            <w:rFonts w:ascii="Times New Roman" w:eastAsia="Times New Roman" w:hAnsi="Times New Roman" w:cs="Times New Roman"/>
            <w:i/>
            <w:color w:val="000000"/>
            <w:sz w:val="24"/>
            <w:szCs w:val="24"/>
            <w:rPrChange w:id="999" w:author="Robinson, James (robins64)" w:date="2023-07-13T16:56: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00" w:author="Robinson, James (robins64)" w:date="2023-07-13T16:56:00Z">
              <w:rPr>
                <w:rFonts w:ascii="Times New Roman" w:eastAsia="Times New Roman" w:hAnsi="Times New Roman" w:cs="Times New Roman"/>
                <w:color w:val="000000"/>
                <w:sz w:val="24"/>
                <w:szCs w:val="24"/>
              </w:rPr>
            </w:rPrChange>
          </w:rPr>
          <w:t>171</w:t>
        </w:r>
        <w:r>
          <w:rPr>
            <w:rFonts w:ascii="Times New Roman" w:eastAsia="Times New Roman" w:hAnsi="Times New Roman" w:cs="Times New Roman"/>
            <w:color w:val="000000"/>
            <w:sz w:val="24"/>
            <w:szCs w:val="24"/>
          </w:rPr>
          <w:t>, 186–194.</w:t>
        </w:r>
      </w:ins>
    </w:p>
    <w:p w14:paraId="46459450"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01" w:author="Robinson, James (robins64)" w:date="2023-07-13T16:56:00Z"/>
          <w:rFonts w:ascii="Times New Roman" w:eastAsia="Times New Roman" w:hAnsi="Times New Roman" w:cs="Times New Roman"/>
          <w:color w:val="000000"/>
          <w:sz w:val="24"/>
          <w:szCs w:val="24"/>
        </w:rPr>
      </w:pPr>
      <w:ins w:id="1002" w:author="Robinson, James (robins64)" w:date="2023-07-13T16:56:00Z">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 xml:space="preserve">Hicks CC, Graham NAJ, Maire E, Robinson JPW. 2021 Secure local aquatic food systems in the face of declining coral reefs. </w:t>
        </w:r>
        <w:r w:rsidRPr="00E83358">
          <w:rPr>
            <w:rFonts w:ascii="Times New Roman" w:eastAsia="Times New Roman" w:hAnsi="Times New Roman" w:cs="Times New Roman"/>
            <w:i/>
            <w:color w:val="000000"/>
            <w:sz w:val="24"/>
            <w:szCs w:val="24"/>
            <w:rPrChange w:id="1003" w:author="Robinson, James (robins64)" w:date="2023-07-13T16:56: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04" w:author="Robinson, James (robins64)" w:date="2023-07-13T16:56:00Z">
              <w:rPr>
                <w:rFonts w:ascii="Times New Roman" w:eastAsia="Times New Roman" w:hAnsi="Times New Roman" w:cs="Times New Roman"/>
                <w:color w:val="000000"/>
                <w:sz w:val="24"/>
                <w:szCs w:val="24"/>
              </w:rPr>
            </w:rPrChange>
          </w:rPr>
          <w:t>4</w:t>
        </w:r>
        <w:r>
          <w:rPr>
            <w:rFonts w:ascii="Times New Roman" w:eastAsia="Times New Roman" w:hAnsi="Times New Roman" w:cs="Times New Roman"/>
            <w:color w:val="000000"/>
            <w:sz w:val="24"/>
            <w:szCs w:val="24"/>
          </w:rPr>
          <w:t>, 1214–1216.</w:t>
        </w:r>
      </w:ins>
    </w:p>
    <w:p w14:paraId="186B9247"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05" w:author="Robinson, James (robins64)" w:date="2023-07-13T16:56:00Z"/>
          <w:rFonts w:ascii="Times New Roman" w:eastAsia="Times New Roman" w:hAnsi="Times New Roman" w:cs="Times New Roman"/>
          <w:color w:val="000000"/>
          <w:sz w:val="24"/>
          <w:szCs w:val="24"/>
        </w:rPr>
      </w:pPr>
      <w:ins w:id="1006" w:author="Robinson, James (robins64)" w:date="2023-07-13T16:56:00Z">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Graham NAJ, McClanahan TR, MacNeil MA, Wilson SK, Cinner JE, </w:t>
        </w:r>
        <w:proofErr w:type="spellStart"/>
        <w:r>
          <w:rPr>
            <w:rFonts w:ascii="Times New Roman" w:eastAsia="Times New Roman" w:hAnsi="Times New Roman" w:cs="Times New Roman"/>
            <w:color w:val="000000"/>
            <w:sz w:val="24"/>
            <w:szCs w:val="24"/>
          </w:rPr>
          <w:t>Huchery</w:t>
        </w:r>
        <w:proofErr w:type="spellEnd"/>
        <w:r>
          <w:rPr>
            <w:rFonts w:ascii="Times New Roman" w:eastAsia="Times New Roman" w:hAnsi="Times New Roman" w:cs="Times New Roman"/>
            <w:color w:val="000000"/>
            <w:sz w:val="24"/>
            <w:szCs w:val="24"/>
          </w:rPr>
          <w:t xml:space="preserve"> C, Holmes TH. 2017 Human Disruption of Coral Reef Trophic Structure. </w:t>
        </w:r>
        <w:proofErr w:type="spellStart"/>
        <w:r w:rsidRPr="00E83358">
          <w:rPr>
            <w:rFonts w:ascii="Times New Roman" w:eastAsia="Times New Roman" w:hAnsi="Times New Roman" w:cs="Times New Roman"/>
            <w:i/>
            <w:color w:val="000000"/>
            <w:sz w:val="24"/>
            <w:szCs w:val="24"/>
            <w:rPrChange w:id="1007" w:author="Robinson, James (robins64)" w:date="2023-07-13T16:56:00Z">
              <w:rPr>
                <w:rFonts w:ascii="Times New Roman" w:eastAsia="Times New Roman" w:hAnsi="Times New Roman" w:cs="Times New Roman"/>
                <w:color w:val="000000"/>
                <w:sz w:val="24"/>
                <w:szCs w:val="24"/>
              </w:rPr>
            </w:rPrChange>
          </w:rPr>
          <w:t>Curr</w:t>
        </w:r>
        <w:proofErr w:type="spellEnd"/>
        <w:r w:rsidRPr="00E83358">
          <w:rPr>
            <w:rFonts w:ascii="Times New Roman" w:eastAsia="Times New Roman" w:hAnsi="Times New Roman" w:cs="Times New Roman"/>
            <w:i/>
            <w:color w:val="000000"/>
            <w:sz w:val="24"/>
            <w:szCs w:val="24"/>
            <w:rPrChange w:id="1008" w:author="Robinson, James (robins64)" w:date="2023-07-13T16:56:00Z">
              <w:rPr>
                <w:rFonts w:ascii="Times New Roman" w:eastAsia="Times New Roman" w:hAnsi="Times New Roman" w:cs="Times New Roman"/>
                <w:color w:val="000000"/>
                <w:sz w:val="24"/>
                <w:szCs w:val="24"/>
              </w:rPr>
            </w:rPrChange>
          </w:rPr>
          <w:t>. Biol.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09" w:author="Robinson, James (robins64)" w:date="2023-07-13T16:56:00Z">
              <w:rPr>
                <w:rFonts w:ascii="Times New Roman" w:eastAsia="Times New Roman" w:hAnsi="Times New Roman" w:cs="Times New Roman"/>
                <w:color w:val="000000"/>
                <w:sz w:val="24"/>
                <w:szCs w:val="24"/>
              </w:rPr>
            </w:rPrChange>
          </w:rPr>
          <w:t>27</w:t>
        </w:r>
        <w:r>
          <w:rPr>
            <w:rFonts w:ascii="Times New Roman" w:eastAsia="Times New Roman" w:hAnsi="Times New Roman" w:cs="Times New Roman"/>
            <w:color w:val="000000"/>
            <w:sz w:val="24"/>
            <w:szCs w:val="24"/>
          </w:rPr>
          <w:t>, 231–236.</w:t>
        </w:r>
      </w:ins>
    </w:p>
    <w:p w14:paraId="0CC69995"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10" w:author="Robinson, James (robins64)" w:date="2023-07-13T16:56:00Z"/>
          <w:rFonts w:ascii="Times New Roman" w:eastAsia="Times New Roman" w:hAnsi="Times New Roman" w:cs="Times New Roman"/>
          <w:color w:val="000000"/>
          <w:sz w:val="24"/>
          <w:szCs w:val="24"/>
        </w:rPr>
      </w:pPr>
      <w:ins w:id="1011" w:author="Robinson, James (robins64)" w:date="2023-07-13T16:56:00Z">
        <w:r>
          <w:rPr>
            <w:rFonts w:ascii="Times New Roman" w:eastAsia="Times New Roman" w:hAnsi="Times New Roman" w:cs="Times New Roman"/>
            <w:color w:val="000000"/>
            <w:sz w:val="24"/>
            <w:szCs w:val="24"/>
          </w:rPr>
          <w:lastRenderedPageBreak/>
          <w:t>10.</w:t>
        </w:r>
        <w:r>
          <w:rPr>
            <w:rFonts w:ascii="Times New Roman" w:eastAsia="Times New Roman" w:hAnsi="Times New Roman" w:cs="Times New Roman"/>
            <w:color w:val="000000"/>
            <w:sz w:val="24"/>
            <w:szCs w:val="24"/>
          </w:rPr>
          <w:tab/>
          <w:t xml:space="preserve">Campbell SJ, Darling ES, </w:t>
        </w:r>
        <w:proofErr w:type="spellStart"/>
        <w:r>
          <w:rPr>
            <w:rFonts w:ascii="Times New Roman" w:eastAsia="Times New Roman" w:hAnsi="Times New Roman" w:cs="Times New Roman"/>
            <w:color w:val="000000"/>
            <w:sz w:val="24"/>
            <w:szCs w:val="24"/>
          </w:rPr>
          <w:t>Pardede</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Ahmadia</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Amkieltiela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Estradivari</w:t>
        </w:r>
        <w:proofErr w:type="spellEnd"/>
        <w:r>
          <w:rPr>
            <w:rFonts w:ascii="Times New Roman" w:eastAsia="Times New Roman" w:hAnsi="Times New Roman" w:cs="Times New Roman"/>
            <w:color w:val="000000"/>
            <w:sz w:val="24"/>
            <w:szCs w:val="24"/>
          </w:rPr>
          <w:t xml:space="preserve">, Maire E. 2020 Fishing restrictions and remoteness deliver conservation outcomes for Indonesia’s coral reef fisheries. </w:t>
        </w:r>
        <w:proofErr w:type="spellStart"/>
        <w:r w:rsidRPr="00E83358">
          <w:rPr>
            <w:rFonts w:ascii="Times New Roman" w:eastAsia="Times New Roman" w:hAnsi="Times New Roman" w:cs="Times New Roman"/>
            <w:i/>
            <w:color w:val="000000"/>
            <w:sz w:val="24"/>
            <w:szCs w:val="24"/>
            <w:rPrChange w:id="1012" w:author="Robinson, James (robins64)" w:date="2023-07-13T16:56:00Z">
              <w:rPr>
                <w:rFonts w:ascii="Times New Roman" w:eastAsia="Times New Roman" w:hAnsi="Times New Roman" w:cs="Times New Roman"/>
                <w:color w:val="000000"/>
                <w:sz w:val="24"/>
                <w:szCs w:val="24"/>
              </w:rPr>
            </w:rPrChange>
          </w:rPr>
          <w:t>Conserv</w:t>
        </w:r>
        <w:proofErr w:type="spellEnd"/>
        <w:r w:rsidRPr="00E83358">
          <w:rPr>
            <w:rFonts w:ascii="Times New Roman" w:eastAsia="Times New Roman" w:hAnsi="Times New Roman" w:cs="Times New Roman"/>
            <w:i/>
            <w:color w:val="000000"/>
            <w:sz w:val="24"/>
            <w:szCs w:val="24"/>
            <w:rPrChange w:id="1013" w:author="Robinson, James (robins64)" w:date="2023-07-13T16:56:00Z">
              <w:rPr>
                <w:rFonts w:ascii="Times New Roman" w:eastAsia="Times New Roman" w:hAnsi="Times New Roman" w:cs="Times New Roman"/>
                <w:color w:val="000000"/>
                <w:sz w:val="24"/>
                <w:szCs w:val="24"/>
              </w:rPr>
            </w:rPrChange>
          </w:rPr>
          <w:t>. Lett.</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14" w:author="Robinson, James (robins64)" w:date="2023-07-13T16:56:00Z">
              <w:rPr>
                <w:rFonts w:ascii="Times New Roman" w:eastAsia="Times New Roman" w:hAnsi="Times New Roman" w:cs="Times New Roman"/>
                <w:color w:val="000000"/>
                <w:sz w:val="24"/>
                <w:szCs w:val="24"/>
              </w:rPr>
            </w:rPrChange>
          </w:rPr>
          <w:t>13</w:t>
        </w:r>
        <w:r>
          <w:rPr>
            <w:rFonts w:ascii="Times New Roman" w:eastAsia="Times New Roman" w:hAnsi="Times New Roman" w:cs="Times New Roman"/>
            <w:color w:val="000000"/>
            <w:sz w:val="24"/>
            <w:szCs w:val="24"/>
          </w:rPr>
          <w:t>, 147.</w:t>
        </w:r>
      </w:ins>
    </w:p>
    <w:p w14:paraId="6E33B512"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15" w:author="Robinson, James (robins64)" w:date="2023-07-13T16:56:00Z"/>
          <w:rFonts w:ascii="Times New Roman" w:eastAsia="Times New Roman" w:hAnsi="Times New Roman" w:cs="Times New Roman"/>
          <w:color w:val="000000"/>
          <w:sz w:val="24"/>
          <w:szCs w:val="24"/>
        </w:rPr>
      </w:pPr>
      <w:ins w:id="1016" w:author="Robinson, James (robins64)" w:date="2023-07-13T16:56:00Z">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Jennings S, Grandcourt EM, Polunin N. 1995 The effects of fishing on the diversity, biomass and trophic structure of Seychelles’ reef fish communities. </w:t>
        </w:r>
        <w:r w:rsidRPr="00E83358">
          <w:rPr>
            <w:rFonts w:ascii="Times New Roman" w:eastAsia="Times New Roman" w:hAnsi="Times New Roman" w:cs="Times New Roman"/>
            <w:i/>
            <w:color w:val="000000"/>
            <w:sz w:val="24"/>
            <w:szCs w:val="24"/>
            <w:rPrChange w:id="1017" w:author="Robinson, James (robins64)" w:date="2023-07-13T16:56: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18" w:author="Robinson, James (robins64)" w:date="2023-07-13T16:56:00Z">
              <w:rPr>
                <w:rFonts w:ascii="Times New Roman" w:eastAsia="Times New Roman" w:hAnsi="Times New Roman" w:cs="Times New Roman"/>
                <w:color w:val="000000"/>
                <w:sz w:val="24"/>
                <w:szCs w:val="24"/>
              </w:rPr>
            </w:rPrChange>
          </w:rPr>
          <w:t>14</w:t>
        </w:r>
        <w:r>
          <w:rPr>
            <w:rFonts w:ascii="Times New Roman" w:eastAsia="Times New Roman" w:hAnsi="Times New Roman" w:cs="Times New Roman"/>
            <w:color w:val="000000"/>
            <w:sz w:val="24"/>
            <w:szCs w:val="24"/>
          </w:rPr>
          <w:t>, 225–235.</w:t>
        </w:r>
      </w:ins>
    </w:p>
    <w:p w14:paraId="7EFC7A60"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19" w:author="Robinson, James (robins64)" w:date="2023-07-13T16:56:00Z"/>
          <w:rFonts w:ascii="Times New Roman" w:eastAsia="Times New Roman" w:hAnsi="Times New Roman" w:cs="Times New Roman"/>
          <w:color w:val="000000"/>
          <w:sz w:val="24"/>
          <w:szCs w:val="24"/>
        </w:rPr>
      </w:pPr>
      <w:ins w:id="1020" w:author="Robinson, James (robins64)" w:date="2023-07-13T16:56:00Z">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Heenan</w:t>
        </w:r>
        <w:proofErr w:type="spellEnd"/>
        <w:r>
          <w:rPr>
            <w:rFonts w:ascii="Times New Roman" w:eastAsia="Times New Roman" w:hAnsi="Times New Roman" w:cs="Times New Roman"/>
            <w:color w:val="000000"/>
            <w:sz w:val="24"/>
            <w:szCs w:val="24"/>
          </w:rPr>
          <w:t xml:space="preserve"> A, Williams GJ, Williams ID. 2019 Natural variation in coral reef trophic structure across environmental gradients. </w:t>
        </w:r>
        <w:r w:rsidRPr="00E83358">
          <w:rPr>
            <w:rFonts w:ascii="Times New Roman" w:eastAsia="Times New Roman" w:hAnsi="Times New Roman" w:cs="Times New Roman"/>
            <w:i/>
            <w:color w:val="000000"/>
            <w:sz w:val="24"/>
            <w:szCs w:val="24"/>
            <w:rPrChange w:id="1021" w:author="Robinson, James (robins64)" w:date="2023-07-13T16:56:00Z">
              <w:rPr>
                <w:rFonts w:ascii="Times New Roman" w:eastAsia="Times New Roman" w:hAnsi="Times New Roman" w:cs="Times New Roman"/>
                <w:color w:val="000000"/>
                <w:sz w:val="24"/>
                <w:szCs w:val="24"/>
              </w:rPr>
            </w:rPrChange>
          </w:rPr>
          <w:t>Front. Ecol. Environ.</w:t>
        </w:r>
        <w:r>
          <w:rPr>
            <w:rFonts w:ascii="Times New Roman" w:eastAsia="Times New Roman" w:hAnsi="Times New Roman" w:cs="Times New Roman"/>
            <w:color w:val="000000"/>
            <w:sz w:val="24"/>
            <w:szCs w:val="24"/>
          </w:rPr>
          <w:t xml:space="preserve"> (doi:10.1002/fee.2144)</w:t>
        </w:r>
      </w:ins>
    </w:p>
    <w:p w14:paraId="769E6526"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22" w:author="Robinson, James (robins64)" w:date="2023-07-13T16:56:00Z"/>
          <w:rFonts w:ascii="Times New Roman" w:eastAsia="Times New Roman" w:hAnsi="Times New Roman" w:cs="Times New Roman"/>
          <w:color w:val="000000"/>
          <w:sz w:val="24"/>
          <w:szCs w:val="24"/>
        </w:rPr>
      </w:pPr>
      <w:ins w:id="1023" w:author="Robinson, James (robins64)" w:date="2023-07-13T16:56:00Z">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2020 Principles for estimating fish productivity on coral reefs. </w:t>
        </w:r>
        <w:r w:rsidRPr="00E83358">
          <w:rPr>
            <w:rFonts w:ascii="Times New Roman" w:eastAsia="Times New Roman" w:hAnsi="Times New Roman" w:cs="Times New Roman"/>
            <w:i/>
            <w:color w:val="000000"/>
            <w:sz w:val="24"/>
            <w:szCs w:val="24"/>
            <w:rPrChange w:id="1024" w:author="Robinson, James (robins64)" w:date="2023-07-13T16:56: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25" w:author="Robinson, James (robins64)" w:date="2023-07-13T16:56:00Z">
              <w:rPr>
                <w:rFonts w:ascii="Times New Roman" w:eastAsia="Times New Roman" w:hAnsi="Times New Roman" w:cs="Times New Roman"/>
                <w:color w:val="000000"/>
                <w:sz w:val="24"/>
                <w:szCs w:val="24"/>
              </w:rPr>
            </w:rPrChange>
          </w:rPr>
          <w:t>39</w:t>
        </w:r>
        <w:r>
          <w:rPr>
            <w:rFonts w:ascii="Times New Roman" w:eastAsia="Times New Roman" w:hAnsi="Times New Roman" w:cs="Times New Roman"/>
            <w:color w:val="000000"/>
            <w:sz w:val="24"/>
            <w:szCs w:val="24"/>
          </w:rPr>
          <w:t>, 1221–1231.</w:t>
        </w:r>
      </w:ins>
    </w:p>
    <w:p w14:paraId="26574849"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26" w:author="Robinson, James (robins64)" w:date="2023-07-13T16:56:00Z"/>
          <w:rFonts w:ascii="Times New Roman" w:eastAsia="Times New Roman" w:hAnsi="Times New Roman" w:cs="Times New Roman"/>
          <w:color w:val="000000"/>
          <w:sz w:val="24"/>
          <w:szCs w:val="24"/>
        </w:rPr>
      </w:pPr>
      <w:ins w:id="1027" w:author="Robinson, James (robins64)" w:date="2023-07-13T16:56:00Z">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t xml:space="preserve">McClanahan TR. 2018 Community biomass and life history benchmarks for coral reef fisheries. </w:t>
        </w:r>
        <w:r w:rsidRPr="00E83358">
          <w:rPr>
            <w:rFonts w:ascii="Times New Roman" w:eastAsia="Times New Roman" w:hAnsi="Times New Roman" w:cs="Times New Roman"/>
            <w:i/>
            <w:color w:val="000000"/>
            <w:sz w:val="24"/>
            <w:szCs w:val="24"/>
            <w:rPrChange w:id="1028" w:author="Robinson, James (robins64)" w:date="2023-07-13T16:56:00Z">
              <w:rPr>
                <w:rFonts w:ascii="Times New Roman" w:eastAsia="Times New Roman" w:hAnsi="Times New Roman" w:cs="Times New Roman"/>
                <w:color w:val="000000"/>
                <w:sz w:val="24"/>
                <w:szCs w:val="24"/>
              </w:rPr>
            </w:rPrChange>
          </w:rPr>
          <w:t xml:space="preserve">Fish </w:t>
        </w:r>
        <w:proofErr w:type="spellStart"/>
        <w:r w:rsidRPr="00E83358">
          <w:rPr>
            <w:rFonts w:ascii="Times New Roman" w:eastAsia="Times New Roman" w:hAnsi="Times New Roman" w:cs="Times New Roman"/>
            <w:i/>
            <w:color w:val="000000"/>
            <w:sz w:val="24"/>
            <w:szCs w:val="24"/>
            <w:rPrChange w:id="1029" w:author="Robinson, James (robins64)" w:date="2023-07-13T16:56:00Z">
              <w:rPr>
                <w:rFonts w:ascii="Times New Roman" w:eastAsia="Times New Roman" w:hAnsi="Times New Roman" w:cs="Times New Roman"/>
                <w:color w:val="000000"/>
                <w:sz w:val="24"/>
                <w:szCs w:val="24"/>
              </w:rPr>
            </w:rPrChange>
          </w:rPr>
          <w:t>Fish</w:t>
        </w:r>
        <w:proofErr w:type="spellEnd"/>
        <w:r w:rsidRPr="00E83358">
          <w:rPr>
            <w:rFonts w:ascii="Times New Roman" w:eastAsia="Times New Roman" w:hAnsi="Times New Roman" w:cs="Times New Roman"/>
            <w:i/>
            <w:color w:val="000000"/>
            <w:sz w:val="24"/>
            <w:szCs w:val="24"/>
            <w:rPrChange w:id="1030" w:author="Robinson, James (robins64)" w:date="2023-07-13T16:56: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31" w:author="Robinson, James (robins64)" w:date="2023-07-13T16:56: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471–488.</w:t>
        </w:r>
      </w:ins>
    </w:p>
    <w:p w14:paraId="21A81140"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32" w:author="Robinson, James (robins64)" w:date="2023-07-13T16:56:00Z"/>
          <w:rFonts w:ascii="Times New Roman" w:eastAsia="Times New Roman" w:hAnsi="Times New Roman" w:cs="Times New Roman"/>
          <w:color w:val="000000"/>
          <w:sz w:val="24"/>
          <w:szCs w:val="24"/>
        </w:rPr>
      </w:pPr>
      <w:ins w:id="1033" w:author="Robinson, James (robins64)" w:date="2023-07-13T16:56:00Z">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 xml:space="preserve">Seguin R, </w:t>
        </w:r>
        <w:proofErr w:type="spellStart"/>
        <w:r>
          <w:rPr>
            <w:rFonts w:ascii="Times New Roman" w:eastAsia="Times New Roman" w:hAnsi="Times New Roman" w:cs="Times New Roman"/>
            <w:color w:val="000000"/>
            <w:sz w:val="24"/>
            <w:szCs w:val="24"/>
          </w:rPr>
          <w:t>Mouillot</w:t>
        </w:r>
        <w:proofErr w:type="spellEnd"/>
        <w:r>
          <w:rPr>
            <w:rFonts w:ascii="Times New Roman" w:eastAsia="Times New Roman" w:hAnsi="Times New Roman" w:cs="Times New Roman"/>
            <w:color w:val="000000"/>
            <w:sz w:val="24"/>
            <w:szCs w:val="24"/>
          </w:rPr>
          <w:t xml:space="preserve"> D, Cinner JE, Stuart Smith RD, Maire E, Graham NAJ, McLean M,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Loiseau N. 2022 Towards process-oriented management of tropical reefs in the </w:t>
        </w:r>
        <w:proofErr w:type="spellStart"/>
        <w:r>
          <w:rPr>
            <w:rFonts w:ascii="Times New Roman" w:eastAsia="Times New Roman" w:hAnsi="Times New Roman" w:cs="Times New Roman"/>
            <w:color w:val="000000"/>
            <w:sz w:val="24"/>
            <w:szCs w:val="24"/>
          </w:rPr>
          <w:t>anthropocene</w:t>
        </w:r>
        <w:proofErr w:type="spellEnd"/>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i/>
            <w:color w:val="000000"/>
            <w:sz w:val="24"/>
            <w:szCs w:val="24"/>
            <w:rPrChange w:id="1034" w:author="Robinson, James (robins64)" w:date="2023-07-13T16:56:00Z">
              <w:rPr>
                <w:rFonts w:ascii="Times New Roman" w:eastAsia="Times New Roman" w:hAnsi="Times New Roman" w:cs="Times New Roman"/>
                <w:color w:val="000000"/>
                <w:sz w:val="24"/>
                <w:szCs w:val="24"/>
              </w:rPr>
            </w:rPrChange>
          </w:rPr>
          <w:t>Nature Sustainability</w:t>
        </w:r>
        <w:r>
          <w:rPr>
            <w:rFonts w:ascii="Times New Roman" w:eastAsia="Times New Roman" w:hAnsi="Times New Roman" w:cs="Times New Roman"/>
            <w:color w:val="000000"/>
            <w:sz w:val="24"/>
            <w:szCs w:val="24"/>
          </w:rPr>
          <w:t xml:space="preserve"> , 1–10.</w:t>
        </w:r>
      </w:ins>
    </w:p>
    <w:p w14:paraId="6CDCE115"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35" w:author="Robinson, James (robins64)" w:date="2023-07-13T16:56:00Z"/>
          <w:rFonts w:ascii="Times New Roman" w:eastAsia="Times New Roman" w:hAnsi="Times New Roman" w:cs="Times New Roman"/>
          <w:color w:val="000000"/>
          <w:sz w:val="24"/>
          <w:szCs w:val="24"/>
        </w:rPr>
      </w:pPr>
      <w:ins w:id="1036" w:author="Robinson, James (robins64)" w:date="2023-07-13T16:56:00Z">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t xml:space="preserve">Robinson JPW, Maire E, </w:t>
        </w:r>
        <w:proofErr w:type="spellStart"/>
        <w:r>
          <w:rPr>
            <w:rFonts w:ascii="Times New Roman" w:eastAsia="Times New Roman" w:hAnsi="Times New Roman" w:cs="Times New Roman"/>
            <w:color w:val="000000"/>
            <w:sz w:val="24"/>
            <w:szCs w:val="24"/>
          </w:rPr>
          <w:t>Bodin</w:t>
        </w:r>
        <w:proofErr w:type="spellEnd"/>
        <w:r>
          <w:rPr>
            <w:rFonts w:ascii="Times New Roman" w:eastAsia="Times New Roman" w:hAnsi="Times New Roman" w:cs="Times New Roman"/>
            <w:color w:val="000000"/>
            <w:sz w:val="24"/>
            <w:szCs w:val="24"/>
          </w:rPr>
          <w:t xml:space="preserve"> N, Hempson TN, Graham NAJ, Wilson SK, MacNeil MA, Hicks CC. 2022 Climate-induced increases in micronutrient availability for coral reef fisheries. </w:t>
        </w:r>
        <w:r w:rsidRPr="00E83358">
          <w:rPr>
            <w:rFonts w:ascii="Times New Roman" w:eastAsia="Times New Roman" w:hAnsi="Times New Roman" w:cs="Times New Roman"/>
            <w:i/>
            <w:color w:val="000000"/>
            <w:sz w:val="24"/>
            <w:szCs w:val="24"/>
            <w:rPrChange w:id="1037" w:author="Robinson, James (robins64)" w:date="2023-07-13T16:56: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38" w:author="Robinson, James (robins64)" w:date="2023-07-13T16:56: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98–108.</w:t>
        </w:r>
      </w:ins>
    </w:p>
    <w:p w14:paraId="3CB37DED"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39" w:author="Robinson, James (robins64)" w:date="2023-07-13T16:56:00Z"/>
          <w:rFonts w:ascii="Times New Roman" w:eastAsia="Times New Roman" w:hAnsi="Times New Roman" w:cs="Times New Roman"/>
          <w:color w:val="000000"/>
          <w:sz w:val="24"/>
          <w:szCs w:val="24"/>
        </w:rPr>
      </w:pPr>
      <w:ins w:id="1040" w:author="Robinson, James (robins64)" w:date="2023-07-13T16:56:00Z">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2018 Global drivers of reef fish growth. </w:t>
        </w:r>
        <w:r w:rsidRPr="00E83358">
          <w:rPr>
            <w:rFonts w:ascii="Times New Roman" w:eastAsia="Times New Roman" w:hAnsi="Times New Roman" w:cs="Times New Roman"/>
            <w:i/>
            <w:color w:val="000000"/>
            <w:sz w:val="24"/>
            <w:szCs w:val="24"/>
            <w:rPrChange w:id="1041" w:author="Robinson, James (robins64)" w:date="2023-07-13T16:56:00Z">
              <w:rPr>
                <w:rFonts w:ascii="Times New Roman" w:eastAsia="Times New Roman" w:hAnsi="Times New Roman" w:cs="Times New Roman"/>
                <w:color w:val="000000"/>
                <w:sz w:val="24"/>
                <w:szCs w:val="24"/>
              </w:rPr>
            </w:rPrChange>
          </w:rPr>
          <w:t xml:space="preserve">Fish </w:t>
        </w:r>
        <w:proofErr w:type="spellStart"/>
        <w:r w:rsidRPr="00E83358">
          <w:rPr>
            <w:rFonts w:ascii="Times New Roman" w:eastAsia="Times New Roman" w:hAnsi="Times New Roman" w:cs="Times New Roman"/>
            <w:i/>
            <w:color w:val="000000"/>
            <w:sz w:val="24"/>
            <w:szCs w:val="24"/>
            <w:rPrChange w:id="1042" w:author="Robinson, James (robins64)" w:date="2023-07-13T16:56:00Z">
              <w:rPr>
                <w:rFonts w:ascii="Times New Roman" w:eastAsia="Times New Roman" w:hAnsi="Times New Roman" w:cs="Times New Roman"/>
                <w:color w:val="000000"/>
                <w:sz w:val="24"/>
                <w:szCs w:val="24"/>
              </w:rPr>
            </w:rPrChange>
          </w:rPr>
          <w:t>Fish</w:t>
        </w:r>
        <w:proofErr w:type="spellEnd"/>
        <w:r w:rsidRPr="00E83358">
          <w:rPr>
            <w:rFonts w:ascii="Times New Roman" w:eastAsia="Times New Roman" w:hAnsi="Times New Roman" w:cs="Times New Roman"/>
            <w:i/>
            <w:color w:val="000000"/>
            <w:sz w:val="24"/>
            <w:szCs w:val="24"/>
            <w:rPrChange w:id="1043" w:author="Robinson, James (robins64)" w:date="2023-07-13T16:56: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44" w:author="Robinson, James (robins64)" w:date="2023-07-13T16:56: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874–889.</w:t>
        </w:r>
      </w:ins>
    </w:p>
    <w:p w14:paraId="6DAA88FC"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45" w:author="Robinson, James (robins64)" w:date="2023-07-13T16:56:00Z"/>
          <w:rFonts w:ascii="Times New Roman" w:eastAsia="Times New Roman" w:hAnsi="Times New Roman" w:cs="Times New Roman"/>
          <w:color w:val="000000"/>
          <w:sz w:val="24"/>
          <w:szCs w:val="24"/>
        </w:rPr>
      </w:pPr>
      <w:ins w:id="1046" w:author="Robinson, James (robins64)" w:date="2023-07-13T16:56:00Z">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Connolly SR, Bellwood DR. 2020 Human exploitation shapes productivity-biomass relationships on coral reefs. </w:t>
        </w:r>
        <w:r w:rsidRPr="00E83358">
          <w:rPr>
            <w:rFonts w:ascii="Times New Roman" w:eastAsia="Times New Roman" w:hAnsi="Times New Roman" w:cs="Times New Roman"/>
            <w:i/>
            <w:color w:val="000000"/>
            <w:sz w:val="24"/>
            <w:szCs w:val="24"/>
            <w:rPrChange w:id="1047" w:author="Robinson, James (robins64)" w:date="2023-07-13T16:56: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48" w:author="Robinson, James (robins64)" w:date="2023-07-13T16:56:00Z">
              <w:rPr>
                <w:rFonts w:ascii="Times New Roman" w:eastAsia="Times New Roman" w:hAnsi="Times New Roman" w:cs="Times New Roman"/>
                <w:color w:val="000000"/>
                <w:sz w:val="24"/>
                <w:szCs w:val="24"/>
              </w:rPr>
            </w:rPrChange>
          </w:rPr>
          <w:t>26</w:t>
        </w:r>
        <w:r>
          <w:rPr>
            <w:rFonts w:ascii="Times New Roman" w:eastAsia="Times New Roman" w:hAnsi="Times New Roman" w:cs="Times New Roman"/>
            <w:color w:val="000000"/>
            <w:sz w:val="24"/>
            <w:szCs w:val="24"/>
          </w:rPr>
          <w:t>, 1295–1305.</w:t>
        </w:r>
      </w:ins>
    </w:p>
    <w:p w14:paraId="704DE201"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49" w:author="Robinson, James (robins64)" w:date="2023-07-13T16:56:00Z"/>
          <w:rFonts w:ascii="Times New Roman" w:eastAsia="Times New Roman" w:hAnsi="Times New Roman" w:cs="Times New Roman"/>
          <w:color w:val="000000"/>
          <w:sz w:val="24"/>
          <w:szCs w:val="24"/>
        </w:rPr>
      </w:pPr>
      <w:ins w:id="1050" w:author="Robinson, James (robins64)" w:date="2023-07-13T16:56:00Z">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Schiettekatte</w:t>
        </w:r>
        <w:proofErr w:type="spellEnd"/>
        <w:r>
          <w:rPr>
            <w:rFonts w:ascii="Times New Roman" w:eastAsia="Times New Roman" w:hAnsi="Times New Roman" w:cs="Times New Roman"/>
            <w:color w:val="000000"/>
            <w:sz w:val="24"/>
            <w:szCs w:val="24"/>
          </w:rPr>
          <w:t xml:space="preserve"> NMD </w:t>
        </w:r>
        <w:r w:rsidRPr="00E83358">
          <w:rPr>
            <w:rFonts w:ascii="Times New Roman" w:eastAsia="Times New Roman" w:hAnsi="Times New Roman" w:cs="Times New Roman"/>
            <w:i/>
            <w:color w:val="000000"/>
            <w:sz w:val="24"/>
            <w:szCs w:val="24"/>
            <w:rPrChange w:id="1051"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proofErr w:type="spellStart"/>
        <w:r w:rsidRPr="00E83358">
          <w:rPr>
            <w:rFonts w:ascii="Times New Roman" w:eastAsia="Times New Roman" w:hAnsi="Times New Roman" w:cs="Times New Roman"/>
            <w:i/>
            <w:color w:val="000000"/>
            <w:sz w:val="24"/>
            <w:szCs w:val="24"/>
            <w:rPrChange w:id="1052" w:author="Robinson, James (robins64)" w:date="2023-07-13T16:56:00Z">
              <w:rPr>
                <w:rFonts w:ascii="Times New Roman" w:eastAsia="Times New Roman" w:hAnsi="Times New Roman" w:cs="Times New Roman"/>
                <w:color w:val="000000"/>
                <w:sz w:val="24"/>
                <w:szCs w:val="24"/>
              </w:rPr>
            </w:rPrChange>
          </w:rPr>
          <w:t>Funct</w:t>
        </w:r>
        <w:proofErr w:type="spellEnd"/>
        <w:r w:rsidRPr="00E83358">
          <w:rPr>
            <w:rFonts w:ascii="Times New Roman" w:eastAsia="Times New Roman" w:hAnsi="Times New Roman" w:cs="Times New Roman"/>
            <w:i/>
            <w:color w:val="000000"/>
            <w:sz w:val="24"/>
            <w:szCs w:val="24"/>
            <w:rPrChange w:id="1053" w:author="Robinson, James (robins64)" w:date="2023-07-13T16:56:00Z">
              <w:rPr>
                <w:rFonts w:ascii="Times New Roman" w:eastAsia="Times New Roman" w:hAnsi="Times New Roman" w:cs="Times New Roman"/>
                <w:color w:val="000000"/>
                <w:sz w:val="24"/>
                <w:szCs w:val="24"/>
              </w:rPr>
            </w:rPrChange>
          </w:rPr>
          <w:t>. Ecol.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54" w:author="Robinson, James (robins64)" w:date="2023-07-13T16:56: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1857–1869.</w:t>
        </w:r>
      </w:ins>
    </w:p>
    <w:p w14:paraId="2E684298"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55" w:author="Robinson, James (robins64)" w:date="2023-07-13T16:56:00Z"/>
          <w:rFonts w:ascii="Times New Roman" w:eastAsia="Times New Roman" w:hAnsi="Times New Roman" w:cs="Times New Roman"/>
          <w:color w:val="000000"/>
          <w:sz w:val="24"/>
          <w:szCs w:val="24"/>
        </w:rPr>
      </w:pPr>
      <w:ins w:id="1056" w:author="Robinson, James (robins64)" w:date="2023-07-13T16:56:00Z">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t xml:space="preserve">Froese R, Pauly D. 2021 </w:t>
        </w:r>
        <w:proofErr w:type="spellStart"/>
        <w:r>
          <w:rPr>
            <w:rFonts w:ascii="Times New Roman" w:eastAsia="Times New Roman" w:hAnsi="Times New Roman" w:cs="Times New Roman"/>
            <w:color w:val="000000"/>
            <w:sz w:val="24"/>
            <w:szCs w:val="24"/>
          </w:rPr>
          <w:t>FishBase</w:t>
        </w:r>
        <w:proofErr w:type="spellEnd"/>
        <w:r>
          <w:rPr>
            <w:rFonts w:ascii="Times New Roman" w:eastAsia="Times New Roman" w:hAnsi="Times New Roman" w:cs="Times New Roman"/>
            <w:color w:val="000000"/>
            <w:sz w:val="24"/>
            <w:szCs w:val="24"/>
          </w:rPr>
          <w:t>.</w:t>
        </w:r>
      </w:ins>
    </w:p>
    <w:p w14:paraId="629A065D"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57" w:author="Robinson, James (robins64)" w:date="2023-07-13T16:56:00Z"/>
          <w:rFonts w:ascii="Times New Roman" w:eastAsia="Times New Roman" w:hAnsi="Times New Roman" w:cs="Times New Roman"/>
          <w:color w:val="000000"/>
          <w:sz w:val="24"/>
          <w:szCs w:val="24"/>
        </w:rPr>
      </w:pPr>
      <w:ins w:id="1058" w:author="Robinson, James (robins64)" w:date="2023-07-13T16:56:00Z">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 xml:space="preserve">Ward-Paige C, Mills </w:t>
        </w:r>
        <w:proofErr w:type="spellStart"/>
        <w:r>
          <w:rPr>
            <w:rFonts w:ascii="Times New Roman" w:eastAsia="Times New Roman" w:hAnsi="Times New Roman" w:cs="Times New Roman"/>
            <w:color w:val="000000"/>
            <w:sz w:val="24"/>
            <w:szCs w:val="24"/>
          </w:rPr>
          <w:t>Flemming</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Lotze</w:t>
        </w:r>
        <w:proofErr w:type="spellEnd"/>
        <w:r>
          <w:rPr>
            <w:rFonts w:ascii="Times New Roman" w:eastAsia="Times New Roman" w:hAnsi="Times New Roman" w:cs="Times New Roman"/>
            <w:color w:val="000000"/>
            <w:sz w:val="24"/>
            <w:szCs w:val="24"/>
          </w:rPr>
          <w:t xml:space="preserve"> HK. 2010 Overestimating fish counts by non-instantaneous visual censuses: consequences for population and community descriptions. </w:t>
        </w:r>
        <w:proofErr w:type="spellStart"/>
        <w:r w:rsidRPr="00E83358">
          <w:rPr>
            <w:rFonts w:ascii="Times New Roman" w:eastAsia="Times New Roman" w:hAnsi="Times New Roman" w:cs="Times New Roman"/>
            <w:i/>
            <w:color w:val="000000"/>
            <w:sz w:val="24"/>
            <w:szCs w:val="24"/>
            <w:rPrChange w:id="1059" w:author="Robinson, James (robins64)" w:date="2023-07-13T16:56:00Z">
              <w:rPr>
                <w:rFonts w:ascii="Times New Roman" w:eastAsia="Times New Roman" w:hAnsi="Times New Roman" w:cs="Times New Roman"/>
                <w:color w:val="000000"/>
                <w:sz w:val="24"/>
                <w:szCs w:val="24"/>
              </w:rPr>
            </w:rPrChange>
          </w:rPr>
          <w:t>PLoS</w:t>
        </w:r>
        <w:proofErr w:type="spellEnd"/>
        <w:r w:rsidRPr="00E83358">
          <w:rPr>
            <w:rFonts w:ascii="Times New Roman" w:eastAsia="Times New Roman" w:hAnsi="Times New Roman" w:cs="Times New Roman"/>
            <w:i/>
            <w:color w:val="000000"/>
            <w:sz w:val="24"/>
            <w:szCs w:val="24"/>
            <w:rPrChange w:id="1060" w:author="Robinson, James (robins64)" w:date="2023-07-13T16:56:00Z">
              <w:rPr>
                <w:rFonts w:ascii="Times New Roman" w:eastAsia="Times New Roman" w:hAnsi="Times New Roman" w:cs="Times New Roman"/>
                <w:color w:val="000000"/>
                <w:sz w:val="24"/>
                <w:szCs w:val="24"/>
              </w:rPr>
            </w:rPrChange>
          </w:rPr>
          <w:t xml:space="preserve"> One</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61" w:author="Robinson, James (robins64)" w:date="2023-07-13T16:56: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e11722.</w:t>
        </w:r>
      </w:ins>
    </w:p>
    <w:p w14:paraId="09A52034"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62" w:author="Robinson, James (robins64)" w:date="2023-07-13T16:56:00Z"/>
          <w:rFonts w:ascii="Times New Roman" w:eastAsia="Times New Roman" w:hAnsi="Times New Roman" w:cs="Times New Roman"/>
          <w:color w:val="000000"/>
          <w:sz w:val="24"/>
          <w:szCs w:val="24"/>
        </w:rPr>
      </w:pPr>
      <w:ins w:id="1063" w:author="Robinson, James (robins64)" w:date="2023-07-13T16:56:00Z">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 xml:space="preserve">Galligan SJ BP, McClanahan TR, Humphries AT. 2022 Nutrient capture and sustainable yield maximized by a gear modification in artisanal fishing traps. </w:t>
        </w:r>
        <w:r w:rsidRPr="00E83358">
          <w:rPr>
            <w:rFonts w:ascii="Times New Roman" w:eastAsia="Times New Roman" w:hAnsi="Times New Roman" w:cs="Times New Roman"/>
            <w:i/>
            <w:color w:val="000000"/>
            <w:sz w:val="24"/>
            <w:szCs w:val="24"/>
            <w:rPrChange w:id="1064" w:author="Robinson, James (robins64)" w:date="2023-07-13T16:56:00Z">
              <w:rPr>
                <w:rFonts w:ascii="Times New Roman" w:eastAsia="Times New Roman" w:hAnsi="Times New Roman" w:cs="Times New Roman"/>
                <w:color w:val="000000"/>
                <w:sz w:val="24"/>
                <w:szCs w:val="24"/>
              </w:rPr>
            </w:rPrChange>
          </w:rPr>
          <w:t>Environ. Res. Lett.</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65" w:author="Robinson, James (robins64)" w:date="2023-07-13T16:56:00Z">
              <w:rPr>
                <w:rFonts w:ascii="Times New Roman" w:eastAsia="Times New Roman" w:hAnsi="Times New Roman" w:cs="Times New Roman"/>
                <w:color w:val="000000"/>
                <w:sz w:val="24"/>
                <w:szCs w:val="24"/>
              </w:rPr>
            </w:rPrChange>
          </w:rPr>
          <w:t>17</w:t>
        </w:r>
        <w:r>
          <w:rPr>
            <w:rFonts w:ascii="Times New Roman" w:eastAsia="Times New Roman" w:hAnsi="Times New Roman" w:cs="Times New Roman"/>
            <w:color w:val="000000"/>
            <w:sz w:val="24"/>
            <w:szCs w:val="24"/>
          </w:rPr>
          <w:t>, 124035.</w:t>
        </w:r>
      </w:ins>
    </w:p>
    <w:p w14:paraId="575CC024"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66" w:author="Robinson, James (robins64)" w:date="2023-07-13T16:56:00Z"/>
          <w:rFonts w:ascii="Times New Roman" w:eastAsia="Times New Roman" w:hAnsi="Times New Roman" w:cs="Times New Roman"/>
          <w:color w:val="000000"/>
          <w:sz w:val="24"/>
          <w:szCs w:val="24"/>
        </w:rPr>
      </w:pPr>
      <w:ins w:id="1067" w:author="Robinson, James (robins64)" w:date="2023-07-13T16:56:00Z">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t xml:space="preserve">Nash KL, MacNeil MA, Blanchard JL, Cohen PJ, </w:t>
        </w:r>
        <w:proofErr w:type="spellStart"/>
        <w:r>
          <w:rPr>
            <w:rFonts w:ascii="Times New Roman" w:eastAsia="Times New Roman" w:hAnsi="Times New Roman" w:cs="Times New Roman"/>
            <w:color w:val="000000"/>
            <w:sz w:val="24"/>
            <w:szCs w:val="24"/>
          </w:rPr>
          <w:t>Farmery</w:t>
        </w:r>
        <w:proofErr w:type="spellEnd"/>
        <w:r>
          <w:rPr>
            <w:rFonts w:ascii="Times New Roman" w:eastAsia="Times New Roman" w:hAnsi="Times New Roman" w:cs="Times New Roman"/>
            <w:color w:val="000000"/>
            <w:sz w:val="24"/>
            <w:szCs w:val="24"/>
          </w:rPr>
          <w:t xml:space="preserve"> AK, Graham NAJ, Thorne-Lyman AL, Watson RA, Hicks CC. 2022 Trade and foreign fishing mediate global marine nutrient supply. </w:t>
        </w:r>
        <w:r w:rsidRPr="00E83358">
          <w:rPr>
            <w:rFonts w:ascii="Times New Roman" w:eastAsia="Times New Roman" w:hAnsi="Times New Roman" w:cs="Times New Roman"/>
            <w:i/>
            <w:color w:val="000000"/>
            <w:sz w:val="24"/>
            <w:szCs w:val="24"/>
            <w:rPrChange w:id="1068" w:author="Robinson, James (robins64)" w:date="2023-07-13T16:56:00Z">
              <w:rPr>
                <w:rFonts w:ascii="Times New Roman" w:eastAsia="Times New Roman" w:hAnsi="Times New Roman" w:cs="Times New Roman"/>
                <w:color w:val="000000"/>
                <w:sz w:val="24"/>
                <w:szCs w:val="24"/>
              </w:rPr>
            </w:rPrChange>
          </w:rPr>
          <w:t>Proc. Natl. Acad. Sci. U. S. A.</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69" w:author="Robinson, James (robins64)" w:date="2023-07-13T16:56:00Z">
              <w:rPr>
                <w:rFonts w:ascii="Times New Roman" w:eastAsia="Times New Roman" w:hAnsi="Times New Roman" w:cs="Times New Roman"/>
                <w:color w:val="000000"/>
                <w:sz w:val="24"/>
                <w:szCs w:val="24"/>
              </w:rPr>
            </w:rPrChange>
          </w:rPr>
          <w:t>119</w:t>
        </w:r>
        <w:r>
          <w:rPr>
            <w:rFonts w:ascii="Times New Roman" w:eastAsia="Times New Roman" w:hAnsi="Times New Roman" w:cs="Times New Roman"/>
            <w:color w:val="000000"/>
            <w:sz w:val="24"/>
            <w:szCs w:val="24"/>
          </w:rPr>
          <w:t>, e2120817119.</w:t>
        </w:r>
      </w:ins>
    </w:p>
    <w:p w14:paraId="4968509C"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70" w:author="Robinson, James (robins64)" w:date="2023-07-13T16:56:00Z"/>
          <w:rFonts w:ascii="Times New Roman" w:eastAsia="Times New Roman" w:hAnsi="Times New Roman" w:cs="Times New Roman"/>
          <w:color w:val="000000"/>
          <w:sz w:val="24"/>
          <w:szCs w:val="24"/>
        </w:rPr>
      </w:pPr>
      <w:ins w:id="1071" w:author="Robinson, James (robins64)" w:date="2023-07-13T16:56:00Z">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t>FAO/WHO Expert Consultation on Human Vitamin and Mineral Requirements. 2004 Vitamin and Mineral Requirements in Human Nutrition.</w:t>
        </w:r>
      </w:ins>
    </w:p>
    <w:p w14:paraId="76D8E0AA"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72" w:author="Robinson, James (robins64)" w:date="2023-07-13T16:56:00Z"/>
          <w:rFonts w:ascii="Times New Roman" w:eastAsia="Times New Roman" w:hAnsi="Times New Roman" w:cs="Times New Roman"/>
          <w:color w:val="000000"/>
          <w:sz w:val="24"/>
          <w:szCs w:val="24"/>
        </w:rPr>
      </w:pPr>
      <w:ins w:id="1073" w:author="Robinson, James (robins64)" w:date="2023-07-13T16:56:00Z">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Drewnowski</w:t>
        </w:r>
        <w:proofErr w:type="spellEnd"/>
        <w:r>
          <w:rPr>
            <w:rFonts w:ascii="Times New Roman" w:eastAsia="Times New Roman" w:hAnsi="Times New Roman" w:cs="Times New Roman"/>
            <w:color w:val="000000"/>
            <w:sz w:val="24"/>
            <w:szCs w:val="24"/>
          </w:rPr>
          <w:t xml:space="preserve"> A, Rehm CD, Martin A, Verger EO, </w:t>
        </w:r>
        <w:proofErr w:type="spellStart"/>
        <w:r>
          <w:rPr>
            <w:rFonts w:ascii="Times New Roman" w:eastAsia="Times New Roman" w:hAnsi="Times New Roman" w:cs="Times New Roman"/>
            <w:color w:val="000000"/>
            <w:sz w:val="24"/>
            <w:szCs w:val="24"/>
          </w:rPr>
          <w:t>Voinnesson</w:t>
        </w:r>
        <w:proofErr w:type="spellEnd"/>
        <w:r>
          <w:rPr>
            <w:rFonts w:ascii="Times New Roman" w:eastAsia="Times New Roman" w:hAnsi="Times New Roman" w:cs="Times New Roman"/>
            <w:color w:val="000000"/>
            <w:sz w:val="24"/>
            <w:szCs w:val="24"/>
          </w:rPr>
          <w:t xml:space="preserve"> M, Imbert P. 2015 Energy and nutrient density of foods in relation to their carbon footprint. </w:t>
        </w:r>
        <w:r w:rsidRPr="00E83358">
          <w:rPr>
            <w:rFonts w:ascii="Times New Roman" w:eastAsia="Times New Roman" w:hAnsi="Times New Roman" w:cs="Times New Roman"/>
            <w:i/>
            <w:color w:val="000000"/>
            <w:sz w:val="24"/>
            <w:szCs w:val="24"/>
            <w:rPrChange w:id="1074" w:author="Robinson, James (robins64)" w:date="2023-07-13T16:56:00Z">
              <w:rPr>
                <w:rFonts w:ascii="Times New Roman" w:eastAsia="Times New Roman" w:hAnsi="Times New Roman" w:cs="Times New Roman"/>
                <w:color w:val="000000"/>
                <w:sz w:val="24"/>
                <w:szCs w:val="24"/>
              </w:rPr>
            </w:rPrChange>
          </w:rPr>
          <w:t xml:space="preserve">Am. J. Clin. </w:t>
        </w:r>
        <w:proofErr w:type="spellStart"/>
        <w:r w:rsidRPr="00E83358">
          <w:rPr>
            <w:rFonts w:ascii="Times New Roman" w:eastAsia="Times New Roman" w:hAnsi="Times New Roman" w:cs="Times New Roman"/>
            <w:i/>
            <w:color w:val="000000"/>
            <w:sz w:val="24"/>
            <w:szCs w:val="24"/>
            <w:rPrChange w:id="1075" w:author="Robinson, James (robins64)" w:date="2023-07-13T16:56:00Z">
              <w:rPr>
                <w:rFonts w:ascii="Times New Roman" w:eastAsia="Times New Roman" w:hAnsi="Times New Roman" w:cs="Times New Roman"/>
                <w:color w:val="000000"/>
                <w:sz w:val="24"/>
                <w:szCs w:val="24"/>
              </w:rPr>
            </w:rPrChange>
          </w:rPr>
          <w:t>Nutr</w:t>
        </w:r>
        <w:proofErr w:type="spellEnd"/>
        <w:r w:rsidRPr="00E83358">
          <w:rPr>
            <w:rFonts w:ascii="Times New Roman" w:eastAsia="Times New Roman" w:hAnsi="Times New Roman" w:cs="Times New Roman"/>
            <w:i/>
            <w:color w:val="000000"/>
            <w:sz w:val="24"/>
            <w:szCs w:val="24"/>
            <w:rPrChange w:id="1076" w:author="Robinson, James (robins64)" w:date="2023-07-13T16:56: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77" w:author="Robinson, James (robins64)" w:date="2023-07-13T16:56:00Z">
              <w:rPr>
                <w:rFonts w:ascii="Times New Roman" w:eastAsia="Times New Roman" w:hAnsi="Times New Roman" w:cs="Times New Roman"/>
                <w:color w:val="000000"/>
                <w:sz w:val="24"/>
                <w:szCs w:val="24"/>
              </w:rPr>
            </w:rPrChange>
          </w:rPr>
          <w:t>101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184–191.</w:t>
        </w:r>
      </w:ins>
    </w:p>
    <w:p w14:paraId="38068F5D"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78" w:author="Robinson, James (robins64)" w:date="2023-07-13T16:56:00Z"/>
          <w:rFonts w:ascii="Times New Roman" w:eastAsia="Times New Roman" w:hAnsi="Times New Roman" w:cs="Times New Roman"/>
          <w:color w:val="000000"/>
          <w:sz w:val="24"/>
          <w:szCs w:val="24"/>
        </w:rPr>
      </w:pPr>
      <w:ins w:id="1079" w:author="Robinson, James (robins64)" w:date="2023-07-13T16:56:00Z">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t xml:space="preserve">Maire E, Graham NAJ, MacNeil MA, Lam VWY, Robinson JPW, Cheung WWL, Hicks CC. 2021 Micronutrient supply from global marine fisheries under climate change and overfishing. </w:t>
        </w:r>
        <w:proofErr w:type="spellStart"/>
        <w:r w:rsidRPr="00E83358">
          <w:rPr>
            <w:rFonts w:ascii="Times New Roman" w:eastAsia="Times New Roman" w:hAnsi="Times New Roman" w:cs="Times New Roman"/>
            <w:i/>
            <w:color w:val="000000"/>
            <w:sz w:val="24"/>
            <w:szCs w:val="24"/>
            <w:rPrChange w:id="1080" w:author="Robinson, James (robins64)" w:date="2023-07-13T16:56:00Z">
              <w:rPr>
                <w:rFonts w:ascii="Times New Roman" w:eastAsia="Times New Roman" w:hAnsi="Times New Roman" w:cs="Times New Roman"/>
                <w:color w:val="000000"/>
                <w:sz w:val="24"/>
                <w:szCs w:val="24"/>
              </w:rPr>
            </w:rPrChange>
          </w:rPr>
          <w:t>Curr</w:t>
        </w:r>
        <w:proofErr w:type="spellEnd"/>
        <w:r w:rsidRPr="00E83358">
          <w:rPr>
            <w:rFonts w:ascii="Times New Roman" w:eastAsia="Times New Roman" w:hAnsi="Times New Roman" w:cs="Times New Roman"/>
            <w:i/>
            <w:color w:val="000000"/>
            <w:sz w:val="24"/>
            <w:szCs w:val="24"/>
            <w:rPrChange w:id="1081" w:author="Robinson, James (robins64)" w:date="2023-07-13T16:56:00Z">
              <w:rPr>
                <w:rFonts w:ascii="Times New Roman" w:eastAsia="Times New Roman" w:hAnsi="Times New Roman" w:cs="Times New Roman"/>
                <w:color w:val="000000"/>
                <w:sz w:val="24"/>
                <w:szCs w:val="24"/>
              </w:rPr>
            </w:rPrChange>
          </w:rPr>
          <w:t>. Biol.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82" w:author="Robinson, James (robins64)" w:date="2023-07-13T16:56:00Z">
              <w:rPr>
                <w:rFonts w:ascii="Times New Roman" w:eastAsia="Times New Roman" w:hAnsi="Times New Roman" w:cs="Times New Roman"/>
                <w:color w:val="000000"/>
                <w:sz w:val="24"/>
                <w:szCs w:val="24"/>
              </w:rPr>
            </w:rPrChange>
          </w:rPr>
          <w:t>31</w:t>
        </w:r>
        <w:r>
          <w:rPr>
            <w:rFonts w:ascii="Times New Roman" w:eastAsia="Times New Roman" w:hAnsi="Times New Roman" w:cs="Times New Roman"/>
            <w:color w:val="000000"/>
            <w:sz w:val="24"/>
            <w:szCs w:val="24"/>
          </w:rPr>
          <w:t>, 4132-4138.e3.</w:t>
        </w:r>
      </w:ins>
    </w:p>
    <w:p w14:paraId="5CA3CFF6"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83" w:author="Robinson, James (robins64)" w:date="2023-07-13T16:56:00Z"/>
          <w:rFonts w:ascii="Times New Roman" w:eastAsia="Times New Roman" w:hAnsi="Times New Roman" w:cs="Times New Roman"/>
          <w:color w:val="000000"/>
          <w:sz w:val="24"/>
          <w:szCs w:val="24"/>
        </w:rPr>
      </w:pPr>
      <w:ins w:id="1084" w:author="Robinson, James (robins64)" w:date="2023-07-13T16:56:00Z">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 Narvaez P, Huertas V, </w:t>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Bellwood DR. 2020 Severe coral loss shifts energetic dynamics on a coral reef. </w:t>
        </w:r>
        <w:proofErr w:type="spellStart"/>
        <w:r w:rsidRPr="00E83358">
          <w:rPr>
            <w:rFonts w:ascii="Times New Roman" w:eastAsia="Times New Roman" w:hAnsi="Times New Roman" w:cs="Times New Roman"/>
            <w:i/>
            <w:color w:val="000000"/>
            <w:sz w:val="24"/>
            <w:szCs w:val="24"/>
            <w:rPrChange w:id="1085" w:author="Robinson, James (robins64)" w:date="2023-07-13T16:56:00Z">
              <w:rPr>
                <w:rFonts w:ascii="Times New Roman" w:eastAsia="Times New Roman" w:hAnsi="Times New Roman" w:cs="Times New Roman"/>
                <w:color w:val="000000"/>
                <w:sz w:val="24"/>
                <w:szCs w:val="24"/>
              </w:rPr>
            </w:rPrChange>
          </w:rPr>
          <w:t>Funct</w:t>
        </w:r>
        <w:proofErr w:type="spellEnd"/>
        <w:r w:rsidRPr="00E83358">
          <w:rPr>
            <w:rFonts w:ascii="Times New Roman" w:eastAsia="Times New Roman" w:hAnsi="Times New Roman" w:cs="Times New Roman"/>
            <w:i/>
            <w:color w:val="000000"/>
            <w:sz w:val="24"/>
            <w:szCs w:val="24"/>
            <w:rPrChange w:id="1086" w:author="Robinson, James (robins64)" w:date="2023-07-13T16:56:00Z">
              <w:rPr>
                <w:rFonts w:ascii="Times New Roman" w:eastAsia="Times New Roman" w:hAnsi="Times New Roman" w:cs="Times New Roman"/>
                <w:color w:val="000000"/>
                <w:sz w:val="24"/>
                <w:szCs w:val="24"/>
              </w:rPr>
            </w:rPrChange>
          </w:rPr>
          <w:t>. Ecol.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87" w:author="Robinson, James (robins64)" w:date="2023-07-13T16:56:00Z">
              <w:rPr>
                <w:rFonts w:ascii="Times New Roman" w:eastAsia="Times New Roman" w:hAnsi="Times New Roman" w:cs="Times New Roman"/>
                <w:color w:val="000000"/>
                <w:sz w:val="24"/>
                <w:szCs w:val="24"/>
              </w:rPr>
            </w:rPrChange>
          </w:rPr>
          <w:t>120</w:t>
        </w:r>
        <w:r>
          <w:rPr>
            <w:rFonts w:ascii="Times New Roman" w:eastAsia="Times New Roman" w:hAnsi="Times New Roman" w:cs="Times New Roman"/>
            <w:color w:val="000000"/>
            <w:sz w:val="24"/>
            <w:szCs w:val="24"/>
          </w:rPr>
          <w:t>, eaav3384.</w:t>
        </w:r>
      </w:ins>
    </w:p>
    <w:p w14:paraId="73E1FC8C"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88" w:author="Robinson, James (robins64)" w:date="2023-07-13T16:56:00Z"/>
          <w:rFonts w:ascii="Times New Roman" w:eastAsia="Times New Roman" w:hAnsi="Times New Roman" w:cs="Times New Roman"/>
          <w:color w:val="000000"/>
          <w:sz w:val="24"/>
          <w:szCs w:val="24"/>
        </w:rPr>
      </w:pPr>
      <w:ins w:id="1089" w:author="Robinson, James (robins64)" w:date="2023-07-13T16:56:00Z">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Schiettekatte</w:t>
        </w:r>
        <w:proofErr w:type="spellEnd"/>
        <w:r>
          <w:rPr>
            <w:rFonts w:ascii="Times New Roman" w:eastAsia="Times New Roman" w:hAnsi="Times New Roman" w:cs="Times New Roman"/>
            <w:color w:val="000000"/>
            <w:sz w:val="24"/>
            <w:szCs w:val="24"/>
          </w:rPr>
          <w:t xml:space="preserve"> NMD </w:t>
        </w:r>
        <w:r w:rsidRPr="00E83358">
          <w:rPr>
            <w:rFonts w:ascii="Times New Roman" w:eastAsia="Times New Roman" w:hAnsi="Times New Roman" w:cs="Times New Roman"/>
            <w:i/>
            <w:color w:val="000000"/>
            <w:sz w:val="24"/>
            <w:szCs w:val="24"/>
            <w:rPrChange w:id="1090"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Biological trade-offs underpin coral reef ecosystem functioning. </w:t>
        </w:r>
        <w:r w:rsidRPr="00E83358">
          <w:rPr>
            <w:rFonts w:ascii="Times New Roman" w:eastAsia="Times New Roman" w:hAnsi="Times New Roman" w:cs="Times New Roman"/>
            <w:i/>
            <w:color w:val="000000"/>
            <w:sz w:val="24"/>
            <w:szCs w:val="24"/>
            <w:rPrChange w:id="1091" w:author="Robinson, James (robins64)" w:date="2023-07-13T16:56:00Z">
              <w:rPr>
                <w:rFonts w:ascii="Times New Roman" w:eastAsia="Times New Roman" w:hAnsi="Times New Roman" w:cs="Times New Roman"/>
                <w:color w:val="000000"/>
                <w:sz w:val="24"/>
                <w:szCs w:val="24"/>
              </w:rPr>
            </w:rPrChange>
          </w:rPr>
          <w:t xml:space="preserve">Nat </w:t>
        </w:r>
        <w:proofErr w:type="spellStart"/>
        <w:r w:rsidRPr="00E83358">
          <w:rPr>
            <w:rFonts w:ascii="Times New Roman" w:eastAsia="Times New Roman" w:hAnsi="Times New Roman" w:cs="Times New Roman"/>
            <w:i/>
            <w:color w:val="000000"/>
            <w:sz w:val="24"/>
            <w:szCs w:val="24"/>
            <w:rPrChange w:id="1092" w:author="Robinson, James (robins64)" w:date="2023-07-13T16:56:00Z">
              <w:rPr>
                <w:rFonts w:ascii="Times New Roman" w:eastAsia="Times New Roman" w:hAnsi="Times New Roman" w:cs="Times New Roman"/>
                <w:color w:val="000000"/>
                <w:sz w:val="24"/>
                <w:szCs w:val="24"/>
              </w:rPr>
            </w:rPrChange>
          </w:rPr>
          <w:t>Ecol</w:t>
        </w:r>
        <w:proofErr w:type="spellEnd"/>
        <w:r w:rsidRPr="00E83358">
          <w:rPr>
            <w:rFonts w:ascii="Times New Roman" w:eastAsia="Times New Roman" w:hAnsi="Times New Roman" w:cs="Times New Roman"/>
            <w:i/>
            <w:color w:val="000000"/>
            <w:sz w:val="24"/>
            <w:szCs w:val="24"/>
            <w:rPrChange w:id="1093" w:author="Robinson, James (robins64)" w:date="2023-07-13T16:56:00Z">
              <w:rPr>
                <w:rFonts w:ascii="Times New Roman" w:eastAsia="Times New Roman" w:hAnsi="Times New Roman" w:cs="Times New Roman"/>
                <w:color w:val="000000"/>
                <w:sz w:val="24"/>
                <w:szCs w:val="24"/>
              </w:rPr>
            </w:rPrChange>
          </w:rPr>
          <w:t xml:space="preserve"> </w:t>
        </w:r>
        <w:proofErr w:type="spellStart"/>
        <w:r w:rsidRPr="00E83358">
          <w:rPr>
            <w:rFonts w:ascii="Times New Roman" w:eastAsia="Times New Roman" w:hAnsi="Times New Roman" w:cs="Times New Roman"/>
            <w:i/>
            <w:color w:val="000000"/>
            <w:sz w:val="24"/>
            <w:szCs w:val="24"/>
            <w:rPrChange w:id="1094" w:author="Robinson, James (robins64)" w:date="2023-07-13T16:56:00Z">
              <w:rPr>
                <w:rFonts w:ascii="Times New Roman" w:eastAsia="Times New Roman" w:hAnsi="Times New Roman" w:cs="Times New Roman"/>
                <w:color w:val="000000"/>
                <w:sz w:val="24"/>
                <w:szCs w:val="24"/>
              </w:rPr>
            </w:rPrChange>
          </w:rPr>
          <w:t>Evol</w:t>
        </w:r>
        <w:proofErr w:type="spellEnd"/>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095" w:author="Robinson, James (robins64)" w:date="2023-07-13T16:56: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701–708.</w:t>
        </w:r>
      </w:ins>
    </w:p>
    <w:p w14:paraId="55D72894"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096" w:author="Robinson, James (robins64)" w:date="2023-07-13T16:56:00Z"/>
          <w:rFonts w:ascii="Times New Roman" w:eastAsia="Times New Roman" w:hAnsi="Times New Roman" w:cs="Times New Roman"/>
          <w:color w:val="000000"/>
          <w:sz w:val="24"/>
          <w:szCs w:val="24"/>
        </w:rPr>
      </w:pPr>
      <w:ins w:id="1097" w:author="Robinson, James (robins64)" w:date="2023-07-13T16:56:00Z">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Parravicini</w:t>
        </w:r>
        <w:proofErr w:type="spellEnd"/>
        <w:r>
          <w:rPr>
            <w:rFonts w:ascii="Times New Roman" w:eastAsia="Times New Roman" w:hAnsi="Times New Roman" w:cs="Times New Roman"/>
            <w:color w:val="000000"/>
            <w:sz w:val="24"/>
            <w:szCs w:val="24"/>
          </w:rPr>
          <w:t xml:space="preserve"> V </w:t>
        </w:r>
        <w:r w:rsidRPr="00E83358">
          <w:rPr>
            <w:rFonts w:ascii="Times New Roman" w:eastAsia="Times New Roman" w:hAnsi="Times New Roman" w:cs="Times New Roman"/>
            <w:i/>
            <w:color w:val="000000"/>
            <w:sz w:val="24"/>
            <w:szCs w:val="24"/>
            <w:rPrChange w:id="1098"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Delineating reef fish trophic guilds with global gut content data synthesis and phylogeny. </w:t>
        </w:r>
        <w:proofErr w:type="spellStart"/>
        <w:r w:rsidRPr="00E83358">
          <w:rPr>
            <w:rFonts w:ascii="Times New Roman" w:eastAsia="Times New Roman" w:hAnsi="Times New Roman" w:cs="Times New Roman"/>
            <w:i/>
            <w:color w:val="000000"/>
            <w:sz w:val="24"/>
            <w:szCs w:val="24"/>
            <w:rPrChange w:id="1099" w:author="Robinson, James (robins64)" w:date="2023-07-13T16:56:00Z">
              <w:rPr>
                <w:rFonts w:ascii="Times New Roman" w:eastAsia="Times New Roman" w:hAnsi="Times New Roman" w:cs="Times New Roman"/>
                <w:color w:val="000000"/>
                <w:sz w:val="24"/>
                <w:szCs w:val="24"/>
              </w:rPr>
            </w:rPrChange>
          </w:rPr>
          <w:t>PLoS</w:t>
        </w:r>
        <w:proofErr w:type="spellEnd"/>
        <w:r w:rsidRPr="00E83358">
          <w:rPr>
            <w:rFonts w:ascii="Times New Roman" w:eastAsia="Times New Roman" w:hAnsi="Times New Roman" w:cs="Times New Roman"/>
            <w:i/>
            <w:color w:val="000000"/>
            <w:sz w:val="24"/>
            <w:szCs w:val="24"/>
            <w:rPrChange w:id="1100" w:author="Robinson, James (robins64)" w:date="2023-07-13T16:56:00Z">
              <w:rPr>
                <w:rFonts w:ascii="Times New Roman" w:eastAsia="Times New Roman" w:hAnsi="Times New Roman" w:cs="Times New Roman"/>
                <w:color w:val="000000"/>
                <w:sz w:val="24"/>
                <w:szCs w:val="24"/>
              </w:rPr>
            </w:rPrChange>
          </w:rPr>
          <w:t xml:space="preserve"> Biol.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01" w:author="Robinson, James (robins64)" w:date="2023-07-13T16:56:00Z">
              <w:rPr>
                <w:rFonts w:ascii="Times New Roman" w:eastAsia="Times New Roman" w:hAnsi="Times New Roman" w:cs="Times New Roman"/>
                <w:color w:val="000000"/>
                <w:sz w:val="24"/>
                <w:szCs w:val="24"/>
              </w:rPr>
            </w:rPrChange>
          </w:rPr>
          <w:t>18</w:t>
        </w:r>
        <w:r>
          <w:rPr>
            <w:rFonts w:ascii="Times New Roman" w:eastAsia="Times New Roman" w:hAnsi="Times New Roman" w:cs="Times New Roman"/>
            <w:color w:val="000000"/>
            <w:sz w:val="24"/>
            <w:szCs w:val="24"/>
          </w:rPr>
          <w:t>, e3000702.</w:t>
        </w:r>
      </w:ins>
    </w:p>
    <w:p w14:paraId="48F0FC7A"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02" w:author="Robinson, James (robins64)" w:date="2023-07-13T16:56:00Z"/>
          <w:rFonts w:ascii="Times New Roman" w:eastAsia="Times New Roman" w:hAnsi="Times New Roman" w:cs="Times New Roman"/>
          <w:color w:val="000000"/>
          <w:sz w:val="24"/>
          <w:szCs w:val="24"/>
        </w:rPr>
      </w:pPr>
      <w:ins w:id="1103" w:author="Robinson, James (robins64)" w:date="2023-07-13T16:56:00Z">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t xml:space="preserve">Edwards P, Zhang W, Belton B, Little DC. 2019 Misunderstandings, myths and mantras in aquaculture: Its contribution to world food supplies has been systematically over reported. </w:t>
        </w:r>
        <w:r w:rsidRPr="00E83358">
          <w:rPr>
            <w:rFonts w:ascii="Times New Roman" w:eastAsia="Times New Roman" w:hAnsi="Times New Roman" w:cs="Times New Roman"/>
            <w:i/>
            <w:color w:val="000000"/>
            <w:sz w:val="24"/>
            <w:szCs w:val="24"/>
            <w:rPrChange w:id="1104" w:author="Robinson, James (robins64)" w:date="2023-07-13T16:56:00Z">
              <w:rPr>
                <w:rFonts w:ascii="Times New Roman" w:eastAsia="Times New Roman" w:hAnsi="Times New Roman" w:cs="Times New Roman"/>
                <w:color w:val="000000"/>
                <w:sz w:val="24"/>
                <w:szCs w:val="24"/>
              </w:rPr>
            </w:rPrChange>
          </w:rPr>
          <w:t>Mar. Policy</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05" w:author="Robinson, James (robins64)" w:date="2023-07-13T16:56:00Z">
              <w:rPr>
                <w:rFonts w:ascii="Times New Roman" w:eastAsia="Times New Roman" w:hAnsi="Times New Roman" w:cs="Times New Roman"/>
                <w:color w:val="000000"/>
                <w:sz w:val="24"/>
                <w:szCs w:val="24"/>
              </w:rPr>
            </w:rPrChange>
          </w:rPr>
          <w:t>106</w:t>
        </w:r>
        <w:r>
          <w:rPr>
            <w:rFonts w:ascii="Times New Roman" w:eastAsia="Times New Roman" w:hAnsi="Times New Roman" w:cs="Times New Roman"/>
            <w:color w:val="000000"/>
            <w:sz w:val="24"/>
            <w:szCs w:val="24"/>
          </w:rPr>
          <w:t>, 103547.</w:t>
        </w:r>
      </w:ins>
    </w:p>
    <w:p w14:paraId="4A50CE4E"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06" w:author="Robinson, James (robins64)" w:date="2023-07-13T16:56:00Z"/>
          <w:rFonts w:ascii="Times New Roman" w:eastAsia="Times New Roman" w:hAnsi="Times New Roman" w:cs="Times New Roman"/>
          <w:color w:val="000000"/>
          <w:sz w:val="24"/>
          <w:szCs w:val="24"/>
        </w:rPr>
      </w:pPr>
      <w:ins w:id="1107" w:author="Robinson, James (robins64)" w:date="2023-07-13T16:56:00Z">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Bürkner</w:t>
        </w:r>
        <w:proofErr w:type="spellEnd"/>
        <w:r>
          <w:rPr>
            <w:rFonts w:ascii="Times New Roman" w:eastAsia="Times New Roman" w:hAnsi="Times New Roman" w:cs="Times New Roman"/>
            <w:color w:val="000000"/>
            <w:sz w:val="24"/>
            <w:szCs w:val="24"/>
          </w:rPr>
          <w:t xml:space="preserve"> P-C. 2018 Advanced Bayesian Multilevel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with the R Package brms. </w:t>
        </w:r>
        <w:r w:rsidRPr="00E83358">
          <w:rPr>
            <w:rFonts w:ascii="Times New Roman" w:eastAsia="Times New Roman" w:hAnsi="Times New Roman" w:cs="Times New Roman"/>
            <w:i/>
            <w:color w:val="000000"/>
            <w:sz w:val="24"/>
            <w:szCs w:val="24"/>
            <w:rPrChange w:id="1108" w:author="Robinson, James (robins64)" w:date="2023-07-13T16:56:00Z">
              <w:rPr>
                <w:rFonts w:ascii="Times New Roman" w:eastAsia="Times New Roman" w:hAnsi="Times New Roman" w:cs="Times New Roman"/>
                <w:color w:val="000000"/>
                <w:sz w:val="24"/>
                <w:szCs w:val="24"/>
              </w:rPr>
            </w:rPrChange>
          </w:rPr>
          <w:t>The R Journal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09" w:author="Robinson, James (robins64)" w:date="2023-07-13T16:56:00Z">
              <w:rPr>
                <w:rFonts w:ascii="Times New Roman" w:eastAsia="Times New Roman" w:hAnsi="Times New Roman" w:cs="Times New Roman"/>
                <w:color w:val="000000"/>
                <w:sz w:val="24"/>
                <w:szCs w:val="24"/>
              </w:rPr>
            </w:rPrChange>
          </w:rPr>
          <w:t>10</w:t>
        </w:r>
        <w:r>
          <w:rPr>
            <w:rFonts w:ascii="Times New Roman" w:eastAsia="Times New Roman" w:hAnsi="Times New Roman" w:cs="Times New Roman"/>
            <w:color w:val="000000"/>
            <w:sz w:val="24"/>
            <w:szCs w:val="24"/>
          </w:rPr>
          <w:t>, 395–411. (doi:10.32614/RJ-2018-017)</w:t>
        </w:r>
      </w:ins>
    </w:p>
    <w:p w14:paraId="544BD984"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10" w:author="Robinson, James (robins64)" w:date="2023-07-13T16:56:00Z"/>
          <w:rFonts w:ascii="Times New Roman" w:eastAsia="Times New Roman" w:hAnsi="Times New Roman" w:cs="Times New Roman"/>
          <w:color w:val="000000"/>
          <w:sz w:val="24"/>
          <w:szCs w:val="24"/>
        </w:rPr>
      </w:pPr>
      <w:ins w:id="1111" w:author="Robinson, James (robins64)" w:date="2023-07-13T16:56:00Z">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R Core Team. 2022 R: A Language and Environment for Statistical Computing.</w:t>
        </w:r>
      </w:ins>
    </w:p>
    <w:p w14:paraId="410B2DDA"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12" w:author="Robinson, James (robins64)" w:date="2023-07-13T16:56:00Z"/>
          <w:rFonts w:ascii="Times New Roman" w:eastAsia="Times New Roman" w:hAnsi="Times New Roman" w:cs="Times New Roman"/>
          <w:color w:val="000000"/>
          <w:sz w:val="24"/>
          <w:szCs w:val="24"/>
        </w:rPr>
      </w:pPr>
      <w:ins w:id="1113" w:author="Robinson, James (robins64)" w:date="2023-07-13T16:56:00Z">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 xml:space="preserve">Robinson JPW, Wilson SK, Robinson J, Gerry C, Lucas J, Assan C, </w:t>
        </w:r>
        <w:proofErr w:type="spellStart"/>
        <w:r>
          <w:rPr>
            <w:rFonts w:ascii="Times New Roman" w:eastAsia="Times New Roman" w:hAnsi="Times New Roman" w:cs="Times New Roman"/>
            <w:color w:val="000000"/>
            <w:sz w:val="24"/>
            <w:szCs w:val="24"/>
          </w:rPr>
          <w:t>Govinden</w:t>
        </w:r>
        <w:proofErr w:type="spellEnd"/>
        <w:r>
          <w:rPr>
            <w:rFonts w:ascii="Times New Roman" w:eastAsia="Times New Roman" w:hAnsi="Times New Roman" w:cs="Times New Roman"/>
            <w:color w:val="000000"/>
            <w:sz w:val="24"/>
            <w:szCs w:val="24"/>
          </w:rPr>
          <w:t xml:space="preserve"> R, Jennings S, Graham NAJ. 2019 Productive instability of coral reef fisheries after climate-driven regime shifts. </w:t>
        </w:r>
        <w:r w:rsidRPr="00E83358">
          <w:rPr>
            <w:rFonts w:ascii="Times New Roman" w:eastAsia="Times New Roman" w:hAnsi="Times New Roman" w:cs="Times New Roman"/>
            <w:i/>
            <w:color w:val="000000"/>
            <w:sz w:val="24"/>
            <w:szCs w:val="24"/>
            <w:rPrChange w:id="1114" w:author="Robinson, James (robins64)" w:date="2023-07-13T16:56:00Z">
              <w:rPr>
                <w:rFonts w:ascii="Times New Roman" w:eastAsia="Times New Roman" w:hAnsi="Times New Roman" w:cs="Times New Roman"/>
                <w:color w:val="000000"/>
                <w:sz w:val="24"/>
                <w:szCs w:val="24"/>
              </w:rPr>
            </w:rPrChange>
          </w:rPr>
          <w:t xml:space="preserve">Nat </w:t>
        </w:r>
        <w:proofErr w:type="spellStart"/>
        <w:r w:rsidRPr="00E83358">
          <w:rPr>
            <w:rFonts w:ascii="Times New Roman" w:eastAsia="Times New Roman" w:hAnsi="Times New Roman" w:cs="Times New Roman"/>
            <w:i/>
            <w:color w:val="000000"/>
            <w:sz w:val="24"/>
            <w:szCs w:val="24"/>
            <w:rPrChange w:id="1115" w:author="Robinson, James (robins64)" w:date="2023-07-13T16:56:00Z">
              <w:rPr>
                <w:rFonts w:ascii="Times New Roman" w:eastAsia="Times New Roman" w:hAnsi="Times New Roman" w:cs="Times New Roman"/>
                <w:color w:val="000000"/>
                <w:sz w:val="24"/>
                <w:szCs w:val="24"/>
              </w:rPr>
            </w:rPrChange>
          </w:rPr>
          <w:t>Ecol</w:t>
        </w:r>
        <w:proofErr w:type="spellEnd"/>
        <w:r w:rsidRPr="00E83358">
          <w:rPr>
            <w:rFonts w:ascii="Times New Roman" w:eastAsia="Times New Roman" w:hAnsi="Times New Roman" w:cs="Times New Roman"/>
            <w:i/>
            <w:color w:val="000000"/>
            <w:sz w:val="24"/>
            <w:szCs w:val="24"/>
            <w:rPrChange w:id="1116" w:author="Robinson, James (robins64)" w:date="2023-07-13T16:56:00Z">
              <w:rPr>
                <w:rFonts w:ascii="Times New Roman" w:eastAsia="Times New Roman" w:hAnsi="Times New Roman" w:cs="Times New Roman"/>
                <w:color w:val="000000"/>
                <w:sz w:val="24"/>
                <w:szCs w:val="24"/>
              </w:rPr>
            </w:rPrChange>
          </w:rPr>
          <w:t xml:space="preserve"> </w:t>
        </w:r>
        <w:proofErr w:type="spellStart"/>
        <w:r w:rsidRPr="00E83358">
          <w:rPr>
            <w:rFonts w:ascii="Times New Roman" w:eastAsia="Times New Roman" w:hAnsi="Times New Roman" w:cs="Times New Roman"/>
            <w:i/>
            <w:color w:val="000000"/>
            <w:sz w:val="24"/>
            <w:szCs w:val="24"/>
            <w:rPrChange w:id="1117" w:author="Robinson, James (robins64)" w:date="2023-07-13T16:56:00Z">
              <w:rPr>
                <w:rFonts w:ascii="Times New Roman" w:eastAsia="Times New Roman" w:hAnsi="Times New Roman" w:cs="Times New Roman"/>
                <w:color w:val="000000"/>
                <w:sz w:val="24"/>
                <w:szCs w:val="24"/>
              </w:rPr>
            </w:rPrChange>
          </w:rPr>
          <w:t>Evol</w:t>
        </w:r>
        <w:proofErr w:type="spellEnd"/>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18" w:author="Robinson, James (robins64)" w:date="2023-07-13T16:56:00Z">
              <w:rPr>
                <w:rFonts w:ascii="Times New Roman" w:eastAsia="Times New Roman" w:hAnsi="Times New Roman" w:cs="Times New Roman"/>
                <w:color w:val="000000"/>
                <w:sz w:val="24"/>
                <w:szCs w:val="24"/>
              </w:rPr>
            </w:rPrChange>
          </w:rPr>
          <w:t>3</w:t>
        </w:r>
        <w:r>
          <w:rPr>
            <w:rFonts w:ascii="Times New Roman" w:eastAsia="Times New Roman" w:hAnsi="Times New Roman" w:cs="Times New Roman"/>
            <w:color w:val="000000"/>
            <w:sz w:val="24"/>
            <w:szCs w:val="24"/>
          </w:rPr>
          <w:t>, 183–190.</w:t>
        </w:r>
      </w:ins>
    </w:p>
    <w:p w14:paraId="1F5807D6"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19" w:author="Robinson, James (robins64)" w:date="2023-07-13T16:56:00Z"/>
          <w:rFonts w:ascii="Times New Roman" w:eastAsia="Times New Roman" w:hAnsi="Times New Roman" w:cs="Times New Roman"/>
          <w:color w:val="000000"/>
          <w:sz w:val="24"/>
          <w:szCs w:val="24"/>
        </w:rPr>
      </w:pPr>
      <w:ins w:id="1120" w:author="Robinson, James (robins64)" w:date="2023-07-13T16:56:00Z">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 xml:space="preserve">McClanahan TR, Graham NAJ, MacNeil MA, Cinner JE. 2015 Biomass-based targets and the management of multispecies coral reef fisheries. </w:t>
        </w:r>
        <w:proofErr w:type="spellStart"/>
        <w:r w:rsidRPr="00E83358">
          <w:rPr>
            <w:rFonts w:ascii="Times New Roman" w:eastAsia="Times New Roman" w:hAnsi="Times New Roman" w:cs="Times New Roman"/>
            <w:i/>
            <w:color w:val="000000"/>
            <w:sz w:val="24"/>
            <w:szCs w:val="24"/>
            <w:rPrChange w:id="1121" w:author="Robinson, James (robins64)" w:date="2023-07-13T16:56:00Z">
              <w:rPr>
                <w:rFonts w:ascii="Times New Roman" w:eastAsia="Times New Roman" w:hAnsi="Times New Roman" w:cs="Times New Roman"/>
                <w:color w:val="000000"/>
                <w:sz w:val="24"/>
                <w:szCs w:val="24"/>
              </w:rPr>
            </w:rPrChange>
          </w:rPr>
          <w:t>Conserv</w:t>
        </w:r>
        <w:proofErr w:type="spellEnd"/>
        <w:r w:rsidRPr="00E83358">
          <w:rPr>
            <w:rFonts w:ascii="Times New Roman" w:eastAsia="Times New Roman" w:hAnsi="Times New Roman" w:cs="Times New Roman"/>
            <w:i/>
            <w:color w:val="000000"/>
            <w:sz w:val="24"/>
            <w:szCs w:val="24"/>
            <w:rPrChange w:id="1122" w:author="Robinson, James (robins64)" w:date="2023-07-13T16:56:00Z">
              <w:rPr>
                <w:rFonts w:ascii="Times New Roman" w:eastAsia="Times New Roman" w:hAnsi="Times New Roman" w:cs="Times New Roman"/>
                <w:color w:val="000000"/>
                <w:sz w:val="24"/>
                <w:szCs w:val="24"/>
              </w:rPr>
            </w:rPrChange>
          </w:rPr>
          <w:t>. Biol.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23" w:author="Robinson, James (robins64)" w:date="2023-07-13T16:56:00Z">
              <w:rPr>
                <w:rFonts w:ascii="Times New Roman" w:eastAsia="Times New Roman" w:hAnsi="Times New Roman" w:cs="Times New Roman"/>
                <w:color w:val="000000"/>
                <w:sz w:val="24"/>
                <w:szCs w:val="24"/>
              </w:rPr>
            </w:rPrChange>
          </w:rPr>
          <w:t>29</w:t>
        </w:r>
        <w:r>
          <w:rPr>
            <w:rFonts w:ascii="Times New Roman" w:eastAsia="Times New Roman" w:hAnsi="Times New Roman" w:cs="Times New Roman"/>
            <w:color w:val="000000"/>
            <w:sz w:val="24"/>
            <w:szCs w:val="24"/>
          </w:rPr>
          <w:t>, 409–417.</w:t>
        </w:r>
      </w:ins>
    </w:p>
    <w:p w14:paraId="0BD44ABD"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24" w:author="Robinson, James (robins64)" w:date="2023-07-13T16:56:00Z"/>
          <w:rFonts w:ascii="Times New Roman" w:eastAsia="Times New Roman" w:hAnsi="Times New Roman" w:cs="Times New Roman"/>
          <w:color w:val="000000"/>
          <w:sz w:val="24"/>
          <w:szCs w:val="24"/>
        </w:rPr>
      </w:pPr>
      <w:ins w:id="1125" w:author="Robinson, James (robins64)" w:date="2023-07-13T16:56:00Z">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w:t>
        </w:r>
        <w:r w:rsidRPr="00E83358">
          <w:rPr>
            <w:rFonts w:ascii="Times New Roman" w:eastAsia="Times New Roman" w:hAnsi="Times New Roman" w:cs="Times New Roman"/>
            <w:i/>
            <w:color w:val="000000"/>
            <w:sz w:val="24"/>
            <w:szCs w:val="24"/>
            <w:rPrChange w:id="1126"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Demographic dynamics of the smallest marine vertebrates fuel coral reef ecosystem functioning. </w:t>
        </w:r>
        <w:r w:rsidRPr="00E83358">
          <w:rPr>
            <w:rFonts w:ascii="Times New Roman" w:eastAsia="Times New Roman" w:hAnsi="Times New Roman" w:cs="Times New Roman"/>
            <w:i/>
            <w:color w:val="000000"/>
            <w:sz w:val="24"/>
            <w:szCs w:val="24"/>
            <w:rPrChange w:id="1127" w:author="Robinson, James (robins64)" w:date="2023-07-13T16:56:00Z">
              <w:rPr>
                <w:rFonts w:ascii="Times New Roman" w:eastAsia="Times New Roman" w:hAnsi="Times New Roman" w:cs="Times New Roman"/>
                <w:color w:val="000000"/>
                <w:sz w:val="24"/>
                <w:szCs w:val="24"/>
              </w:rPr>
            </w:rPrChange>
          </w:rPr>
          <w:t>Science</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28" w:author="Robinson, James (robins64)" w:date="2023-07-13T16:56:00Z">
              <w:rPr>
                <w:rFonts w:ascii="Times New Roman" w:eastAsia="Times New Roman" w:hAnsi="Times New Roman" w:cs="Times New Roman"/>
                <w:color w:val="000000"/>
                <w:sz w:val="24"/>
                <w:szCs w:val="24"/>
              </w:rPr>
            </w:rPrChange>
          </w:rPr>
          <w:t>364</w:t>
        </w:r>
        <w:r>
          <w:rPr>
            <w:rFonts w:ascii="Times New Roman" w:eastAsia="Times New Roman" w:hAnsi="Times New Roman" w:cs="Times New Roman"/>
            <w:color w:val="000000"/>
            <w:sz w:val="24"/>
            <w:szCs w:val="24"/>
          </w:rPr>
          <w:t>, 1189–1192.</w:t>
        </w:r>
      </w:ins>
    </w:p>
    <w:p w14:paraId="4883EB87"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29" w:author="Robinson, James (robins64)" w:date="2023-07-13T16:56:00Z"/>
          <w:rFonts w:ascii="Times New Roman" w:eastAsia="Times New Roman" w:hAnsi="Times New Roman" w:cs="Times New Roman"/>
          <w:color w:val="000000"/>
          <w:sz w:val="24"/>
          <w:szCs w:val="24"/>
        </w:rPr>
      </w:pPr>
      <w:ins w:id="1130" w:author="Robinson, James (robins64)" w:date="2023-07-13T16:56:00Z">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CJ,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MJ, Bellwood DR. 2007 Life history patterns shape energy allocation among fishes on coral reefs. </w:t>
        </w:r>
        <w:proofErr w:type="spellStart"/>
        <w:r w:rsidRPr="00E83358">
          <w:rPr>
            <w:rFonts w:ascii="Times New Roman" w:eastAsia="Times New Roman" w:hAnsi="Times New Roman" w:cs="Times New Roman"/>
            <w:i/>
            <w:color w:val="000000"/>
            <w:sz w:val="24"/>
            <w:szCs w:val="24"/>
            <w:rPrChange w:id="1131" w:author="Robinson, James (robins64)" w:date="2023-07-13T16:56:00Z">
              <w:rPr>
                <w:rFonts w:ascii="Times New Roman" w:eastAsia="Times New Roman" w:hAnsi="Times New Roman" w:cs="Times New Roman"/>
                <w:color w:val="000000"/>
                <w:sz w:val="24"/>
                <w:szCs w:val="24"/>
              </w:rPr>
            </w:rPrChange>
          </w:rPr>
          <w:t>Oecologia</w:t>
        </w:r>
        <w:proofErr w:type="spellEnd"/>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32" w:author="Robinson, James (robins64)" w:date="2023-07-13T16:56:00Z">
              <w:rPr>
                <w:rFonts w:ascii="Times New Roman" w:eastAsia="Times New Roman" w:hAnsi="Times New Roman" w:cs="Times New Roman"/>
                <w:color w:val="000000"/>
                <w:sz w:val="24"/>
                <w:szCs w:val="24"/>
              </w:rPr>
            </w:rPrChange>
          </w:rPr>
          <w:t>153</w:t>
        </w:r>
        <w:r>
          <w:rPr>
            <w:rFonts w:ascii="Times New Roman" w:eastAsia="Times New Roman" w:hAnsi="Times New Roman" w:cs="Times New Roman"/>
            <w:color w:val="000000"/>
            <w:sz w:val="24"/>
            <w:szCs w:val="24"/>
          </w:rPr>
          <w:t>, 111–120.</w:t>
        </w:r>
      </w:ins>
    </w:p>
    <w:p w14:paraId="0796BE47"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33" w:author="Robinson, James (robins64)" w:date="2023-07-13T16:56:00Z"/>
          <w:rFonts w:ascii="Times New Roman" w:eastAsia="Times New Roman" w:hAnsi="Times New Roman" w:cs="Times New Roman"/>
          <w:color w:val="000000"/>
          <w:sz w:val="24"/>
          <w:szCs w:val="24"/>
        </w:rPr>
      </w:pPr>
      <w:ins w:id="1134" w:author="Robinson, James (robins64)" w:date="2023-07-13T16:56:00Z">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t xml:space="preserve">Ruppert JLW,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Kulbicki</w:t>
        </w:r>
        <w:proofErr w:type="spellEnd"/>
        <w:r>
          <w:rPr>
            <w:rFonts w:ascii="Times New Roman" w:eastAsia="Times New Roman" w:hAnsi="Times New Roman" w:cs="Times New Roman"/>
            <w:color w:val="000000"/>
            <w:sz w:val="24"/>
            <w:szCs w:val="24"/>
          </w:rPr>
          <w:t xml:space="preserve"> M, Labrosse P, Fortin M-J, </w:t>
        </w:r>
        <w:proofErr w:type="spellStart"/>
        <w:r>
          <w:rPr>
            <w:rFonts w:ascii="Times New Roman" w:eastAsia="Times New Roman" w:hAnsi="Times New Roman" w:cs="Times New Roman"/>
            <w:color w:val="000000"/>
            <w:sz w:val="24"/>
            <w:szCs w:val="24"/>
          </w:rPr>
          <w:t>Meekan</w:t>
        </w:r>
        <w:proofErr w:type="spellEnd"/>
        <w:r>
          <w:rPr>
            <w:rFonts w:ascii="Times New Roman" w:eastAsia="Times New Roman" w:hAnsi="Times New Roman" w:cs="Times New Roman"/>
            <w:color w:val="000000"/>
            <w:sz w:val="24"/>
            <w:szCs w:val="24"/>
          </w:rPr>
          <w:t xml:space="preserve"> MG. 2018 Human activities as a driver of spatial variation in the trophic structure of fish communities on Pacific coral reefs. </w:t>
        </w:r>
        <w:r w:rsidRPr="00E83358">
          <w:rPr>
            <w:rFonts w:ascii="Times New Roman" w:eastAsia="Times New Roman" w:hAnsi="Times New Roman" w:cs="Times New Roman"/>
            <w:i/>
            <w:color w:val="000000"/>
            <w:sz w:val="24"/>
            <w:szCs w:val="24"/>
            <w:rPrChange w:id="1135" w:author="Robinson, James (robins64)" w:date="2023-07-13T16:56: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36" w:author="Robinson, James (robins64)" w:date="2023-07-13T16:56:00Z">
              <w:rPr>
                <w:rFonts w:ascii="Times New Roman" w:eastAsia="Times New Roman" w:hAnsi="Times New Roman" w:cs="Times New Roman"/>
                <w:color w:val="000000"/>
                <w:sz w:val="24"/>
                <w:szCs w:val="24"/>
              </w:rPr>
            </w:rPrChange>
          </w:rPr>
          <w:t>24</w:t>
        </w:r>
        <w:r>
          <w:rPr>
            <w:rFonts w:ascii="Times New Roman" w:eastAsia="Times New Roman" w:hAnsi="Times New Roman" w:cs="Times New Roman"/>
            <w:color w:val="000000"/>
            <w:sz w:val="24"/>
            <w:szCs w:val="24"/>
          </w:rPr>
          <w:t>, e67–e79.</w:t>
        </w:r>
      </w:ins>
    </w:p>
    <w:p w14:paraId="0F410CCF"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37" w:author="Robinson, James (robins64)" w:date="2023-07-13T16:56:00Z"/>
          <w:rFonts w:ascii="Times New Roman" w:eastAsia="Times New Roman" w:hAnsi="Times New Roman" w:cs="Times New Roman"/>
          <w:color w:val="000000"/>
          <w:sz w:val="24"/>
          <w:szCs w:val="24"/>
        </w:rPr>
      </w:pPr>
      <w:ins w:id="1138" w:author="Robinson, James (robins64)" w:date="2023-07-13T16:56:00Z">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t xml:space="preserve">Cooke R </w:t>
        </w:r>
        <w:r w:rsidRPr="00E83358">
          <w:rPr>
            <w:rFonts w:ascii="Times New Roman" w:eastAsia="Times New Roman" w:hAnsi="Times New Roman" w:cs="Times New Roman"/>
            <w:i/>
            <w:color w:val="000000"/>
            <w:sz w:val="24"/>
            <w:szCs w:val="24"/>
            <w:rPrChange w:id="1139"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Anthropogenic disruptions to longstanding patterns of trophic-size structure in vertebrates. </w:t>
        </w:r>
        <w:r w:rsidRPr="00E83358">
          <w:rPr>
            <w:rFonts w:ascii="Times New Roman" w:eastAsia="Times New Roman" w:hAnsi="Times New Roman" w:cs="Times New Roman"/>
            <w:i/>
            <w:color w:val="000000"/>
            <w:sz w:val="24"/>
            <w:szCs w:val="24"/>
            <w:rPrChange w:id="1140" w:author="Robinson, James (robins64)" w:date="2023-07-13T16:56:00Z">
              <w:rPr>
                <w:rFonts w:ascii="Times New Roman" w:eastAsia="Times New Roman" w:hAnsi="Times New Roman" w:cs="Times New Roman"/>
                <w:color w:val="000000"/>
                <w:sz w:val="24"/>
                <w:szCs w:val="24"/>
              </w:rPr>
            </w:rPrChange>
          </w:rPr>
          <w:t xml:space="preserve">Nat </w:t>
        </w:r>
        <w:proofErr w:type="spellStart"/>
        <w:r w:rsidRPr="00E83358">
          <w:rPr>
            <w:rFonts w:ascii="Times New Roman" w:eastAsia="Times New Roman" w:hAnsi="Times New Roman" w:cs="Times New Roman"/>
            <w:i/>
            <w:color w:val="000000"/>
            <w:sz w:val="24"/>
            <w:szCs w:val="24"/>
            <w:rPrChange w:id="1141" w:author="Robinson, James (robins64)" w:date="2023-07-13T16:56:00Z">
              <w:rPr>
                <w:rFonts w:ascii="Times New Roman" w:eastAsia="Times New Roman" w:hAnsi="Times New Roman" w:cs="Times New Roman"/>
                <w:color w:val="000000"/>
                <w:sz w:val="24"/>
                <w:szCs w:val="24"/>
              </w:rPr>
            </w:rPrChange>
          </w:rPr>
          <w:t>Ecol</w:t>
        </w:r>
        <w:proofErr w:type="spellEnd"/>
        <w:r w:rsidRPr="00E83358">
          <w:rPr>
            <w:rFonts w:ascii="Times New Roman" w:eastAsia="Times New Roman" w:hAnsi="Times New Roman" w:cs="Times New Roman"/>
            <w:i/>
            <w:color w:val="000000"/>
            <w:sz w:val="24"/>
            <w:szCs w:val="24"/>
            <w:rPrChange w:id="1142" w:author="Robinson, James (robins64)" w:date="2023-07-13T16:56:00Z">
              <w:rPr>
                <w:rFonts w:ascii="Times New Roman" w:eastAsia="Times New Roman" w:hAnsi="Times New Roman" w:cs="Times New Roman"/>
                <w:color w:val="000000"/>
                <w:sz w:val="24"/>
                <w:szCs w:val="24"/>
              </w:rPr>
            </w:rPrChange>
          </w:rPr>
          <w:t xml:space="preserve"> </w:t>
        </w:r>
        <w:proofErr w:type="spellStart"/>
        <w:r w:rsidRPr="00E83358">
          <w:rPr>
            <w:rFonts w:ascii="Times New Roman" w:eastAsia="Times New Roman" w:hAnsi="Times New Roman" w:cs="Times New Roman"/>
            <w:i/>
            <w:color w:val="000000"/>
            <w:sz w:val="24"/>
            <w:szCs w:val="24"/>
            <w:rPrChange w:id="1143" w:author="Robinson, James (robins64)" w:date="2023-07-13T16:56:00Z">
              <w:rPr>
                <w:rFonts w:ascii="Times New Roman" w:eastAsia="Times New Roman" w:hAnsi="Times New Roman" w:cs="Times New Roman"/>
                <w:color w:val="000000"/>
                <w:sz w:val="24"/>
                <w:szCs w:val="24"/>
              </w:rPr>
            </w:rPrChange>
          </w:rPr>
          <w:t>Evol</w:t>
        </w:r>
        <w:proofErr w:type="spellEnd"/>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44" w:author="Robinson, James (robins64)" w:date="2023-07-13T16:56: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684–692.</w:t>
        </w:r>
      </w:ins>
    </w:p>
    <w:p w14:paraId="7510A94B"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45" w:author="Robinson, James (robins64)" w:date="2023-07-13T16:56:00Z"/>
          <w:rFonts w:ascii="Times New Roman" w:eastAsia="Times New Roman" w:hAnsi="Times New Roman" w:cs="Times New Roman"/>
          <w:color w:val="000000"/>
          <w:sz w:val="24"/>
          <w:szCs w:val="24"/>
        </w:rPr>
      </w:pPr>
      <w:ins w:id="1146" w:author="Robinson, James (robins64)" w:date="2023-07-13T16:56:00Z">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t xml:space="preserve">Russ GR, </w:t>
        </w:r>
        <w:proofErr w:type="spellStart"/>
        <w:r>
          <w:rPr>
            <w:rFonts w:ascii="Times New Roman" w:eastAsia="Times New Roman" w:hAnsi="Times New Roman" w:cs="Times New Roman"/>
            <w:color w:val="000000"/>
            <w:sz w:val="24"/>
            <w:szCs w:val="24"/>
          </w:rPr>
          <w:t>Bergseth</w:t>
        </w:r>
        <w:proofErr w:type="spellEnd"/>
        <w:r>
          <w:rPr>
            <w:rFonts w:ascii="Times New Roman" w:eastAsia="Times New Roman" w:hAnsi="Times New Roman" w:cs="Times New Roman"/>
            <w:color w:val="000000"/>
            <w:sz w:val="24"/>
            <w:szCs w:val="24"/>
          </w:rPr>
          <w:t xml:space="preserve"> BJ, </w:t>
        </w:r>
        <w:proofErr w:type="spellStart"/>
        <w:r>
          <w:rPr>
            <w:rFonts w:ascii="Times New Roman" w:eastAsia="Times New Roman" w:hAnsi="Times New Roman" w:cs="Times New Roman"/>
            <w:color w:val="000000"/>
            <w:sz w:val="24"/>
            <w:szCs w:val="24"/>
          </w:rPr>
          <w:t>Rizzari</w:t>
        </w:r>
        <w:proofErr w:type="spellEnd"/>
        <w:r>
          <w:rPr>
            <w:rFonts w:ascii="Times New Roman" w:eastAsia="Times New Roman" w:hAnsi="Times New Roman" w:cs="Times New Roman"/>
            <w:color w:val="000000"/>
            <w:sz w:val="24"/>
            <w:szCs w:val="24"/>
          </w:rPr>
          <w:t xml:space="preserve"> JR, Alcala AC. 2015 Decadal-scale effects of benthic habitat and marine reserve protection on Philippine goatfish (F: Mullidae). </w:t>
        </w:r>
        <w:r w:rsidRPr="00E83358">
          <w:rPr>
            <w:rFonts w:ascii="Times New Roman" w:eastAsia="Times New Roman" w:hAnsi="Times New Roman" w:cs="Times New Roman"/>
            <w:i/>
            <w:color w:val="000000"/>
            <w:sz w:val="24"/>
            <w:szCs w:val="24"/>
            <w:rPrChange w:id="1147" w:author="Robinson, James (robins64)" w:date="2023-07-13T16:56: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48" w:author="Robinson, James (robins64)" w:date="2023-07-13T16:56: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773–787.</w:t>
        </w:r>
      </w:ins>
    </w:p>
    <w:p w14:paraId="57E29DF9"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49" w:author="Robinson, James (robins64)" w:date="2023-07-13T16:56:00Z"/>
          <w:rFonts w:ascii="Times New Roman" w:eastAsia="Times New Roman" w:hAnsi="Times New Roman" w:cs="Times New Roman"/>
          <w:color w:val="000000"/>
          <w:sz w:val="24"/>
          <w:szCs w:val="24"/>
        </w:rPr>
      </w:pPr>
      <w:ins w:id="1150" w:author="Robinson, James (robins64)" w:date="2023-07-13T16:56:00Z">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t xml:space="preserve">Hamilton M, Robinson JPW, </w:t>
        </w:r>
        <w:proofErr w:type="spellStart"/>
        <w:r>
          <w:rPr>
            <w:rFonts w:ascii="Times New Roman" w:eastAsia="Times New Roman" w:hAnsi="Times New Roman" w:cs="Times New Roman"/>
            <w:color w:val="000000"/>
            <w:sz w:val="24"/>
            <w:szCs w:val="24"/>
          </w:rPr>
          <w:t>Benkwitt</w:t>
        </w:r>
        <w:proofErr w:type="spellEnd"/>
        <w:r>
          <w:rPr>
            <w:rFonts w:ascii="Times New Roman" w:eastAsia="Times New Roman" w:hAnsi="Times New Roman" w:cs="Times New Roman"/>
            <w:color w:val="000000"/>
            <w:sz w:val="24"/>
            <w:szCs w:val="24"/>
          </w:rPr>
          <w:t xml:space="preserve"> CE, Wilson SK, MacNeil MA, Ebrahim A, Graham NAJ. 2022 Climate impacts alter fisheries productivity and turnover on coral reefs. </w:t>
        </w:r>
        <w:r w:rsidRPr="00E83358">
          <w:rPr>
            <w:rFonts w:ascii="Times New Roman" w:eastAsia="Times New Roman" w:hAnsi="Times New Roman" w:cs="Times New Roman"/>
            <w:i/>
            <w:color w:val="000000"/>
            <w:sz w:val="24"/>
            <w:szCs w:val="24"/>
            <w:rPrChange w:id="1151" w:author="Robinson, James (robins64)" w:date="2023-07-13T16:56: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52" w:author="Robinson, James (robins64)" w:date="2023-07-13T16:56:00Z">
              <w:rPr>
                <w:rFonts w:ascii="Times New Roman" w:eastAsia="Times New Roman" w:hAnsi="Times New Roman" w:cs="Times New Roman"/>
                <w:color w:val="000000"/>
                <w:sz w:val="24"/>
                <w:szCs w:val="24"/>
              </w:rPr>
            </w:rPrChange>
          </w:rPr>
          <w:t>41</w:t>
        </w:r>
        <w:r>
          <w:rPr>
            <w:rFonts w:ascii="Times New Roman" w:eastAsia="Times New Roman" w:hAnsi="Times New Roman" w:cs="Times New Roman"/>
            <w:color w:val="000000"/>
            <w:sz w:val="24"/>
            <w:szCs w:val="24"/>
          </w:rPr>
          <w:t>, 921–935.</w:t>
        </w:r>
      </w:ins>
    </w:p>
    <w:p w14:paraId="36274928"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53" w:author="Robinson, James (robins64)" w:date="2023-07-13T16:56:00Z"/>
          <w:rFonts w:ascii="Times New Roman" w:eastAsia="Times New Roman" w:hAnsi="Times New Roman" w:cs="Times New Roman"/>
          <w:color w:val="000000"/>
          <w:sz w:val="24"/>
          <w:szCs w:val="24"/>
        </w:rPr>
      </w:pPr>
      <w:ins w:id="1154" w:author="Robinson, James (robins64)" w:date="2023-07-13T16:56:00Z">
        <w:r>
          <w:rPr>
            <w:rFonts w:ascii="Times New Roman" w:eastAsia="Times New Roman" w:hAnsi="Times New Roman" w:cs="Times New Roman"/>
            <w:color w:val="000000"/>
            <w:sz w:val="24"/>
            <w:szCs w:val="24"/>
          </w:rPr>
          <w:lastRenderedPageBreak/>
          <w:t>41.</w:t>
        </w:r>
        <w:r>
          <w:rPr>
            <w:rFonts w:ascii="Times New Roman" w:eastAsia="Times New Roman" w:hAnsi="Times New Roman" w:cs="Times New Roman"/>
            <w:color w:val="000000"/>
            <w:sz w:val="24"/>
            <w:szCs w:val="24"/>
          </w:rPr>
          <w:tab/>
          <w:t xml:space="preserve">McClanahan TR. 1994 Kenyan coral reef lagoon fish: effects of fishing, substrate complexity, and sea urchins. </w:t>
        </w:r>
        <w:r w:rsidRPr="00E83358">
          <w:rPr>
            <w:rFonts w:ascii="Times New Roman" w:eastAsia="Times New Roman" w:hAnsi="Times New Roman" w:cs="Times New Roman"/>
            <w:i/>
            <w:color w:val="000000"/>
            <w:sz w:val="24"/>
            <w:szCs w:val="24"/>
            <w:rPrChange w:id="1155" w:author="Robinson, James (robins64)" w:date="2023-07-13T16:56: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56" w:author="Robinson, James (robins64)" w:date="2023-07-13T16:56:00Z">
              <w:rPr>
                <w:rFonts w:ascii="Times New Roman" w:eastAsia="Times New Roman" w:hAnsi="Times New Roman" w:cs="Times New Roman"/>
                <w:color w:val="000000"/>
                <w:sz w:val="24"/>
                <w:szCs w:val="24"/>
              </w:rPr>
            </w:rPrChange>
          </w:rPr>
          <w:t>13</w:t>
        </w:r>
        <w:r>
          <w:rPr>
            <w:rFonts w:ascii="Times New Roman" w:eastAsia="Times New Roman" w:hAnsi="Times New Roman" w:cs="Times New Roman"/>
            <w:color w:val="000000"/>
            <w:sz w:val="24"/>
            <w:szCs w:val="24"/>
          </w:rPr>
          <w:t>, 231–241.</w:t>
        </w:r>
      </w:ins>
    </w:p>
    <w:p w14:paraId="5E07A273"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57" w:author="Robinson, James (robins64)" w:date="2023-07-13T16:56:00Z"/>
          <w:rFonts w:ascii="Times New Roman" w:eastAsia="Times New Roman" w:hAnsi="Times New Roman" w:cs="Times New Roman"/>
          <w:color w:val="000000"/>
          <w:sz w:val="24"/>
          <w:szCs w:val="24"/>
        </w:rPr>
      </w:pPr>
      <w:ins w:id="1158" w:author="Robinson, James (robins64)" w:date="2023-07-13T16:56:00Z">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 xml:space="preserve">McClanahan TR, Hicks CC. 2011 Changes in life history and ecological characteristics of coral reef fish catch composition with increasing fishery management. </w:t>
        </w:r>
        <w:r w:rsidRPr="00E83358">
          <w:rPr>
            <w:rFonts w:ascii="Times New Roman" w:eastAsia="Times New Roman" w:hAnsi="Times New Roman" w:cs="Times New Roman"/>
            <w:i/>
            <w:color w:val="000000"/>
            <w:sz w:val="24"/>
            <w:szCs w:val="24"/>
            <w:rPrChange w:id="1159" w:author="Robinson, James (robins64)" w:date="2023-07-13T16:56:00Z">
              <w:rPr>
                <w:rFonts w:ascii="Times New Roman" w:eastAsia="Times New Roman" w:hAnsi="Times New Roman" w:cs="Times New Roman"/>
                <w:color w:val="000000"/>
                <w:sz w:val="24"/>
                <w:szCs w:val="24"/>
              </w:rPr>
            </w:rPrChange>
          </w:rPr>
          <w:t xml:space="preserve">Fish. </w:t>
        </w:r>
        <w:proofErr w:type="spellStart"/>
        <w:r w:rsidRPr="00E83358">
          <w:rPr>
            <w:rFonts w:ascii="Times New Roman" w:eastAsia="Times New Roman" w:hAnsi="Times New Roman" w:cs="Times New Roman"/>
            <w:i/>
            <w:color w:val="000000"/>
            <w:sz w:val="24"/>
            <w:szCs w:val="24"/>
            <w:rPrChange w:id="1160" w:author="Robinson, James (robins64)" w:date="2023-07-13T16:56:00Z">
              <w:rPr>
                <w:rFonts w:ascii="Times New Roman" w:eastAsia="Times New Roman" w:hAnsi="Times New Roman" w:cs="Times New Roman"/>
                <w:color w:val="000000"/>
                <w:sz w:val="24"/>
                <w:szCs w:val="24"/>
              </w:rPr>
            </w:rPrChange>
          </w:rPr>
          <w:t>Manag</w:t>
        </w:r>
        <w:proofErr w:type="spellEnd"/>
        <w:r w:rsidRPr="00E83358">
          <w:rPr>
            <w:rFonts w:ascii="Times New Roman" w:eastAsia="Times New Roman" w:hAnsi="Times New Roman" w:cs="Times New Roman"/>
            <w:i/>
            <w:color w:val="000000"/>
            <w:sz w:val="24"/>
            <w:szCs w:val="24"/>
            <w:rPrChange w:id="1161" w:author="Robinson, James (robins64)" w:date="2023-07-13T16:56:00Z">
              <w:rPr>
                <w:rFonts w:ascii="Times New Roman" w:eastAsia="Times New Roman" w:hAnsi="Times New Roman" w:cs="Times New Roman"/>
                <w:color w:val="000000"/>
                <w:sz w:val="24"/>
                <w:szCs w:val="24"/>
              </w:rPr>
            </w:rPrChange>
          </w:rPr>
          <w:t>. Ecol.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62" w:author="Robinson, James (robins64)" w:date="2023-07-13T16:56:00Z">
              <w:rPr>
                <w:rFonts w:ascii="Times New Roman" w:eastAsia="Times New Roman" w:hAnsi="Times New Roman" w:cs="Times New Roman"/>
                <w:color w:val="000000"/>
                <w:sz w:val="24"/>
                <w:szCs w:val="24"/>
              </w:rPr>
            </w:rPrChange>
          </w:rPr>
          <w:t>18</w:t>
        </w:r>
        <w:r>
          <w:rPr>
            <w:rFonts w:ascii="Times New Roman" w:eastAsia="Times New Roman" w:hAnsi="Times New Roman" w:cs="Times New Roman"/>
            <w:color w:val="000000"/>
            <w:sz w:val="24"/>
            <w:szCs w:val="24"/>
          </w:rPr>
          <w:t>, 50–60.</w:t>
        </w:r>
      </w:ins>
    </w:p>
    <w:p w14:paraId="44128C2E"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63" w:author="Robinson, James (robins64)" w:date="2023-07-13T16:56:00Z"/>
          <w:rFonts w:ascii="Times New Roman" w:eastAsia="Times New Roman" w:hAnsi="Times New Roman" w:cs="Times New Roman"/>
          <w:color w:val="000000"/>
          <w:sz w:val="24"/>
          <w:szCs w:val="24"/>
        </w:rPr>
      </w:pPr>
      <w:ins w:id="1164" w:author="Robinson, James (robins64)" w:date="2023-07-13T16:56:00Z">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 xml:space="preserve">Bellwood DR, Hoey AS,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2003 Limited functional redundancy in high diversity systems: resilience and ecosystem function on coral reefs. </w:t>
        </w:r>
        <w:r w:rsidRPr="00E83358">
          <w:rPr>
            <w:rFonts w:ascii="Times New Roman" w:eastAsia="Times New Roman" w:hAnsi="Times New Roman" w:cs="Times New Roman"/>
            <w:i/>
            <w:color w:val="000000"/>
            <w:sz w:val="24"/>
            <w:szCs w:val="24"/>
            <w:rPrChange w:id="1165" w:author="Robinson, James (robins64)" w:date="2023-07-13T16:56: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66" w:author="Robinson, James (robins64)" w:date="2023-07-13T16:56: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281–285.</w:t>
        </w:r>
      </w:ins>
    </w:p>
    <w:p w14:paraId="0B75FFCF"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67" w:author="Robinson, James (robins64)" w:date="2023-07-13T16:56:00Z"/>
          <w:rFonts w:ascii="Times New Roman" w:eastAsia="Times New Roman" w:hAnsi="Times New Roman" w:cs="Times New Roman"/>
          <w:color w:val="000000"/>
          <w:sz w:val="24"/>
          <w:szCs w:val="24"/>
        </w:rPr>
      </w:pPr>
      <w:ins w:id="1168" w:author="Robinson, James (robins64)" w:date="2023-07-13T16:56:00Z">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 xml:space="preserve">Edwards CB </w:t>
        </w:r>
        <w:r w:rsidRPr="00E83358">
          <w:rPr>
            <w:rFonts w:ascii="Times New Roman" w:eastAsia="Times New Roman" w:hAnsi="Times New Roman" w:cs="Times New Roman"/>
            <w:i/>
            <w:color w:val="000000"/>
            <w:sz w:val="24"/>
            <w:szCs w:val="24"/>
            <w:rPrChange w:id="1169"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2014 Global assessment of the status of coral reef herbivorous fishes: evidence for fishing effects. </w:t>
        </w:r>
        <w:r w:rsidRPr="00E83358">
          <w:rPr>
            <w:rFonts w:ascii="Times New Roman" w:eastAsia="Times New Roman" w:hAnsi="Times New Roman" w:cs="Times New Roman"/>
            <w:i/>
            <w:color w:val="000000"/>
            <w:sz w:val="24"/>
            <w:szCs w:val="24"/>
            <w:rPrChange w:id="1170" w:author="Robinson, James (robins64)" w:date="2023-07-13T16:56:00Z">
              <w:rPr>
                <w:rFonts w:ascii="Times New Roman" w:eastAsia="Times New Roman" w:hAnsi="Times New Roman" w:cs="Times New Roman"/>
                <w:color w:val="000000"/>
                <w:sz w:val="24"/>
                <w:szCs w:val="24"/>
              </w:rPr>
            </w:rPrChange>
          </w:rPr>
          <w:t>Proc. Biol. Sci.</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71" w:author="Robinson, James (robins64)" w:date="2023-07-13T16:56:00Z">
              <w:rPr>
                <w:rFonts w:ascii="Times New Roman" w:eastAsia="Times New Roman" w:hAnsi="Times New Roman" w:cs="Times New Roman"/>
                <w:color w:val="000000"/>
                <w:sz w:val="24"/>
                <w:szCs w:val="24"/>
              </w:rPr>
            </w:rPrChange>
          </w:rPr>
          <w:t>281</w:t>
        </w:r>
        <w:r>
          <w:rPr>
            <w:rFonts w:ascii="Times New Roman" w:eastAsia="Times New Roman" w:hAnsi="Times New Roman" w:cs="Times New Roman"/>
            <w:color w:val="000000"/>
            <w:sz w:val="24"/>
            <w:szCs w:val="24"/>
          </w:rPr>
          <w:t>, 20131835.</w:t>
        </w:r>
      </w:ins>
    </w:p>
    <w:p w14:paraId="478181D6"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72" w:author="Robinson, James (robins64)" w:date="2023-07-13T16:56:00Z"/>
          <w:rFonts w:ascii="Times New Roman" w:eastAsia="Times New Roman" w:hAnsi="Times New Roman" w:cs="Times New Roman"/>
          <w:color w:val="000000"/>
          <w:sz w:val="24"/>
          <w:szCs w:val="24"/>
        </w:rPr>
      </w:pPr>
      <w:ins w:id="1173" w:author="Robinson, James (robins64)" w:date="2023-07-13T16:56:00Z">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 xml:space="preserve">Bellwood DR,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1990 A functional analysis of grazing in parrotfishes (family Scaridae): the ecological implications. </w:t>
        </w:r>
        <w:r w:rsidRPr="00E83358">
          <w:rPr>
            <w:rFonts w:ascii="Times New Roman" w:eastAsia="Times New Roman" w:hAnsi="Times New Roman" w:cs="Times New Roman"/>
            <w:i/>
            <w:color w:val="000000"/>
            <w:sz w:val="24"/>
            <w:szCs w:val="24"/>
            <w:rPrChange w:id="1174" w:author="Robinson, James (robins64)" w:date="2023-07-13T16:56:00Z">
              <w:rPr>
                <w:rFonts w:ascii="Times New Roman" w:eastAsia="Times New Roman" w:hAnsi="Times New Roman" w:cs="Times New Roman"/>
                <w:color w:val="000000"/>
                <w:sz w:val="24"/>
                <w:szCs w:val="24"/>
              </w:rPr>
            </w:rPrChange>
          </w:rPr>
          <w:t>Environ. Biol. Fishes</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75" w:author="Robinson, James (robins64)" w:date="2023-07-13T16:56: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189–214.</w:t>
        </w:r>
      </w:ins>
    </w:p>
    <w:p w14:paraId="25672C1F"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76" w:author="Robinson, James (robins64)" w:date="2023-07-13T16:56:00Z"/>
          <w:rFonts w:ascii="Times New Roman" w:eastAsia="Times New Roman" w:hAnsi="Times New Roman" w:cs="Times New Roman"/>
          <w:color w:val="000000"/>
          <w:sz w:val="24"/>
          <w:szCs w:val="24"/>
        </w:rPr>
      </w:pPr>
      <w:ins w:id="1177" w:author="Robinson, James (robins64)" w:date="2023-07-13T16:56:00Z">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McClanahan TR. 2018 Multicriteria estimate of coral reef fishery sustainability. </w:t>
        </w:r>
        <w:r w:rsidRPr="00E83358">
          <w:rPr>
            <w:rFonts w:ascii="Times New Roman" w:eastAsia="Times New Roman" w:hAnsi="Times New Roman" w:cs="Times New Roman"/>
            <w:i/>
            <w:color w:val="000000"/>
            <w:sz w:val="24"/>
            <w:szCs w:val="24"/>
            <w:rPrChange w:id="1178" w:author="Robinson, James (robins64)" w:date="2023-07-13T16:56:00Z">
              <w:rPr>
                <w:rFonts w:ascii="Times New Roman" w:eastAsia="Times New Roman" w:hAnsi="Times New Roman" w:cs="Times New Roman"/>
                <w:color w:val="000000"/>
                <w:sz w:val="24"/>
                <w:szCs w:val="24"/>
              </w:rPr>
            </w:rPrChange>
          </w:rPr>
          <w:t xml:space="preserve">Fish </w:t>
        </w:r>
        <w:proofErr w:type="spellStart"/>
        <w:r w:rsidRPr="00E83358">
          <w:rPr>
            <w:rFonts w:ascii="Times New Roman" w:eastAsia="Times New Roman" w:hAnsi="Times New Roman" w:cs="Times New Roman"/>
            <w:i/>
            <w:color w:val="000000"/>
            <w:sz w:val="24"/>
            <w:szCs w:val="24"/>
            <w:rPrChange w:id="1179" w:author="Robinson, James (robins64)" w:date="2023-07-13T16:56:00Z">
              <w:rPr>
                <w:rFonts w:ascii="Times New Roman" w:eastAsia="Times New Roman" w:hAnsi="Times New Roman" w:cs="Times New Roman"/>
                <w:color w:val="000000"/>
                <w:sz w:val="24"/>
                <w:szCs w:val="24"/>
              </w:rPr>
            </w:rPrChange>
          </w:rPr>
          <w:t>Fish</w:t>
        </w:r>
        <w:proofErr w:type="spellEnd"/>
        <w:r w:rsidRPr="00E83358">
          <w:rPr>
            <w:rFonts w:ascii="Times New Roman" w:eastAsia="Times New Roman" w:hAnsi="Times New Roman" w:cs="Times New Roman"/>
            <w:i/>
            <w:color w:val="000000"/>
            <w:sz w:val="24"/>
            <w:szCs w:val="24"/>
            <w:rPrChange w:id="1180" w:author="Robinson, James (robins64)" w:date="2023-07-13T16:56: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81" w:author="Robinson, James (robins64)" w:date="2023-07-13T16:56: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807–820.</w:t>
        </w:r>
      </w:ins>
    </w:p>
    <w:p w14:paraId="69B4F324"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82" w:author="Robinson, James (robins64)" w:date="2023-07-13T16:56:00Z"/>
          <w:rFonts w:ascii="Times New Roman" w:eastAsia="Times New Roman" w:hAnsi="Times New Roman" w:cs="Times New Roman"/>
          <w:color w:val="000000"/>
          <w:sz w:val="24"/>
          <w:szCs w:val="24"/>
        </w:rPr>
      </w:pPr>
      <w:ins w:id="1183" w:author="Robinson, James (robins64)" w:date="2023-07-13T16:56:00Z">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t xml:space="preserve">Mumby PJ. 2006 The impact of exploiting grazers (Scaridae) on the dynamics of Caribbean coral reefs. </w:t>
        </w:r>
        <w:r w:rsidRPr="00E83358">
          <w:rPr>
            <w:rFonts w:ascii="Times New Roman" w:eastAsia="Times New Roman" w:hAnsi="Times New Roman" w:cs="Times New Roman"/>
            <w:i/>
            <w:color w:val="000000"/>
            <w:sz w:val="24"/>
            <w:szCs w:val="24"/>
            <w:rPrChange w:id="1184" w:author="Robinson, James (robins64)" w:date="2023-07-13T16:56:00Z">
              <w:rPr>
                <w:rFonts w:ascii="Times New Roman" w:eastAsia="Times New Roman" w:hAnsi="Times New Roman" w:cs="Times New Roman"/>
                <w:color w:val="000000"/>
                <w:sz w:val="24"/>
                <w:szCs w:val="24"/>
              </w:rPr>
            </w:rPrChange>
          </w:rPr>
          <w:t>Ecol. Appl.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85" w:author="Robinson, James (robins64)" w:date="2023-07-13T16:56:00Z">
              <w:rPr>
                <w:rFonts w:ascii="Times New Roman" w:eastAsia="Times New Roman" w:hAnsi="Times New Roman" w:cs="Times New Roman"/>
                <w:color w:val="000000"/>
                <w:sz w:val="24"/>
                <w:szCs w:val="24"/>
              </w:rPr>
            </w:rPrChange>
          </w:rPr>
          <w:t>16</w:t>
        </w:r>
        <w:r>
          <w:rPr>
            <w:rFonts w:ascii="Times New Roman" w:eastAsia="Times New Roman" w:hAnsi="Times New Roman" w:cs="Times New Roman"/>
            <w:color w:val="000000"/>
            <w:sz w:val="24"/>
            <w:szCs w:val="24"/>
          </w:rPr>
          <w:t>, 747–769.</w:t>
        </w:r>
      </w:ins>
    </w:p>
    <w:p w14:paraId="0AF6E91B"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86" w:author="Robinson, James (robins64)" w:date="2023-07-13T16:56:00Z"/>
          <w:rFonts w:ascii="Times New Roman" w:eastAsia="Times New Roman" w:hAnsi="Times New Roman" w:cs="Times New Roman"/>
          <w:color w:val="000000"/>
          <w:sz w:val="24"/>
          <w:szCs w:val="24"/>
        </w:rPr>
      </w:pPr>
      <w:ins w:id="1187" w:author="Robinson, James (robins64)" w:date="2023-07-13T16:56:00Z">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t xml:space="preserve">McClanahan TR. 1992 Resource utilization, competition, and predation: a model and example from coral reef grazers. </w:t>
        </w:r>
        <w:r w:rsidRPr="00E83358">
          <w:rPr>
            <w:rFonts w:ascii="Times New Roman" w:eastAsia="Times New Roman" w:hAnsi="Times New Roman" w:cs="Times New Roman"/>
            <w:i/>
            <w:color w:val="000000"/>
            <w:sz w:val="24"/>
            <w:szCs w:val="24"/>
            <w:rPrChange w:id="1188" w:author="Robinson, James (robins64)" w:date="2023-07-13T16:56:00Z">
              <w:rPr>
                <w:rFonts w:ascii="Times New Roman" w:eastAsia="Times New Roman" w:hAnsi="Times New Roman" w:cs="Times New Roman"/>
                <w:color w:val="000000"/>
                <w:sz w:val="24"/>
                <w:szCs w:val="24"/>
              </w:rPr>
            </w:rPrChange>
          </w:rPr>
          <w:t>Ecol. Modell.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89" w:author="Robinson, James (robins64)" w:date="2023-07-13T16:56:00Z">
              <w:rPr>
                <w:rFonts w:ascii="Times New Roman" w:eastAsia="Times New Roman" w:hAnsi="Times New Roman" w:cs="Times New Roman"/>
                <w:color w:val="000000"/>
                <w:sz w:val="24"/>
                <w:szCs w:val="24"/>
              </w:rPr>
            </w:rPrChange>
          </w:rPr>
          <w:t>61</w:t>
        </w:r>
        <w:r>
          <w:rPr>
            <w:rFonts w:ascii="Times New Roman" w:eastAsia="Times New Roman" w:hAnsi="Times New Roman" w:cs="Times New Roman"/>
            <w:color w:val="000000"/>
            <w:sz w:val="24"/>
            <w:szCs w:val="24"/>
          </w:rPr>
          <w:t>, 195–215.</w:t>
        </w:r>
      </w:ins>
    </w:p>
    <w:p w14:paraId="39B165E4"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90" w:author="Robinson, James (robins64)" w:date="2023-07-13T16:56:00Z"/>
          <w:rFonts w:ascii="Times New Roman" w:eastAsia="Times New Roman" w:hAnsi="Times New Roman" w:cs="Times New Roman"/>
          <w:color w:val="000000"/>
          <w:sz w:val="24"/>
          <w:szCs w:val="24"/>
        </w:rPr>
      </w:pPr>
      <w:ins w:id="1191" w:author="Robinson, James (robins64)" w:date="2023-07-13T16:56:00Z">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t xml:space="preserve">Humphries AT, McClanahan TR, McQuaid CD. 2020 Algal turf consumption by sea urchins and fishes is mediated by fisheries management on coral reefs in Kenya. </w:t>
        </w:r>
        <w:r w:rsidRPr="00E83358">
          <w:rPr>
            <w:rFonts w:ascii="Times New Roman" w:eastAsia="Times New Roman" w:hAnsi="Times New Roman" w:cs="Times New Roman"/>
            <w:i/>
            <w:color w:val="000000"/>
            <w:sz w:val="24"/>
            <w:szCs w:val="24"/>
            <w:rPrChange w:id="1192" w:author="Robinson, James (robins64)" w:date="2023-07-13T16:56: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(doi:10.1007/s00338-020-01943-5)</w:t>
        </w:r>
      </w:ins>
    </w:p>
    <w:p w14:paraId="1644606E"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93" w:author="Robinson, James (robins64)" w:date="2023-07-13T16:56:00Z"/>
          <w:rFonts w:ascii="Times New Roman" w:eastAsia="Times New Roman" w:hAnsi="Times New Roman" w:cs="Times New Roman"/>
          <w:color w:val="000000"/>
          <w:sz w:val="24"/>
          <w:szCs w:val="24"/>
        </w:rPr>
      </w:pPr>
      <w:ins w:id="1194" w:author="Robinson, James (robins64)" w:date="2023-07-13T16:56:00Z">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t xml:space="preserve">MacNeil MA </w:t>
        </w:r>
        <w:r w:rsidRPr="00E83358">
          <w:rPr>
            <w:rFonts w:ascii="Times New Roman" w:eastAsia="Times New Roman" w:hAnsi="Times New Roman" w:cs="Times New Roman"/>
            <w:i/>
            <w:color w:val="000000"/>
            <w:sz w:val="24"/>
            <w:szCs w:val="24"/>
            <w:rPrChange w:id="1195"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2015 Recovery potential of the world’s coral reef fishes. </w:t>
        </w:r>
        <w:r w:rsidRPr="00E83358">
          <w:rPr>
            <w:rFonts w:ascii="Times New Roman" w:eastAsia="Times New Roman" w:hAnsi="Times New Roman" w:cs="Times New Roman"/>
            <w:i/>
            <w:color w:val="000000"/>
            <w:sz w:val="24"/>
            <w:szCs w:val="24"/>
            <w:rPrChange w:id="1196" w:author="Robinson, James (robins64)" w:date="2023-07-13T16:56: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197" w:author="Robinson, James (robins64)" w:date="2023-07-13T16:56: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341–344.</w:t>
        </w:r>
      </w:ins>
    </w:p>
    <w:p w14:paraId="3215E2B4"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198" w:author="Robinson, James (robins64)" w:date="2023-07-13T16:56:00Z"/>
          <w:rFonts w:ascii="Times New Roman" w:eastAsia="Times New Roman" w:hAnsi="Times New Roman" w:cs="Times New Roman"/>
          <w:color w:val="000000"/>
          <w:sz w:val="24"/>
          <w:szCs w:val="24"/>
        </w:rPr>
      </w:pPr>
      <w:ins w:id="1199" w:author="Robinson, James (robins64)" w:date="2023-07-13T16:56:00Z">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 xml:space="preserve">Cinner JE </w:t>
        </w:r>
        <w:r w:rsidRPr="00E83358">
          <w:rPr>
            <w:rFonts w:ascii="Times New Roman" w:eastAsia="Times New Roman" w:hAnsi="Times New Roman" w:cs="Times New Roman"/>
            <w:i/>
            <w:color w:val="000000"/>
            <w:sz w:val="24"/>
            <w:szCs w:val="24"/>
            <w:rPrChange w:id="1200"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2018 Gravity of human impacts mediates coral reef conservation gains. </w:t>
        </w:r>
        <w:r w:rsidRPr="00E83358">
          <w:rPr>
            <w:rFonts w:ascii="Times New Roman" w:eastAsia="Times New Roman" w:hAnsi="Times New Roman" w:cs="Times New Roman"/>
            <w:i/>
            <w:color w:val="000000"/>
            <w:sz w:val="24"/>
            <w:szCs w:val="24"/>
            <w:rPrChange w:id="1201" w:author="Robinson, James (robins64)" w:date="2023-07-13T16:56:00Z">
              <w:rPr>
                <w:rFonts w:ascii="Times New Roman" w:eastAsia="Times New Roman" w:hAnsi="Times New Roman" w:cs="Times New Roman"/>
                <w:color w:val="000000"/>
                <w:sz w:val="24"/>
                <w:szCs w:val="24"/>
              </w:rPr>
            </w:rPrChange>
          </w:rPr>
          <w:t>Proc. Natl. Acad. Sci. U. S. A.</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02" w:author="Robinson, James (robins64)" w:date="2023-07-13T16:56:00Z">
              <w:rPr>
                <w:rFonts w:ascii="Times New Roman" w:eastAsia="Times New Roman" w:hAnsi="Times New Roman" w:cs="Times New Roman"/>
                <w:color w:val="000000"/>
                <w:sz w:val="24"/>
                <w:szCs w:val="24"/>
              </w:rPr>
            </w:rPrChange>
          </w:rPr>
          <w:t>115</w:t>
        </w:r>
        <w:r>
          <w:rPr>
            <w:rFonts w:ascii="Times New Roman" w:eastAsia="Times New Roman" w:hAnsi="Times New Roman" w:cs="Times New Roman"/>
            <w:color w:val="000000"/>
            <w:sz w:val="24"/>
            <w:szCs w:val="24"/>
          </w:rPr>
          <w:t>, E6116–E6125.</w:t>
        </w:r>
      </w:ins>
    </w:p>
    <w:p w14:paraId="0536C485"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03" w:author="Robinson, James (robins64)" w:date="2023-07-13T16:56:00Z"/>
          <w:rFonts w:ascii="Times New Roman" w:eastAsia="Times New Roman" w:hAnsi="Times New Roman" w:cs="Times New Roman"/>
          <w:color w:val="000000"/>
          <w:sz w:val="24"/>
          <w:szCs w:val="24"/>
        </w:rPr>
      </w:pPr>
      <w:ins w:id="1204" w:author="Robinson, James (robins64)" w:date="2023-07-13T16:56:00Z">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 xml:space="preserve">Wilson SK </w:t>
        </w:r>
        <w:r w:rsidRPr="00E83358">
          <w:rPr>
            <w:rFonts w:ascii="Times New Roman" w:eastAsia="Times New Roman" w:hAnsi="Times New Roman" w:cs="Times New Roman"/>
            <w:i/>
            <w:color w:val="000000"/>
            <w:sz w:val="24"/>
            <w:szCs w:val="24"/>
            <w:rPrChange w:id="1205"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The contribution of macroalgae‐associated fishes to small‐scale tropical reef fisheries. </w:t>
        </w:r>
        <w:r w:rsidRPr="00E83358">
          <w:rPr>
            <w:rFonts w:ascii="Times New Roman" w:eastAsia="Times New Roman" w:hAnsi="Times New Roman" w:cs="Times New Roman"/>
            <w:i/>
            <w:color w:val="000000"/>
            <w:sz w:val="24"/>
            <w:szCs w:val="24"/>
            <w:rPrChange w:id="1206" w:author="Robinson, James (robins64)" w:date="2023-07-13T16:56:00Z">
              <w:rPr>
                <w:rFonts w:ascii="Times New Roman" w:eastAsia="Times New Roman" w:hAnsi="Times New Roman" w:cs="Times New Roman"/>
                <w:color w:val="000000"/>
                <w:sz w:val="24"/>
                <w:szCs w:val="24"/>
              </w:rPr>
            </w:rPrChange>
          </w:rPr>
          <w:t xml:space="preserve">Fish </w:t>
        </w:r>
        <w:proofErr w:type="spellStart"/>
        <w:r w:rsidRPr="00E83358">
          <w:rPr>
            <w:rFonts w:ascii="Times New Roman" w:eastAsia="Times New Roman" w:hAnsi="Times New Roman" w:cs="Times New Roman"/>
            <w:i/>
            <w:color w:val="000000"/>
            <w:sz w:val="24"/>
            <w:szCs w:val="24"/>
            <w:rPrChange w:id="1207" w:author="Robinson, James (robins64)" w:date="2023-07-13T16:56:00Z">
              <w:rPr>
                <w:rFonts w:ascii="Times New Roman" w:eastAsia="Times New Roman" w:hAnsi="Times New Roman" w:cs="Times New Roman"/>
                <w:color w:val="000000"/>
                <w:sz w:val="24"/>
                <w:szCs w:val="24"/>
              </w:rPr>
            </w:rPrChange>
          </w:rPr>
          <w:t>Fish</w:t>
        </w:r>
        <w:proofErr w:type="spellEnd"/>
        <w:r w:rsidRPr="00E83358">
          <w:rPr>
            <w:rFonts w:ascii="Times New Roman" w:eastAsia="Times New Roman" w:hAnsi="Times New Roman" w:cs="Times New Roman"/>
            <w:i/>
            <w:color w:val="000000"/>
            <w:sz w:val="24"/>
            <w:szCs w:val="24"/>
            <w:rPrChange w:id="1208" w:author="Robinson, James (robins64)" w:date="2023-07-13T16:56: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(doi:10.1111/faf.12653)</w:t>
        </w:r>
      </w:ins>
    </w:p>
    <w:p w14:paraId="0E04BC6D"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09" w:author="Robinson, James (robins64)" w:date="2023-07-13T16:56:00Z"/>
          <w:rFonts w:ascii="Times New Roman" w:eastAsia="Times New Roman" w:hAnsi="Times New Roman" w:cs="Times New Roman"/>
          <w:color w:val="000000"/>
          <w:sz w:val="24"/>
          <w:szCs w:val="24"/>
        </w:rPr>
      </w:pPr>
      <w:ins w:id="1210" w:author="Robinson, James (robins64)" w:date="2023-07-13T16:56:00Z">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Sambrook K, Hoey AS, </w:t>
        </w:r>
        <w:proofErr w:type="spellStart"/>
        <w:r>
          <w:rPr>
            <w:rFonts w:ascii="Times New Roman" w:eastAsia="Times New Roman" w:hAnsi="Times New Roman" w:cs="Times New Roman"/>
            <w:color w:val="000000"/>
            <w:sz w:val="24"/>
            <w:szCs w:val="24"/>
          </w:rPr>
          <w:t>Andréfouët</w:t>
        </w:r>
        <w:proofErr w:type="spellEnd"/>
        <w:r>
          <w:rPr>
            <w:rFonts w:ascii="Times New Roman" w:eastAsia="Times New Roman" w:hAnsi="Times New Roman" w:cs="Times New Roman"/>
            <w:color w:val="000000"/>
            <w:sz w:val="24"/>
            <w:szCs w:val="24"/>
          </w:rPr>
          <w:t xml:space="preserve"> S, Cumming GS, </w:t>
        </w:r>
        <w:proofErr w:type="spellStart"/>
        <w:r>
          <w:rPr>
            <w:rFonts w:ascii="Times New Roman" w:eastAsia="Times New Roman" w:hAnsi="Times New Roman" w:cs="Times New Roman"/>
            <w:color w:val="000000"/>
            <w:sz w:val="24"/>
            <w:szCs w:val="24"/>
          </w:rPr>
          <w:t>Duce</w:t>
        </w:r>
        <w:proofErr w:type="spellEnd"/>
        <w:r>
          <w:rPr>
            <w:rFonts w:ascii="Times New Roman" w:eastAsia="Times New Roman" w:hAnsi="Times New Roman" w:cs="Times New Roman"/>
            <w:color w:val="000000"/>
            <w:sz w:val="24"/>
            <w:szCs w:val="24"/>
          </w:rPr>
          <w:t xml:space="preserve"> S, Bonin MC. 2019 Beyond the reef: The widespread use of non‐reef habitats by coral reef fishes. </w:t>
        </w:r>
        <w:r w:rsidRPr="00E83358">
          <w:rPr>
            <w:rFonts w:ascii="Times New Roman" w:eastAsia="Times New Roman" w:hAnsi="Times New Roman" w:cs="Times New Roman"/>
            <w:i/>
            <w:color w:val="000000"/>
            <w:sz w:val="24"/>
            <w:szCs w:val="24"/>
            <w:rPrChange w:id="1211" w:author="Robinson, James (robins64)" w:date="2023-07-13T16:56:00Z">
              <w:rPr>
                <w:rFonts w:ascii="Times New Roman" w:eastAsia="Times New Roman" w:hAnsi="Times New Roman" w:cs="Times New Roman"/>
                <w:color w:val="000000"/>
                <w:sz w:val="24"/>
                <w:szCs w:val="24"/>
              </w:rPr>
            </w:rPrChange>
          </w:rPr>
          <w:t xml:space="preserve">Fish </w:t>
        </w:r>
        <w:proofErr w:type="spellStart"/>
        <w:r w:rsidRPr="00E83358">
          <w:rPr>
            <w:rFonts w:ascii="Times New Roman" w:eastAsia="Times New Roman" w:hAnsi="Times New Roman" w:cs="Times New Roman"/>
            <w:i/>
            <w:color w:val="000000"/>
            <w:sz w:val="24"/>
            <w:szCs w:val="24"/>
            <w:rPrChange w:id="1212" w:author="Robinson, James (robins64)" w:date="2023-07-13T16:56:00Z">
              <w:rPr>
                <w:rFonts w:ascii="Times New Roman" w:eastAsia="Times New Roman" w:hAnsi="Times New Roman" w:cs="Times New Roman"/>
                <w:color w:val="000000"/>
                <w:sz w:val="24"/>
                <w:szCs w:val="24"/>
              </w:rPr>
            </w:rPrChange>
          </w:rPr>
          <w:t>Fish</w:t>
        </w:r>
        <w:proofErr w:type="spellEnd"/>
        <w:r w:rsidRPr="00E83358">
          <w:rPr>
            <w:rFonts w:ascii="Times New Roman" w:eastAsia="Times New Roman" w:hAnsi="Times New Roman" w:cs="Times New Roman"/>
            <w:i/>
            <w:color w:val="000000"/>
            <w:sz w:val="24"/>
            <w:szCs w:val="24"/>
            <w:rPrChange w:id="1213" w:author="Robinson, James (robins64)" w:date="2023-07-13T16:56: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14" w:author="Robinson, James (robins64)" w:date="2023-07-13T16:56: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e23717.</w:t>
        </w:r>
      </w:ins>
    </w:p>
    <w:p w14:paraId="4FD158D2"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15" w:author="Robinson, James (robins64)" w:date="2023-07-13T16:56:00Z"/>
          <w:rFonts w:ascii="Times New Roman" w:eastAsia="Times New Roman" w:hAnsi="Times New Roman" w:cs="Times New Roman"/>
          <w:color w:val="000000"/>
          <w:sz w:val="24"/>
          <w:szCs w:val="24"/>
        </w:rPr>
      </w:pPr>
      <w:ins w:id="1216" w:author="Robinson, James (robins64)" w:date="2023-07-13T16:56:00Z">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 xml:space="preserve">Adams VM, Mills M, Jupiter SD, Pressey RL. 2011 Improving social acceptability of marine protected area networks: A method for estimating opportunity costs to multiple gear types in both fished and currently unfished areas. </w:t>
        </w:r>
        <w:r w:rsidRPr="00E83358">
          <w:rPr>
            <w:rFonts w:ascii="Times New Roman" w:eastAsia="Times New Roman" w:hAnsi="Times New Roman" w:cs="Times New Roman"/>
            <w:i/>
            <w:color w:val="000000"/>
            <w:sz w:val="24"/>
            <w:szCs w:val="24"/>
            <w:rPrChange w:id="1217" w:author="Robinson, James (robins64)" w:date="2023-07-13T16:56:00Z">
              <w:rPr>
                <w:rFonts w:ascii="Times New Roman" w:eastAsia="Times New Roman" w:hAnsi="Times New Roman" w:cs="Times New Roman"/>
                <w:color w:val="000000"/>
                <w:sz w:val="24"/>
                <w:szCs w:val="24"/>
              </w:rPr>
            </w:rPrChange>
          </w:rPr>
          <w:t xml:space="preserve">Biol. </w:t>
        </w:r>
        <w:proofErr w:type="spellStart"/>
        <w:r w:rsidRPr="00E83358">
          <w:rPr>
            <w:rFonts w:ascii="Times New Roman" w:eastAsia="Times New Roman" w:hAnsi="Times New Roman" w:cs="Times New Roman"/>
            <w:i/>
            <w:color w:val="000000"/>
            <w:sz w:val="24"/>
            <w:szCs w:val="24"/>
            <w:rPrChange w:id="1218" w:author="Robinson, James (robins64)" w:date="2023-07-13T16:56:00Z">
              <w:rPr>
                <w:rFonts w:ascii="Times New Roman" w:eastAsia="Times New Roman" w:hAnsi="Times New Roman" w:cs="Times New Roman"/>
                <w:color w:val="000000"/>
                <w:sz w:val="24"/>
                <w:szCs w:val="24"/>
              </w:rPr>
            </w:rPrChange>
          </w:rPr>
          <w:t>Conserv</w:t>
        </w:r>
        <w:proofErr w:type="spellEnd"/>
        <w:r w:rsidRPr="00E83358">
          <w:rPr>
            <w:rFonts w:ascii="Times New Roman" w:eastAsia="Times New Roman" w:hAnsi="Times New Roman" w:cs="Times New Roman"/>
            <w:i/>
            <w:color w:val="000000"/>
            <w:sz w:val="24"/>
            <w:szCs w:val="24"/>
            <w:rPrChange w:id="1219" w:author="Robinson, James (robins64)" w:date="2023-07-13T16:56: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20" w:author="Robinson, James (robins64)" w:date="2023-07-13T16:56:00Z">
              <w:rPr>
                <w:rFonts w:ascii="Times New Roman" w:eastAsia="Times New Roman" w:hAnsi="Times New Roman" w:cs="Times New Roman"/>
                <w:color w:val="000000"/>
                <w:sz w:val="24"/>
                <w:szCs w:val="24"/>
              </w:rPr>
            </w:rPrChange>
          </w:rPr>
          <w:t>144</w:t>
        </w:r>
        <w:r>
          <w:rPr>
            <w:rFonts w:ascii="Times New Roman" w:eastAsia="Times New Roman" w:hAnsi="Times New Roman" w:cs="Times New Roman"/>
            <w:color w:val="000000"/>
            <w:sz w:val="24"/>
            <w:szCs w:val="24"/>
          </w:rPr>
          <w:t>, 350–361.</w:t>
        </w:r>
      </w:ins>
    </w:p>
    <w:p w14:paraId="28A7A5E6"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21" w:author="Robinson, James (robins64)" w:date="2023-07-13T16:56:00Z"/>
          <w:rFonts w:ascii="Times New Roman" w:eastAsia="Times New Roman" w:hAnsi="Times New Roman" w:cs="Times New Roman"/>
          <w:color w:val="000000"/>
          <w:sz w:val="24"/>
          <w:szCs w:val="24"/>
        </w:rPr>
      </w:pPr>
      <w:ins w:id="1222" w:author="Robinson, James (robins64)" w:date="2023-07-13T16:56:00Z">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t xml:space="preserve">Robinson JPW </w:t>
        </w:r>
        <w:r w:rsidRPr="00E83358">
          <w:rPr>
            <w:rFonts w:ascii="Times New Roman" w:eastAsia="Times New Roman" w:hAnsi="Times New Roman" w:cs="Times New Roman"/>
            <w:i/>
            <w:color w:val="000000"/>
            <w:sz w:val="24"/>
            <w:szCs w:val="24"/>
            <w:rPrChange w:id="1223"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Managing fisheries for maximum nutrient yield. </w:t>
        </w:r>
        <w:r w:rsidRPr="00E83358">
          <w:rPr>
            <w:rFonts w:ascii="Times New Roman" w:eastAsia="Times New Roman" w:hAnsi="Times New Roman" w:cs="Times New Roman"/>
            <w:i/>
            <w:color w:val="000000"/>
            <w:sz w:val="24"/>
            <w:szCs w:val="24"/>
            <w:rPrChange w:id="1224" w:author="Robinson, James (robins64)" w:date="2023-07-13T16:56:00Z">
              <w:rPr>
                <w:rFonts w:ascii="Times New Roman" w:eastAsia="Times New Roman" w:hAnsi="Times New Roman" w:cs="Times New Roman"/>
                <w:color w:val="000000"/>
                <w:sz w:val="24"/>
                <w:szCs w:val="24"/>
              </w:rPr>
            </w:rPrChange>
          </w:rPr>
          <w:t xml:space="preserve">Fish </w:t>
        </w:r>
        <w:proofErr w:type="spellStart"/>
        <w:r w:rsidRPr="00E83358">
          <w:rPr>
            <w:rFonts w:ascii="Times New Roman" w:eastAsia="Times New Roman" w:hAnsi="Times New Roman" w:cs="Times New Roman"/>
            <w:i/>
            <w:color w:val="000000"/>
            <w:sz w:val="24"/>
            <w:szCs w:val="24"/>
            <w:rPrChange w:id="1225" w:author="Robinson, James (robins64)" w:date="2023-07-13T16:56:00Z">
              <w:rPr>
                <w:rFonts w:ascii="Times New Roman" w:eastAsia="Times New Roman" w:hAnsi="Times New Roman" w:cs="Times New Roman"/>
                <w:color w:val="000000"/>
                <w:sz w:val="24"/>
                <w:szCs w:val="24"/>
              </w:rPr>
            </w:rPrChange>
          </w:rPr>
          <w:t>Fish</w:t>
        </w:r>
        <w:proofErr w:type="spellEnd"/>
        <w:r w:rsidRPr="00E83358">
          <w:rPr>
            <w:rFonts w:ascii="Times New Roman" w:eastAsia="Times New Roman" w:hAnsi="Times New Roman" w:cs="Times New Roman"/>
            <w:i/>
            <w:color w:val="000000"/>
            <w:sz w:val="24"/>
            <w:szCs w:val="24"/>
            <w:rPrChange w:id="1226" w:author="Robinson, James (robins64)" w:date="2023-07-13T16:56: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27" w:author="Robinson, James (robins64)" w:date="2023-07-13T16:56:00Z">
              <w:rPr>
                <w:rFonts w:ascii="Times New Roman" w:eastAsia="Times New Roman" w:hAnsi="Times New Roman" w:cs="Times New Roman"/>
                <w:color w:val="000000"/>
                <w:sz w:val="24"/>
                <w:szCs w:val="24"/>
              </w:rPr>
            </w:rPrChange>
          </w:rPr>
          <w:t>23</w:t>
        </w:r>
        <w:r>
          <w:rPr>
            <w:rFonts w:ascii="Times New Roman" w:eastAsia="Times New Roman" w:hAnsi="Times New Roman" w:cs="Times New Roman"/>
            <w:color w:val="000000"/>
            <w:sz w:val="24"/>
            <w:szCs w:val="24"/>
          </w:rPr>
          <w:t>, 800–811.</w:t>
        </w:r>
      </w:ins>
    </w:p>
    <w:p w14:paraId="4C67F280"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28" w:author="Robinson, James (robins64)" w:date="2023-07-13T16:56:00Z"/>
          <w:rFonts w:ascii="Times New Roman" w:eastAsia="Times New Roman" w:hAnsi="Times New Roman" w:cs="Times New Roman"/>
          <w:color w:val="000000"/>
          <w:sz w:val="24"/>
          <w:szCs w:val="24"/>
        </w:rPr>
      </w:pPr>
      <w:ins w:id="1229" w:author="Robinson, James (robins64)" w:date="2023-07-13T16:56:00Z">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Mbaru</w:t>
        </w:r>
        <w:proofErr w:type="spellEnd"/>
        <w:r>
          <w:rPr>
            <w:rFonts w:ascii="Times New Roman" w:eastAsia="Times New Roman" w:hAnsi="Times New Roman" w:cs="Times New Roman"/>
            <w:color w:val="000000"/>
            <w:sz w:val="24"/>
            <w:szCs w:val="24"/>
          </w:rPr>
          <w:t xml:space="preserve"> EK, Graham NAJ, McClanahan TR, Cinner JE. 2020 Functional traits illuminate the selective impacts of different fishing gears on coral reefs. </w:t>
        </w:r>
        <w:r w:rsidRPr="00E83358">
          <w:rPr>
            <w:rFonts w:ascii="Times New Roman" w:eastAsia="Times New Roman" w:hAnsi="Times New Roman" w:cs="Times New Roman"/>
            <w:i/>
            <w:color w:val="000000"/>
            <w:sz w:val="24"/>
            <w:szCs w:val="24"/>
            <w:rPrChange w:id="1230" w:author="Robinson, James (robins64)" w:date="2023-07-13T16:56:00Z">
              <w:rPr>
                <w:rFonts w:ascii="Times New Roman" w:eastAsia="Times New Roman" w:hAnsi="Times New Roman" w:cs="Times New Roman"/>
                <w:color w:val="000000"/>
                <w:sz w:val="24"/>
                <w:szCs w:val="24"/>
              </w:rPr>
            </w:rPrChange>
          </w:rPr>
          <w:t>J. Appl. Ecol.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31" w:author="Robinson, James (robins64)" w:date="2023-07-13T16:56:00Z">
              <w:rPr>
                <w:rFonts w:ascii="Times New Roman" w:eastAsia="Times New Roman" w:hAnsi="Times New Roman" w:cs="Times New Roman"/>
                <w:color w:val="000000"/>
                <w:sz w:val="24"/>
                <w:szCs w:val="24"/>
              </w:rPr>
            </w:rPrChange>
          </w:rPr>
          <w:t>57</w:t>
        </w:r>
        <w:r>
          <w:rPr>
            <w:rFonts w:ascii="Times New Roman" w:eastAsia="Times New Roman" w:hAnsi="Times New Roman" w:cs="Times New Roman"/>
            <w:color w:val="000000"/>
            <w:sz w:val="24"/>
            <w:szCs w:val="24"/>
          </w:rPr>
          <w:t>, 241–252.</w:t>
        </w:r>
      </w:ins>
    </w:p>
    <w:p w14:paraId="451A3A59"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32" w:author="Robinson, James (robins64)" w:date="2023-07-13T16:56:00Z"/>
          <w:rFonts w:ascii="Times New Roman" w:eastAsia="Times New Roman" w:hAnsi="Times New Roman" w:cs="Times New Roman"/>
          <w:color w:val="000000"/>
          <w:sz w:val="24"/>
          <w:szCs w:val="24"/>
        </w:rPr>
      </w:pPr>
      <w:ins w:id="1233" w:author="Robinson, James (robins64)" w:date="2023-07-13T16:56:00Z">
        <w:r>
          <w:rPr>
            <w:rFonts w:ascii="Times New Roman" w:eastAsia="Times New Roman" w:hAnsi="Times New Roman" w:cs="Times New Roman"/>
            <w:color w:val="000000"/>
            <w:sz w:val="24"/>
            <w:szCs w:val="24"/>
          </w:rPr>
          <w:lastRenderedPageBreak/>
          <w:t>57.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Rasher DB, </w:t>
        </w:r>
        <w:proofErr w:type="spellStart"/>
        <w:r>
          <w:rPr>
            <w:rFonts w:ascii="Times New Roman" w:eastAsia="Times New Roman" w:hAnsi="Times New Roman" w:cs="Times New Roman"/>
            <w:color w:val="000000"/>
            <w:sz w:val="24"/>
            <w:szCs w:val="24"/>
          </w:rPr>
          <w:t>Côté</w:t>
        </w:r>
        <w:proofErr w:type="spellEnd"/>
        <w:r>
          <w:rPr>
            <w:rFonts w:ascii="Times New Roman" w:eastAsia="Times New Roman" w:hAnsi="Times New Roman" w:cs="Times New Roman"/>
            <w:color w:val="000000"/>
            <w:sz w:val="24"/>
            <w:szCs w:val="24"/>
          </w:rPr>
          <w:t xml:space="preserve"> IM, Casey JM, Darling ES, </w:t>
        </w:r>
        <w:proofErr w:type="spellStart"/>
        <w:r>
          <w:rPr>
            <w:rFonts w:ascii="Times New Roman" w:eastAsia="Times New Roman" w:hAnsi="Times New Roman" w:cs="Times New Roman"/>
            <w:color w:val="000000"/>
            <w:sz w:val="24"/>
            <w:szCs w:val="24"/>
          </w:rPr>
          <w:t>Lefcheck</w:t>
        </w:r>
        <w:proofErr w:type="spellEnd"/>
        <w:r>
          <w:rPr>
            <w:rFonts w:ascii="Times New Roman" w:eastAsia="Times New Roman" w:hAnsi="Times New Roman" w:cs="Times New Roman"/>
            <w:color w:val="000000"/>
            <w:sz w:val="24"/>
            <w:szCs w:val="24"/>
          </w:rPr>
          <w:t xml:space="preserve"> JS, Duffy JE. 2019 Coral reef ecosystem functioning: eight core processes and the role of biodiversity. </w:t>
        </w:r>
        <w:r w:rsidRPr="00E83358">
          <w:rPr>
            <w:rFonts w:ascii="Times New Roman" w:eastAsia="Times New Roman" w:hAnsi="Times New Roman" w:cs="Times New Roman"/>
            <w:i/>
            <w:color w:val="000000"/>
            <w:sz w:val="24"/>
            <w:szCs w:val="24"/>
            <w:rPrChange w:id="1234" w:author="Robinson, James (robins64)" w:date="2023-07-13T16:56:00Z">
              <w:rPr>
                <w:rFonts w:ascii="Times New Roman" w:eastAsia="Times New Roman" w:hAnsi="Times New Roman" w:cs="Times New Roman"/>
                <w:color w:val="000000"/>
                <w:sz w:val="24"/>
                <w:szCs w:val="24"/>
              </w:rPr>
            </w:rPrChange>
          </w:rPr>
          <w:t>Front. Ecol. Environ.</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35" w:author="Robinson, James (robins64)" w:date="2023-07-13T16:56:00Z">
              <w:rPr>
                <w:rFonts w:ascii="Times New Roman" w:eastAsia="Times New Roman" w:hAnsi="Times New Roman" w:cs="Times New Roman"/>
                <w:color w:val="000000"/>
                <w:sz w:val="24"/>
                <w:szCs w:val="24"/>
              </w:rPr>
            </w:rPrChange>
          </w:rPr>
          <w:t>17</w:t>
        </w:r>
        <w:r>
          <w:rPr>
            <w:rFonts w:ascii="Times New Roman" w:eastAsia="Times New Roman" w:hAnsi="Times New Roman" w:cs="Times New Roman"/>
            <w:color w:val="000000"/>
            <w:sz w:val="24"/>
            <w:szCs w:val="24"/>
          </w:rPr>
          <w:t>, 445–454.</w:t>
        </w:r>
      </w:ins>
    </w:p>
    <w:p w14:paraId="1193A574"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36" w:author="Robinson, James (robins64)" w:date="2023-07-13T16:56:00Z"/>
          <w:rFonts w:ascii="Times New Roman" w:eastAsia="Times New Roman" w:hAnsi="Times New Roman" w:cs="Times New Roman"/>
          <w:color w:val="000000"/>
          <w:sz w:val="24"/>
          <w:szCs w:val="24"/>
        </w:rPr>
      </w:pPr>
      <w:ins w:id="1237" w:author="Robinson, James (robins64)" w:date="2023-07-13T16:56:00Z">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Smallhorn</w:t>
        </w:r>
        <w:proofErr w:type="spellEnd"/>
        <w:r>
          <w:rPr>
            <w:rFonts w:ascii="Times New Roman" w:eastAsia="Times New Roman" w:hAnsi="Times New Roman" w:cs="Times New Roman"/>
            <w:color w:val="000000"/>
            <w:sz w:val="24"/>
            <w:szCs w:val="24"/>
          </w:rPr>
          <w:t xml:space="preserve">-West P, Connolly SR, </w:t>
        </w:r>
        <w:proofErr w:type="spellStart"/>
        <w:r>
          <w:rPr>
            <w:rFonts w:ascii="Times New Roman" w:eastAsia="Times New Roman" w:hAnsi="Times New Roman" w:cs="Times New Roman"/>
            <w:color w:val="000000"/>
            <w:sz w:val="24"/>
            <w:szCs w:val="24"/>
          </w:rPr>
          <w:t>Ngaluafe</w:t>
        </w:r>
        <w:proofErr w:type="spellEnd"/>
        <w:r>
          <w:rPr>
            <w:rFonts w:ascii="Times New Roman" w:eastAsia="Times New Roman" w:hAnsi="Times New Roman" w:cs="Times New Roman"/>
            <w:color w:val="000000"/>
            <w:sz w:val="24"/>
            <w:szCs w:val="24"/>
          </w:rPr>
          <w:t xml:space="preserve"> PF, </w:t>
        </w:r>
        <w:proofErr w:type="spellStart"/>
        <w:r>
          <w:rPr>
            <w:rFonts w:ascii="Times New Roman" w:eastAsia="Times New Roman" w:hAnsi="Times New Roman" w:cs="Times New Roman"/>
            <w:color w:val="000000"/>
            <w:sz w:val="24"/>
            <w:szCs w:val="24"/>
          </w:rPr>
          <w:t>Malimali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Halafihi</w:t>
        </w:r>
        <w:proofErr w:type="spellEnd"/>
        <w:r>
          <w:rPr>
            <w:rFonts w:ascii="Times New Roman" w:eastAsia="Times New Roman" w:hAnsi="Times New Roman" w:cs="Times New Roman"/>
            <w:color w:val="000000"/>
            <w:sz w:val="24"/>
            <w:szCs w:val="24"/>
          </w:rPr>
          <w:t xml:space="preserve"> T, Bellwood DR. 2023 Sustained productivity and the persistence of coral reef fisheries. </w:t>
        </w:r>
        <w:r w:rsidRPr="00E83358">
          <w:rPr>
            <w:rFonts w:ascii="Times New Roman" w:eastAsia="Times New Roman" w:hAnsi="Times New Roman" w:cs="Times New Roman"/>
            <w:i/>
            <w:color w:val="000000"/>
            <w:sz w:val="24"/>
            <w:szCs w:val="24"/>
            <w:rPrChange w:id="1238" w:author="Robinson, James (robins64)" w:date="2023-07-13T16:56:00Z">
              <w:rPr>
                <w:rFonts w:ascii="Times New Roman" w:eastAsia="Times New Roman" w:hAnsi="Times New Roman" w:cs="Times New Roman"/>
                <w:color w:val="000000"/>
                <w:sz w:val="24"/>
                <w:szCs w:val="24"/>
              </w:rPr>
            </w:rPrChange>
          </w:rPr>
          <w:t>Nat. Sustain.</w:t>
        </w:r>
        <w:r>
          <w:rPr>
            <w:rFonts w:ascii="Times New Roman" w:eastAsia="Times New Roman" w:hAnsi="Times New Roman" w:cs="Times New Roman"/>
            <w:color w:val="000000"/>
            <w:sz w:val="24"/>
            <w:szCs w:val="24"/>
          </w:rPr>
          <w:t xml:space="preserve"> , 1–11.</w:t>
        </w:r>
      </w:ins>
    </w:p>
    <w:p w14:paraId="11E78B5A"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39" w:author="Robinson, James (robins64)" w:date="2023-07-13T16:56:00Z"/>
          <w:rFonts w:ascii="Times New Roman" w:eastAsia="Times New Roman" w:hAnsi="Times New Roman" w:cs="Times New Roman"/>
          <w:color w:val="000000"/>
          <w:sz w:val="24"/>
          <w:szCs w:val="24"/>
        </w:rPr>
      </w:pPr>
      <w:ins w:id="1240" w:author="Robinson, James (robins64)" w:date="2023-07-13T16:56:00Z">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t xml:space="preserve">Hixson SM, Arts MT. 2016 Climate warming is predicted to reduce omega-3, long-chain, polyunsaturated fatty acid production in phytoplankton. </w:t>
        </w:r>
        <w:r w:rsidRPr="00E83358">
          <w:rPr>
            <w:rFonts w:ascii="Times New Roman" w:eastAsia="Times New Roman" w:hAnsi="Times New Roman" w:cs="Times New Roman"/>
            <w:i/>
            <w:color w:val="000000"/>
            <w:sz w:val="24"/>
            <w:szCs w:val="24"/>
            <w:rPrChange w:id="1241" w:author="Robinson, James (robins64)" w:date="2023-07-13T16:56: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42" w:author="Robinson, James (robins64)" w:date="2023-07-13T16:56:00Z">
              <w:rPr>
                <w:rFonts w:ascii="Times New Roman" w:eastAsia="Times New Roman" w:hAnsi="Times New Roman" w:cs="Times New Roman"/>
                <w:color w:val="000000"/>
                <w:sz w:val="24"/>
                <w:szCs w:val="24"/>
              </w:rPr>
            </w:rPrChange>
          </w:rPr>
          <w:t>22</w:t>
        </w:r>
        <w:r>
          <w:rPr>
            <w:rFonts w:ascii="Times New Roman" w:eastAsia="Times New Roman" w:hAnsi="Times New Roman" w:cs="Times New Roman"/>
            <w:color w:val="000000"/>
            <w:sz w:val="24"/>
            <w:szCs w:val="24"/>
          </w:rPr>
          <w:t>, 2744–2755.</w:t>
        </w:r>
      </w:ins>
    </w:p>
    <w:p w14:paraId="7F32FDA1"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43" w:author="Robinson, James (robins64)" w:date="2023-07-13T16:56:00Z"/>
          <w:rFonts w:ascii="Times New Roman" w:eastAsia="Times New Roman" w:hAnsi="Times New Roman" w:cs="Times New Roman"/>
          <w:color w:val="000000"/>
          <w:sz w:val="24"/>
          <w:szCs w:val="24"/>
        </w:rPr>
      </w:pPr>
      <w:ins w:id="1244" w:author="Robinson, James (robins64)" w:date="2023-07-13T16:56:00Z">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t xml:space="preserve">Clements KD, German DP, </w:t>
        </w:r>
        <w:proofErr w:type="spellStart"/>
        <w:r>
          <w:rPr>
            <w:rFonts w:ascii="Times New Roman" w:eastAsia="Times New Roman" w:hAnsi="Times New Roman" w:cs="Times New Roman"/>
            <w:color w:val="000000"/>
            <w:sz w:val="24"/>
            <w:szCs w:val="24"/>
          </w:rPr>
          <w:t>Piché</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Tribollet</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2016 Integrating ecological roles and trophic diversification on coral reefs: multiple lines of evidence identify parrotfishes as microphages. </w:t>
        </w:r>
        <w:r w:rsidRPr="00E83358">
          <w:rPr>
            <w:rFonts w:ascii="Times New Roman" w:eastAsia="Times New Roman" w:hAnsi="Times New Roman" w:cs="Times New Roman"/>
            <w:i/>
            <w:color w:val="000000"/>
            <w:sz w:val="24"/>
            <w:szCs w:val="24"/>
            <w:rPrChange w:id="1245" w:author="Robinson, James (robins64)" w:date="2023-07-13T16:56:00Z">
              <w:rPr>
                <w:rFonts w:ascii="Times New Roman" w:eastAsia="Times New Roman" w:hAnsi="Times New Roman" w:cs="Times New Roman"/>
                <w:color w:val="000000"/>
                <w:sz w:val="24"/>
                <w:szCs w:val="24"/>
              </w:rPr>
            </w:rPrChange>
          </w:rPr>
          <w:t xml:space="preserve">Biol. J. Linn. Soc. </w:t>
        </w:r>
        <w:proofErr w:type="spellStart"/>
        <w:r w:rsidRPr="00E83358">
          <w:rPr>
            <w:rFonts w:ascii="Times New Roman" w:eastAsia="Times New Roman" w:hAnsi="Times New Roman" w:cs="Times New Roman"/>
            <w:i/>
            <w:color w:val="000000"/>
            <w:sz w:val="24"/>
            <w:szCs w:val="24"/>
            <w:rPrChange w:id="1246" w:author="Robinson, James (robins64)" w:date="2023-07-13T16:56:00Z">
              <w:rPr>
                <w:rFonts w:ascii="Times New Roman" w:eastAsia="Times New Roman" w:hAnsi="Times New Roman" w:cs="Times New Roman"/>
                <w:color w:val="000000"/>
                <w:sz w:val="24"/>
                <w:szCs w:val="24"/>
              </w:rPr>
            </w:rPrChange>
          </w:rPr>
          <w:t>Lond</w:t>
        </w:r>
        <w:proofErr w:type="spellEnd"/>
        <w:r w:rsidRPr="00E83358">
          <w:rPr>
            <w:rFonts w:ascii="Times New Roman" w:eastAsia="Times New Roman" w:hAnsi="Times New Roman" w:cs="Times New Roman"/>
            <w:i/>
            <w:color w:val="000000"/>
            <w:sz w:val="24"/>
            <w:szCs w:val="24"/>
            <w:rPrChange w:id="1247" w:author="Robinson, James (robins64)" w:date="2023-07-13T16:56: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48" w:author="Robinson, James (robins64)" w:date="2023-07-13T16:56: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1.</w:t>
        </w:r>
      </w:ins>
    </w:p>
    <w:p w14:paraId="3FFC4B38"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49" w:author="Robinson, James (robins64)" w:date="2023-07-13T16:56:00Z"/>
          <w:rFonts w:ascii="Times New Roman" w:eastAsia="Times New Roman" w:hAnsi="Times New Roman" w:cs="Times New Roman"/>
          <w:color w:val="000000"/>
          <w:sz w:val="24"/>
          <w:szCs w:val="24"/>
        </w:rPr>
      </w:pPr>
      <w:ins w:id="1250" w:author="Robinson, James (robins64)" w:date="2023-07-13T16:56:00Z">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t xml:space="preserve">Robinson JPW, Baum JK. 2016 Trophic roles determine coral reef fish community size structure. </w:t>
        </w:r>
        <w:r w:rsidRPr="00E83358">
          <w:rPr>
            <w:rFonts w:ascii="Times New Roman" w:eastAsia="Times New Roman" w:hAnsi="Times New Roman" w:cs="Times New Roman"/>
            <w:i/>
            <w:color w:val="000000"/>
            <w:sz w:val="24"/>
            <w:szCs w:val="24"/>
            <w:rPrChange w:id="1251" w:author="Robinson, James (robins64)" w:date="2023-07-13T16:56:00Z">
              <w:rPr>
                <w:rFonts w:ascii="Times New Roman" w:eastAsia="Times New Roman" w:hAnsi="Times New Roman" w:cs="Times New Roman"/>
                <w:color w:val="000000"/>
                <w:sz w:val="24"/>
                <w:szCs w:val="24"/>
              </w:rPr>
            </w:rPrChange>
          </w:rPr>
          <w:t xml:space="preserve">Can. J. Fish. </w:t>
        </w:r>
        <w:proofErr w:type="spellStart"/>
        <w:r w:rsidRPr="00E83358">
          <w:rPr>
            <w:rFonts w:ascii="Times New Roman" w:eastAsia="Times New Roman" w:hAnsi="Times New Roman" w:cs="Times New Roman"/>
            <w:i/>
            <w:color w:val="000000"/>
            <w:sz w:val="24"/>
            <w:szCs w:val="24"/>
            <w:rPrChange w:id="1252" w:author="Robinson, James (robins64)" w:date="2023-07-13T16:56:00Z">
              <w:rPr>
                <w:rFonts w:ascii="Times New Roman" w:eastAsia="Times New Roman" w:hAnsi="Times New Roman" w:cs="Times New Roman"/>
                <w:color w:val="000000"/>
                <w:sz w:val="24"/>
                <w:szCs w:val="24"/>
              </w:rPr>
            </w:rPrChange>
          </w:rPr>
          <w:t>Aquat</w:t>
        </w:r>
        <w:proofErr w:type="spellEnd"/>
        <w:r w:rsidRPr="00E83358">
          <w:rPr>
            <w:rFonts w:ascii="Times New Roman" w:eastAsia="Times New Roman" w:hAnsi="Times New Roman" w:cs="Times New Roman"/>
            <w:i/>
            <w:color w:val="000000"/>
            <w:sz w:val="24"/>
            <w:szCs w:val="24"/>
            <w:rPrChange w:id="1253" w:author="Robinson, James (robins64)" w:date="2023-07-13T16:56:00Z">
              <w:rPr>
                <w:rFonts w:ascii="Times New Roman" w:eastAsia="Times New Roman" w:hAnsi="Times New Roman" w:cs="Times New Roman"/>
                <w:color w:val="000000"/>
                <w:sz w:val="24"/>
                <w:szCs w:val="24"/>
              </w:rPr>
            </w:rPrChange>
          </w:rPr>
          <w:t>. Sci.</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54" w:author="Robinson, James (robins64)" w:date="2023-07-13T16:56:00Z">
              <w:rPr>
                <w:rFonts w:ascii="Times New Roman" w:eastAsia="Times New Roman" w:hAnsi="Times New Roman" w:cs="Times New Roman"/>
                <w:color w:val="000000"/>
                <w:sz w:val="24"/>
                <w:szCs w:val="24"/>
              </w:rPr>
            </w:rPrChange>
          </w:rPr>
          <w:t>73</w:t>
        </w:r>
        <w:r>
          <w:rPr>
            <w:rFonts w:ascii="Times New Roman" w:eastAsia="Times New Roman" w:hAnsi="Times New Roman" w:cs="Times New Roman"/>
            <w:color w:val="000000"/>
            <w:sz w:val="24"/>
            <w:szCs w:val="24"/>
          </w:rPr>
          <w:t>, 496–505.</w:t>
        </w:r>
      </w:ins>
    </w:p>
    <w:p w14:paraId="1E885C64"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55" w:author="Robinson, James (robins64)" w:date="2023-07-13T16:56:00Z"/>
          <w:rFonts w:ascii="Times New Roman" w:eastAsia="Times New Roman" w:hAnsi="Times New Roman" w:cs="Times New Roman"/>
          <w:color w:val="000000"/>
          <w:sz w:val="24"/>
          <w:szCs w:val="24"/>
        </w:rPr>
      </w:pPr>
      <w:ins w:id="1256" w:author="Robinson, James (robins64)" w:date="2023-07-13T16:56:00Z">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Plass</w:t>
        </w:r>
        <w:proofErr w:type="spellEnd"/>
        <w:r>
          <w:rPr>
            <w:rFonts w:ascii="Times New Roman" w:eastAsia="Times New Roman" w:hAnsi="Times New Roman" w:cs="Times New Roman"/>
            <w:color w:val="000000"/>
            <w:sz w:val="24"/>
            <w:szCs w:val="24"/>
          </w:rPr>
          <w:t xml:space="preserve">-Johnson JG, McQuaid CD, Hill JM. 2012 Stable isotope analysis indicates a lack of inter- and intra-specific dietary redundancy among ecologically important coral reef fishes. </w:t>
        </w:r>
        <w:r w:rsidRPr="00E83358">
          <w:rPr>
            <w:rFonts w:ascii="Times New Roman" w:eastAsia="Times New Roman" w:hAnsi="Times New Roman" w:cs="Times New Roman"/>
            <w:i/>
            <w:color w:val="000000"/>
            <w:sz w:val="24"/>
            <w:szCs w:val="24"/>
            <w:rPrChange w:id="1257" w:author="Robinson, James (robins64)" w:date="2023-07-13T16:56: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58" w:author="Robinson, James (robins64)" w:date="2023-07-13T16:56:00Z">
              <w:rPr>
                <w:rFonts w:ascii="Times New Roman" w:eastAsia="Times New Roman" w:hAnsi="Times New Roman" w:cs="Times New Roman"/>
                <w:color w:val="000000"/>
                <w:sz w:val="24"/>
                <w:szCs w:val="24"/>
              </w:rPr>
            </w:rPrChange>
          </w:rPr>
          <w:t>32</w:t>
        </w:r>
        <w:r>
          <w:rPr>
            <w:rFonts w:ascii="Times New Roman" w:eastAsia="Times New Roman" w:hAnsi="Times New Roman" w:cs="Times New Roman"/>
            <w:color w:val="000000"/>
            <w:sz w:val="24"/>
            <w:szCs w:val="24"/>
          </w:rPr>
          <w:t>, 429–440.</w:t>
        </w:r>
      </w:ins>
    </w:p>
    <w:p w14:paraId="349877C4"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59" w:author="Robinson, James (robins64)" w:date="2023-07-13T16:56:00Z"/>
          <w:rFonts w:ascii="Times New Roman" w:eastAsia="Times New Roman" w:hAnsi="Times New Roman" w:cs="Times New Roman"/>
          <w:color w:val="000000"/>
          <w:sz w:val="24"/>
          <w:szCs w:val="24"/>
        </w:rPr>
      </w:pPr>
      <w:ins w:id="1260" w:author="Robinson, James (robins64)" w:date="2023-07-13T16:56:00Z">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 xml:space="preserve">Heather FJ, Blanchard JL, Edgar GJ, </w:t>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Stuart-Smith RD. 2020 Globally consistent reef size spectra integrating fishes and invertebrates. </w:t>
        </w:r>
        <w:r w:rsidRPr="00E83358">
          <w:rPr>
            <w:rFonts w:ascii="Times New Roman" w:eastAsia="Times New Roman" w:hAnsi="Times New Roman" w:cs="Times New Roman"/>
            <w:i/>
            <w:color w:val="000000"/>
            <w:sz w:val="24"/>
            <w:szCs w:val="24"/>
            <w:rPrChange w:id="1261" w:author="Robinson, James (robins64)" w:date="2023-07-13T16:56: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(doi:10.1111/ele.13661)</w:t>
        </w:r>
      </w:ins>
    </w:p>
    <w:p w14:paraId="62C4B7A8"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62" w:author="Robinson, James (robins64)" w:date="2023-07-13T16:56:00Z"/>
          <w:rFonts w:ascii="Times New Roman" w:eastAsia="Times New Roman" w:hAnsi="Times New Roman" w:cs="Times New Roman"/>
          <w:color w:val="000000"/>
          <w:sz w:val="24"/>
          <w:szCs w:val="24"/>
        </w:rPr>
      </w:pPr>
      <w:ins w:id="1263" w:author="Robinson, James (robins64)" w:date="2023-07-13T16:56:00Z">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t xml:space="preserve">Kramer MJ, Bellwood DR, Bellwood O. 2014 Benthic Crustacea on coral reefs: a quantitative survey. </w:t>
        </w:r>
        <w:r w:rsidRPr="00E83358">
          <w:rPr>
            <w:rFonts w:ascii="Times New Roman" w:eastAsia="Times New Roman" w:hAnsi="Times New Roman" w:cs="Times New Roman"/>
            <w:i/>
            <w:color w:val="000000"/>
            <w:sz w:val="24"/>
            <w:szCs w:val="24"/>
            <w:rPrChange w:id="1264" w:author="Robinson, James (robins64)" w:date="2023-07-13T16:56:00Z">
              <w:rPr>
                <w:rFonts w:ascii="Times New Roman" w:eastAsia="Times New Roman" w:hAnsi="Times New Roman" w:cs="Times New Roman"/>
                <w:color w:val="000000"/>
                <w:sz w:val="24"/>
                <w:szCs w:val="24"/>
              </w:rPr>
            </w:rPrChange>
          </w:rPr>
          <w:t>Mar. Ecol. Prog. Ser.</w:t>
        </w:r>
      </w:ins>
    </w:p>
    <w:p w14:paraId="51A48D1E"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65" w:author="Robinson, James (robins64)" w:date="2023-07-13T16:56:00Z"/>
          <w:rFonts w:ascii="Times New Roman" w:eastAsia="Times New Roman" w:hAnsi="Times New Roman" w:cs="Times New Roman"/>
          <w:color w:val="000000"/>
          <w:sz w:val="24"/>
          <w:szCs w:val="24"/>
        </w:rPr>
      </w:pPr>
      <w:ins w:id="1266" w:author="Robinson, James (robins64)" w:date="2023-07-13T16:56:00Z">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 xml:space="preserve">Thomas A,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Fox M, </w:t>
        </w:r>
        <w:proofErr w:type="spellStart"/>
        <w:r>
          <w:rPr>
            <w:rFonts w:ascii="Times New Roman" w:eastAsia="Times New Roman" w:hAnsi="Times New Roman" w:cs="Times New Roman"/>
            <w:color w:val="000000"/>
            <w:sz w:val="24"/>
            <w:szCs w:val="24"/>
          </w:rPr>
          <w:t>Meo</w:t>
        </w:r>
        <w:proofErr w:type="spellEnd"/>
        <w:r>
          <w:rPr>
            <w:rFonts w:ascii="Times New Roman" w:eastAsia="Times New Roman" w:hAnsi="Times New Roman" w:cs="Times New Roman"/>
            <w:color w:val="000000"/>
            <w:sz w:val="24"/>
            <w:szCs w:val="24"/>
          </w:rPr>
          <w:t xml:space="preserve"> S, Miller K, </w:t>
        </w:r>
        <w:proofErr w:type="spellStart"/>
        <w:r>
          <w:rPr>
            <w:rFonts w:ascii="Times New Roman" w:eastAsia="Times New Roman" w:hAnsi="Times New Roman" w:cs="Times New Roman"/>
            <w:color w:val="000000"/>
            <w:sz w:val="24"/>
            <w:szCs w:val="24"/>
          </w:rPr>
          <w:t>Naisilisili</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Veitayaki</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Waqairatu</w:t>
        </w:r>
        <w:proofErr w:type="spellEnd"/>
        <w:r>
          <w:rPr>
            <w:rFonts w:ascii="Times New Roman" w:eastAsia="Times New Roman" w:hAnsi="Times New Roman" w:cs="Times New Roman"/>
            <w:color w:val="000000"/>
            <w:sz w:val="24"/>
            <w:szCs w:val="24"/>
          </w:rPr>
          <w:t xml:space="preserve"> S. 2021 Why they must be counted: Significant contributions of Fijian women fishers to food security and livelihoods. </w:t>
        </w:r>
        <w:r w:rsidRPr="00E83358">
          <w:rPr>
            <w:rFonts w:ascii="Times New Roman" w:eastAsia="Times New Roman" w:hAnsi="Times New Roman" w:cs="Times New Roman"/>
            <w:i/>
            <w:color w:val="000000"/>
            <w:sz w:val="24"/>
            <w:szCs w:val="24"/>
            <w:rPrChange w:id="1267" w:author="Robinson, James (robins64)" w:date="2023-07-13T16:56:00Z">
              <w:rPr>
                <w:rFonts w:ascii="Times New Roman" w:eastAsia="Times New Roman" w:hAnsi="Times New Roman" w:cs="Times New Roman"/>
                <w:color w:val="000000"/>
                <w:sz w:val="24"/>
                <w:szCs w:val="24"/>
              </w:rPr>
            </w:rPrChange>
          </w:rPr>
          <w:t xml:space="preserve">Ocean Coast. </w:t>
        </w:r>
        <w:proofErr w:type="spellStart"/>
        <w:r w:rsidRPr="00E83358">
          <w:rPr>
            <w:rFonts w:ascii="Times New Roman" w:eastAsia="Times New Roman" w:hAnsi="Times New Roman" w:cs="Times New Roman"/>
            <w:i/>
            <w:color w:val="000000"/>
            <w:sz w:val="24"/>
            <w:szCs w:val="24"/>
            <w:rPrChange w:id="1268" w:author="Robinson, James (robins64)" w:date="2023-07-13T16:56:00Z">
              <w:rPr>
                <w:rFonts w:ascii="Times New Roman" w:eastAsia="Times New Roman" w:hAnsi="Times New Roman" w:cs="Times New Roman"/>
                <w:color w:val="000000"/>
                <w:sz w:val="24"/>
                <w:szCs w:val="24"/>
              </w:rPr>
            </w:rPrChange>
          </w:rPr>
          <w:t>Manag</w:t>
        </w:r>
        <w:proofErr w:type="spellEnd"/>
        <w:r w:rsidRPr="00E83358">
          <w:rPr>
            <w:rFonts w:ascii="Times New Roman" w:eastAsia="Times New Roman" w:hAnsi="Times New Roman" w:cs="Times New Roman"/>
            <w:i/>
            <w:color w:val="000000"/>
            <w:sz w:val="24"/>
            <w:szCs w:val="24"/>
            <w:rPrChange w:id="1269" w:author="Robinson, James (robins64)" w:date="2023-07-13T16:56: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70" w:author="Robinson, James (robins64)" w:date="2023-07-13T16:56:00Z">
              <w:rPr>
                <w:rFonts w:ascii="Times New Roman" w:eastAsia="Times New Roman" w:hAnsi="Times New Roman" w:cs="Times New Roman"/>
                <w:color w:val="000000"/>
                <w:sz w:val="24"/>
                <w:szCs w:val="24"/>
              </w:rPr>
            </w:rPrChange>
          </w:rPr>
          <w:t>205</w:t>
        </w:r>
        <w:r>
          <w:rPr>
            <w:rFonts w:ascii="Times New Roman" w:eastAsia="Times New Roman" w:hAnsi="Times New Roman" w:cs="Times New Roman"/>
            <w:color w:val="000000"/>
            <w:sz w:val="24"/>
            <w:szCs w:val="24"/>
          </w:rPr>
          <w:t>, 105571.</w:t>
        </w:r>
      </w:ins>
    </w:p>
    <w:p w14:paraId="6F3EDBB4" w14:textId="77777777" w:rsidR="00E83358" w:rsidRDefault="00E83358">
      <w:pPr>
        <w:widowControl w:val="0"/>
        <w:pBdr>
          <w:top w:val="nil"/>
          <w:left w:val="nil"/>
          <w:bottom w:val="nil"/>
          <w:right w:val="nil"/>
          <w:between w:val="nil"/>
        </w:pBdr>
        <w:tabs>
          <w:tab w:val="left" w:pos="440"/>
        </w:tabs>
        <w:spacing w:after="220" w:line="240" w:lineRule="auto"/>
        <w:ind w:left="440" w:hanging="440"/>
        <w:rPr>
          <w:ins w:id="1271" w:author="Robinson, James (robins64)" w:date="2023-07-13T16:56:00Z"/>
          <w:rFonts w:ascii="Times New Roman" w:eastAsia="Times New Roman" w:hAnsi="Times New Roman" w:cs="Times New Roman"/>
          <w:color w:val="000000"/>
          <w:sz w:val="24"/>
          <w:szCs w:val="24"/>
        </w:rPr>
      </w:pPr>
      <w:ins w:id="1272" w:author="Robinson, James (robins64)" w:date="2023-07-13T16:56:00Z">
        <w:r>
          <w:rPr>
            <w:rFonts w:ascii="Times New Roman" w:eastAsia="Times New Roman" w:hAnsi="Times New Roman" w:cs="Times New Roman"/>
            <w:color w:val="000000"/>
            <w:sz w:val="24"/>
            <w:szCs w:val="24"/>
          </w:rPr>
          <w:t>66.</w:t>
        </w:r>
        <w:r>
          <w:rPr>
            <w:rFonts w:ascii="Times New Roman" w:eastAsia="Times New Roman" w:hAnsi="Times New Roman" w:cs="Times New Roman"/>
            <w:color w:val="000000"/>
            <w:sz w:val="24"/>
            <w:szCs w:val="24"/>
          </w:rPr>
          <w:tab/>
          <w:t xml:space="preserve">McClanahan TR, Graham NAJ, MacNeil MA, </w:t>
        </w:r>
        <w:proofErr w:type="spellStart"/>
        <w:r>
          <w:rPr>
            <w:rFonts w:ascii="Times New Roman" w:eastAsia="Times New Roman" w:hAnsi="Times New Roman" w:cs="Times New Roman"/>
            <w:color w:val="000000"/>
            <w:sz w:val="24"/>
            <w:szCs w:val="24"/>
          </w:rPr>
          <w:t>Muthiga</w:t>
        </w:r>
        <w:proofErr w:type="spellEnd"/>
        <w:r>
          <w:rPr>
            <w:rFonts w:ascii="Times New Roman" w:eastAsia="Times New Roman" w:hAnsi="Times New Roman" w:cs="Times New Roman"/>
            <w:color w:val="000000"/>
            <w:sz w:val="24"/>
            <w:szCs w:val="24"/>
          </w:rPr>
          <w:t xml:space="preserve"> NA, Cinner JE, </w:t>
        </w:r>
        <w:proofErr w:type="spellStart"/>
        <w:r>
          <w:rPr>
            <w:rFonts w:ascii="Times New Roman" w:eastAsia="Times New Roman" w:hAnsi="Times New Roman" w:cs="Times New Roman"/>
            <w:color w:val="000000"/>
            <w:sz w:val="24"/>
            <w:szCs w:val="24"/>
          </w:rPr>
          <w:t>Bruggemann</w:t>
        </w:r>
        <w:proofErr w:type="spellEnd"/>
        <w:r>
          <w:rPr>
            <w:rFonts w:ascii="Times New Roman" w:eastAsia="Times New Roman" w:hAnsi="Times New Roman" w:cs="Times New Roman"/>
            <w:color w:val="000000"/>
            <w:sz w:val="24"/>
            <w:szCs w:val="24"/>
          </w:rPr>
          <w:t xml:space="preserve"> JH, Wilson SK. 2011 Critical thresholds and tangible targets for ecosystem-based management of coral reef fisheries. </w:t>
        </w:r>
        <w:r w:rsidRPr="00E83358">
          <w:rPr>
            <w:rFonts w:ascii="Times New Roman" w:eastAsia="Times New Roman" w:hAnsi="Times New Roman" w:cs="Times New Roman"/>
            <w:i/>
            <w:color w:val="000000"/>
            <w:sz w:val="24"/>
            <w:szCs w:val="24"/>
            <w:rPrChange w:id="1273" w:author="Robinson, James (robins64)" w:date="2023-07-13T16:56:00Z">
              <w:rPr>
                <w:rFonts w:ascii="Times New Roman" w:eastAsia="Times New Roman" w:hAnsi="Times New Roman" w:cs="Times New Roman"/>
                <w:color w:val="000000"/>
                <w:sz w:val="24"/>
                <w:szCs w:val="24"/>
              </w:rPr>
            </w:rPrChange>
          </w:rPr>
          <w:t>Proc. Natl. Acad. Sci. U.S.A.</w:t>
        </w:r>
        <w:r>
          <w:rPr>
            <w:rFonts w:ascii="Times New Roman" w:eastAsia="Times New Roman" w:hAnsi="Times New Roman" w:cs="Times New Roman"/>
            <w:color w:val="000000"/>
            <w:sz w:val="24"/>
            <w:szCs w:val="24"/>
          </w:rPr>
          <w:t xml:space="preserve"> </w:t>
        </w:r>
        <w:r w:rsidRPr="00E83358">
          <w:rPr>
            <w:rFonts w:ascii="Times New Roman" w:eastAsia="Times New Roman" w:hAnsi="Times New Roman" w:cs="Times New Roman"/>
            <w:b/>
            <w:color w:val="000000"/>
            <w:sz w:val="24"/>
            <w:szCs w:val="24"/>
            <w:rPrChange w:id="1274" w:author="Robinson, James (robins64)" w:date="2023-07-13T16:56:00Z">
              <w:rPr>
                <w:rFonts w:ascii="Times New Roman" w:eastAsia="Times New Roman" w:hAnsi="Times New Roman" w:cs="Times New Roman"/>
                <w:color w:val="000000"/>
                <w:sz w:val="24"/>
                <w:szCs w:val="24"/>
              </w:rPr>
            </w:rPrChange>
          </w:rPr>
          <w:t>108</w:t>
        </w:r>
        <w:r>
          <w:rPr>
            <w:rFonts w:ascii="Times New Roman" w:eastAsia="Times New Roman" w:hAnsi="Times New Roman" w:cs="Times New Roman"/>
            <w:color w:val="000000"/>
            <w:sz w:val="24"/>
            <w:szCs w:val="24"/>
          </w:rPr>
          <w:t>, 17230–17233.</w:t>
        </w:r>
      </w:ins>
    </w:p>
    <w:p w14:paraId="0EC3C7D7" w14:textId="597F7B7B" w:rsidR="008C769F" w:rsidDel="00E83358" w:rsidRDefault="00E83358">
      <w:pPr>
        <w:widowControl w:val="0"/>
        <w:pBdr>
          <w:top w:val="nil"/>
          <w:left w:val="nil"/>
          <w:bottom w:val="nil"/>
          <w:right w:val="nil"/>
          <w:between w:val="nil"/>
        </w:pBdr>
        <w:tabs>
          <w:tab w:val="left" w:pos="440"/>
        </w:tabs>
        <w:spacing w:after="220" w:line="240" w:lineRule="auto"/>
        <w:ind w:left="440" w:hanging="440"/>
        <w:rPr>
          <w:del w:id="1275" w:author="Robinson, James (robins64)" w:date="2023-07-13T16:49:00Z"/>
          <w:rFonts w:ascii="Times New Roman" w:eastAsia="Times New Roman" w:hAnsi="Times New Roman" w:cs="Times New Roman"/>
          <w:color w:val="000000"/>
          <w:sz w:val="24"/>
          <w:szCs w:val="24"/>
        </w:rPr>
      </w:pPr>
      <w:ins w:id="1276" w:author="Robinson, James (robins64)" w:date="2023-07-13T16:56:00Z">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t xml:space="preserve">Bennett A </w:t>
        </w:r>
        <w:r w:rsidRPr="00E83358">
          <w:rPr>
            <w:rFonts w:ascii="Times New Roman" w:eastAsia="Times New Roman" w:hAnsi="Times New Roman" w:cs="Times New Roman"/>
            <w:i/>
            <w:color w:val="000000"/>
            <w:sz w:val="24"/>
            <w:szCs w:val="24"/>
            <w:rPrChange w:id="1277" w:author="Robinson, James (robins64)" w:date="2023-07-13T16:56: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2021 Recognize fish as food in policy discourse and development funding. </w:t>
        </w:r>
        <w:proofErr w:type="spellStart"/>
        <w:r w:rsidRPr="00E83358">
          <w:rPr>
            <w:rFonts w:ascii="Times New Roman" w:eastAsia="Times New Roman" w:hAnsi="Times New Roman" w:cs="Times New Roman"/>
            <w:i/>
            <w:color w:val="000000"/>
            <w:sz w:val="24"/>
            <w:szCs w:val="24"/>
            <w:rPrChange w:id="1278" w:author="Robinson, James (robins64)" w:date="2023-07-13T16:56:00Z">
              <w:rPr>
                <w:rFonts w:ascii="Times New Roman" w:eastAsia="Times New Roman" w:hAnsi="Times New Roman" w:cs="Times New Roman"/>
                <w:color w:val="000000"/>
                <w:sz w:val="24"/>
                <w:szCs w:val="24"/>
              </w:rPr>
            </w:rPrChange>
          </w:rPr>
          <w:t>Ambio</w:t>
        </w:r>
        <w:proofErr w:type="spellEnd"/>
        <w:r>
          <w:rPr>
            <w:rFonts w:ascii="Times New Roman" w:eastAsia="Times New Roman" w:hAnsi="Times New Roman" w:cs="Times New Roman"/>
            <w:color w:val="000000"/>
            <w:sz w:val="24"/>
            <w:szCs w:val="24"/>
          </w:rPr>
          <w:t xml:space="preserve"> (doi:10.1007/s13280-020-01451-4)</w:t>
        </w:r>
      </w:ins>
      <w:del w:id="1279" w:author="Robinson, James (robins64)" w:date="2023-07-13T16:49:00Z">
        <w:r w:rsidR="008C769F" w:rsidDel="00E83358">
          <w:rPr>
            <w:rFonts w:ascii="Times New Roman" w:eastAsia="Times New Roman" w:hAnsi="Times New Roman" w:cs="Times New Roman"/>
            <w:color w:val="000000"/>
            <w:sz w:val="24"/>
            <w:szCs w:val="24"/>
          </w:rPr>
          <w:delText>1.</w:delText>
        </w:r>
        <w:r w:rsidR="008C769F" w:rsidDel="00E83358">
          <w:rPr>
            <w:rFonts w:ascii="Times New Roman" w:eastAsia="Times New Roman" w:hAnsi="Times New Roman" w:cs="Times New Roman"/>
            <w:color w:val="000000"/>
            <w:sz w:val="24"/>
            <w:szCs w:val="24"/>
          </w:rPr>
          <w:tab/>
          <w:delText xml:space="preserve">Odum HT, Odum EP. 1955 Trophic Structure and Productivity of a Windward Coral Reef Community on Eniwetok Atoll. </w:delText>
        </w:r>
        <w:r w:rsidR="008C769F" w:rsidRPr="008C769F" w:rsidDel="00E83358">
          <w:rPr>
            <w:rFonts w:ascii="Times New Roman" w:eastAsia="Times New Roman" w:hAnsi="Times New Roman" w:cs="Times New Roman"/>
            <w:i/>
            <w:color w:val="000000"/>
            <w:sz w:val="24"/>
            <w:szCs w:val="24"/>
          </w:rPr>
          <w:delText>Ecol. Monogr.</w:delText>
        </w:r>
        <w:r w:rsidR="008C769F" w:rsidDel="00E83358">
          <w:rPr>
            <w:rFonts w:ascii="Times New Roman" w:eastAsia="Times New Roman" w:hAnsi="Times New Roman" w:cs="Times New Roman"/>
            <w:color w:val="000000"/>
            <w:sz w:val="24"/>
            <w:szCs w:val="24"/>
          </w:rPr>
          <w:delText xml:space="preserve"> </w:delText>
        </w:r>
        <w:r w:rsidR="008C769F" w:rsidRPr="008C769F" w:rsidDel="00E83358">
          <w:rPr>
            <w:rFonts w:ascii="Times New Roman" w:eastAsia="Times New Roman" w:hAnsi="Times New Roman" w:cs="Times New Roman"/>
            <w:b/>
            <w:color w:val="000000"/>
            <w:sz w:val="24"/>
            <w:szCs w:val="24"/>
          </w:rPr>
          <w:delText>25</w:delText>
        </w:r>
        <w:r w:rsidR="008C769F" w:rsidDel="00E83358">
          <w:rPr>
            <w:rFonts w:ascii="Times New Roman" w:eastAsia="Times New Roman" w:hAnsi="Times New Roman" w:cs="Times New Roman"/>
            <w:color w:val="000000"/>
            <w:sz w:val="24"/>
            <w:szCs w:val="24"/>
          </w:rPr>
          <w:delText>, 291–320.</w:delText>
        </w:r>
      </w:del>
    </w:p>
    <w:p w14:paraId="52AD8834" w14:textId="3685BEED"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280" w:author="Robinson, James (robins64)" w:date="2023-07-13T16:49:00Z"/>
          <w:rFonts w:ascii="Times New Roman" w:eastAsia="Times New Roman" w:hAnsi="Times New Roman" w:cs="Times New Roman"/>
          <w:color w:val="000000"/>
          <w:sz w:val="24"/>
          <w:szCs w:val="24"/>
        </w:rPr>
      </w:pPr>
      <w:del w:id="1281" w:author="Robinson, James (robins64)" w:date="2023-07-13T16:49:00Z">
        <w:r w:rsidDel="00E83358">
          <w:rPr>
            <w:rFonts w:ascii="Times New Roman" w:eastAsia="Times New Roman" w:hAnsi="Times New Roman" w:cs="Times New Roman"/>
            <w:color w:val="000000"/>
            <w:sz w:val="24"/>
            <w:szCs w:val="24"/>
          </w:rPr>
          <w:delText>2.</w:delText>
        </w:r>
        <w:r w:rsidDel="00E83358">
          <w:rPr>
            <w:rFonts w:ascii="Times New Roman" w:eastAsia="Times New Roman" w:hAnsi="Times New Roman" w:cs="Times New Roman"/>
            <w:color w:val="000000"/>
            <w:sz w:val="24"/>
            <w:szCs w:val="24"/>
          </w:rPr>
          <w:tab/>
          <w:delText xml:space="preserve">Trebilco R, Baum JK, Salomon AK, Dulvy NK. 2013 Ecosystem ecology: size-based constraints on the pyramids of life. </w:delText>
        </w:r>
        <w:r w:rsidRPr="008C769F" w:rsidDel="00E83358">
          <w:rPr>
            <w:rFonts w:ascii="Times New Roman" w:eastAsia="Times New Roman" w:hAnsi="Times New Roman" w:cs="Times New Roman"/>
            <w:i/>
            <w:color w:val="000000"/>
            <w:sz w:val="24"/>
            <w:szCs w:val="24"/>
          </w:rPr>
          <w:delText>Trends Ecol. Evol.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28</w:delText>
        </w:r>
        <w:r w:rsidDel="00E83358">
          <w:rPr>
            <w:rFonts w:ascii="Times New Roman" w:eastAsia="Times New Roman" w:hAnsi="Times New Roman" w:cs="Times New Roman"/>
            <w:color w:val="000000"/>
            <w:sz w:val="24"/>
            <w:szCs w:val="24"/>
          </w:rPr>
          <w:delText>, 423–431.</w:delText>
        </w:r>
      </w:del>
    </w:p>
    <w:p w14:paraId="00778151" w14:textId="0C38FDED"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282" w:author="Robinson, James (robins64)" w:date="2023-07-13T16:49:00Z"/>
          <w:rFonts w:ascii="Times New Roman" w:eastAsia="Times New Roman" w:hAnsi="Times New Roman" w:cs="Times New Roman"/>
          <w:color w:val="000000"/>
          <w:sz w:val="24"/>
          <w:szCs w:val="24"/>
        </w:rPr>
      </w:pPr>
      <w:del w:id="1283" w:author="Robinson, James (robins64)" w:date="2023-07-13T16:49:00Z">
        <w:r w:rsidDel="00E83358">
          <w:rPr>
            <w:rFonts w:ascii="Times New Roman" w:eastAsia="Times New Roman" w:hAnsi="Times New Roman" w:cs="Times New Roman"/>
            <w:color w:val="000000"/>
            <w:sz w:val="24"/>
            <w:szCs w:val="24"/>
          </w:rPr>
          <w:delText>3.</w:delText>
        </w:r>
        <w:r w:rsidDel="00E83358">
          <w:rPr>
            <w:rFonts w:ascii="Times New Roman" w:eastAsia="Times New Roman" w:hAnsi="Times New Roman" w:cs="Times New Roman"/>
            <w:color w:val="000000"/>
            <w:sz w:val="24"/>
            <w:szCs w:val="24"/>
          </w:rPr>
          <w:tab/>
          <w:delText xml:space="preserve">Hicks CC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2019 Harnessing global fisheries to tackle micronutrient deficiencies. </w:delText>
        </w:r>
        <w:r w:rsidRPr="008C769F" w:rsidDel="00E83358">
          <w:rPr>
            <w:rFonts w:ascii="Times New Roman" w:eastAsia="Times New Roman" w:hAnsi="Times New Roman" w:cs="Times New Roman"/>
            <w:i/>
            <w:color w:val="000000"/>
            <w:sz w:val="24"/>
            <w:szCs w:val="24"/>
          </w:rPr>
          <w:delText>Nature</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574</w:delText>
        </w:r>
        <w:r w:rsidDel="00E83358">
          <w:rPr>
            <w:rFonts w:ascii="Times New Roman" w:eastAsia="Times New Roman" w:hAnsi="Times New Roman" w:cs="Times New Roman"/>
            <w:color w:val="000000"/>
            <w:sz w:val="24"/>
            <w:szCs w:val="24"/>
          </w:rPr>
          <w:delText>, 95–98.</w:delText>
        </w:r>
      </w:del>
    </w:p>
    <w:p w14:paraId="7C325DC2" w14:textId="2F2C45AC"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284" w:author="Robinson, James (robins64)" w:date="2023-07-13T16:49:00Z"/>
          <w:rFonts w:ascii="Times New Roman" w:eastAsia="Times New Roman" w:hAnsi="Times New Roman" w:cs="Times New Roman"/>
          <w:color w:val="000000"/>
          <w:sz w:val="24"/>
          <w:szCs w:val="24"/>
        </w:rPr>
      </w:pPr>
      <w:del w:id="1285" w:author="Robinson, James (robins64)" w:date="2023-07-13T16:49:00Z">
        <w:r w:rsidDel="00E83358">
          <w:rPr>
            <w:rFonts w:ascii="Times New Roman" w:eastAsia="Times New Roman" w:hAnsi="Times New Roman" w:cs="Times New Roman"/>
            <w:color w:val="000000"/>
            <w:sz w:val="24"/>
            <w:szCs w:val="24"/>
          </w:rPr>
          <w:delText>4.</w:delText>
        </w:r>
        <w:r w:rsidDel="00E83358">
          <w:rPr>
            <w:rFonts w:ascii="Times New Roman" w:eastAsia="Times New Roman" w:hAnsi="Times New Roman" w:cs="Times New Roman"/>
            <w:color w:val="000000"/>
            <w:sz w:val="24"/>
            <w:szCs w:val="24"/>
          </w:rPr>
          <w:tab/>
          <w:delText xml:space="preserve">Estes JA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2011 Trophic downgrading of planet Earth. </w:delText>
        </w:r>
        <w:r w:rsidRPr="008C769F" w:rsidDel="00E83358">
          <w:rPr>
            <w:rFonts w:ascii="Times New Roman" w:eastAsia="Times New Roman" w:hAnsi="Times New Roman" w:cs="Times New Roman"/>
            <w:i/>
            <w:color w:val="000000"/>
            <w:sz w:val="24"/>
            <w:szCs w:val="24"/>
          </w:rPr>
          <w:delText>Science</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333</w:delText>
        </w:r>
        <w:r w:rsidDel="00E83358">
          <w:rPr>
            <w:rFonts w:ascii="Times New Roman" w:eastAsia="Times New Roman" w:hAnsi="Times New Roman" w:cs="Times New Roman"/>
            <w:color w:val="000000"/>
            <w:sz w:val="24"/>
            <w:szCs w:val="24"/>
          </w:rPr>
          <w:delText>, 301–306.</w:delText>
        </w:r>
      </w:del>
    </w:p>
    <w:p w14:paraId="26CA8391" w14:textId="0AC283A9"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286" w:author="Robinson, James (robins64)" w:date="2023-07-13T16:49:00Z"/>
          <w:rFonts w:ascii="Times New Roman" w:eastAsia="Times New Roman" w:hAnsi="Times New Roman" w:cs="Times New Roman"/>
          <w:color w:val="000000"/>
          <w:sz w:val="24"/>
          <w:szCs w:val="24"/>
        </w:rPr>
      </w:pPr>
      <w:del w:id="1287" w:author="Robinson, James (robins64)" w:date="2023-07-13T16:49:00Z">
        <w:r w:rsidDel="00E83358">
          <w:rPr>
            <w:rFonts w:ascii="Times New Roman" w:eastAsia="Times New Roman" w:hAnsi="Times New Roman" w:cs="Times New Roman"/>
            <w:color w:val="000000"/>
            <w:sz w:val="24"/>
            <w:szCs w:val="24"/>
          </w:rPr>
          <w:delText>5.</w:delText>
        </w:r>
        <w:r w:rsidDel="00E83358">
          <w:rPr>
            <w:rFonts w:ascii="Times New Roman" w:eastAsia="Times New Roman" w:hAnsi="Times New Roman" w:cs="Times New Roman"/>
            <w:color w:val="000000"/>
            <w:sz w:val="24"/>
            <w:szCs w:val="24"/>
          </w:rPr>
          <w:tab/>
          <w:delText xml:space="preserve">Österblom H, Casini M, Olsson O. 2006 Fish, seabirds and trophic cascades in the Baltic Sea. </w:delText>
        </w:r>
        <w:r w:rsidRPr="008C769F" w:rsidDel="00E83358">
          <w:rPr>
            <w:rFonts w:ascii="Times New Roman" w:eastAsia="Times New Roman" w:hAnsi="Times New Roman" w:cs="Times New Roman"/>
            <w:i/>
            <w:color w:val="000000"/>
            <w:sz w:val="24"/>
            <w:szCs w:val="24"/>
          </w:rPr>
          <w:delText>Mar. Ecol. Prog. Ser.</w:delText>
        </w:r>
      </w:del>
    </w:p>
    <w:p w14:paraId="4966A668" w14:textId="4CC3EFFB"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288" w:author="Robinson, James (robins64)" w:date="2023-07-13T16:49:00Z"/>
          <w:rFonts w:ascii="Times New Roman" w:eastAsia="Times New Roman" w:hAnsi="Times New Roman" w:cs="Times New Roman"/>
          <w:color w:val="000000"/>
          <w:sz w:val="24"/>
          <w:szCs w:val="24"/>
        </w:rPr>
      </w:pPr>
      <w:del w:id="1289" w:author="Robinson, James (robins64)" w:date="2023-07-13T16:49:00Z">
        <w:r w:rsidDel="00E83358">
          <w:rPr>
            <w:rFonts w:ascii="Times New Roman" w:eastAsia="Times New Roman" w:hAnsi="Times New Roman" w:cs="Times New Roman"/>
            <w:color w:val="000000"/>
            <w:sz w:val="24"/>
            <w:szCs w:val="24"/>
          </w:rPr>
          <w:delText>6.</w:delText>
        </w:r>
        <w:r w:rsidDel="00E83358">
          <w:rPr>
            <w:rFonts w:ascii="Times New Roman" w:eastAsia="Times New Roman" w:hAnsi="Times New Roman" w:cs="Times New Roman"/>
            <w:color w:val="000000"/>
            <w:sz w:val="24"/>
            <w:szCs w:val="24"/>
          </w:rPr>
          <w:tab/>
          <w:delText xml:space="preserve">Hare SR, Mantua NJ. 2000 Empirical evidence for North Pacific regime shifts in 1977 and 1989. </w:delText>
        </w:r>
        <w:r w:rsidRPr="008C769F" w:rsidDel="00E83358">
          <w:rPr>
            <w:rFonts w:ascii="Times New Roman" w:eastAsia="Times New Roman" w:hAnsi="Times New Roman" w:cs="Times New Roman"/>
            <w:i/>
            <w:color w:val="000000"/>
            <w:sz w:val="24"/>
            <w:szCs w:val="24"/>
          </w:rPr>
          <w:delText>Prog. Oceanogr.</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47</w:delText>
        </w:r>
        <w:r w:rsidDel="00E83358">
          <w:rPr>
            <w:rFonts w:ascii="Times New Roman" w:eastAsia="Times New Roman" w:hAnsi="Times New Roman" w:cs="Times New Roman"/>
            <w:color w:val="000000"/>
            <w:sz w:val="24"/>
            <w:szCs w:val="24"/>
          </w:rPr>
          <w:delText>, 103–145.</w:delText>
        </w:r>
      </w:del>
    </w:p>
    <w:p w14:paraId="651620D7" w14:textId="1C94E507"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290" w:author="Robinson, James (robins64)" w:date="2023-07-13T16:49:00Z"/>
          <w:rFonts w:ascii="Times New Roman" w:eastAsia="Times New Roman" w:hAnsi="Times New Roman" w:cs="Times New Roman"/>
          <w:color w:val="000000"/>
          <w:sz w:val="24"/>
          <w:szCs w:val="24"/>
        </w:rPr>
      </w:pPr>
      <w:del w:id="1291" w:author="Robinson, James (robins64)" w:date="2023-07-13T16:49:00Z">
        <w:r w:rsidDel="00E83358">
          <w:rPr>
            <w:rFonts w:ascii="Times New Roman" w:eastAsia="Times New Roman" w:hAnsi="Times New Roman" w:cs="Times New Roman"/>
            <w:color w:val="000000"/>
            <w:sz w:val="24"/>
            <w:szCs w:val="24"/>
          </w:rPr>
          <w:delText>7.</w:delText>
        </w:r>
        <w:r w:rsidDel="00E83358">
          <w:rPr>
            <w:rFonts w:ascii="Times New Roman" w:eastAsia="Times New Roman" w:hAnsi="Times New Roman" w:cs="Times New Roman"/>
            <w:color w:val="000000"/>
            <w:sz w:val="24"/>
            <w:szCs w:val="24"/>
          </w:rPr>
          <w:tab/>
          <w:delText xml:space="preserve">deYoung B, Barange M, Beaugrand G, Harris R, Perry RI, Scheffer M, Werner F. 2008 Regime shifts in marine ecosystems: detection, prediction and management. </w:delText>
        </w:r>
        <w:r w:rsidRPr="008C769F" w:rsidDel="00E83358">
          <w:rPr>
            <w:rFonts w:ascii="Times New Roman" w:eastAsia="Times New Roman" w:hAnsi="Times New Roman" w:cs="Times New Roman"/>
            <w:i/>
            <w:color w:val="000000"/>
            <w:sz w:val="24"/>
            <w:szCs w:val="24"/>
          </w:rPr>
          <w:delText>Trends Ecol. Evol.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23</w:delText>
        </w:r>
        <w:r w:rsidDel="00E83358">
          <w:rPr>
            <w:rFonts w:ascii="Times New Roman" w:eastAsia="Times New Roman" w:hAnsi="Times New Roman" w:cs="Times New Roman"/>
            <w:color w:val="000000"/>
            <w:sz w:val="24"/>
            <w:szCs w:val="24"/>
          </w:rPr>
          <w:delText>, 402–409.</w:delText>
        </w:r>
      </w:del>
    </w:p>
    <w:p w14:paraId="674358E3" w14:textId="018A3632"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292" w:author="Robinson, James (robins64)" w:date="2023-07-13T16:49:00Z"/>
          <w:rFonts w:ascii="Times New Roman" w:eastAsia="Times New Roman" w:hAnsi="Times New Roman" w:cs="Times New Roman"/>
          <w:color w:val="000000"/>
          <w:sz w:val="24"/>
          <w:szCs w:val="24"/>
        </w:rPr>
      </w:pPr>
      <w:del w:id="1293" w:author="Robinson, James (robins64)" w:date="2023-07-13T16:49:00Z">
        <w:r w:rsidDel="00E83358">
          <w:rPr>
            <w:rFonts w:ascii="Times New Roman" w:eastAsia="Times New Roman" w:hAnsi="Times New Roman" w:cs="Times New Roman"/>
            <w:color w:val="000000"/>
            <w:sz w:val="24"/>
            <w:szCs w:val="24"/>
          </w:rPr>
          <w:delText>8.</w:delText>
        </w:r>
        <w:r w:rsidDel="00E83358">
          <w:rPr>
            <w:rFonts w:ascii="Times New Roman" w:eastAsia="Times New Roman" w:hAnsi="Times New Roman" w:cs="Times New Roman"/>
            <w:color w:val="000000"/>
            <w:sz w:val="24"/>
            <w:szCs w:val="24"/>
          </w:rPr>
          <w:tab/>
          <w:delText xml:space="preserve">Hicks CC, Graham NAJ, Maire E, Robinson JPW. 2021 Secure local aquatic food systems in the face of declining coral reefs. </w:delText>
        </w:r>
        <w:r w:rsidRPr="008C769F" w:rsidDel="00E83358">
          <w:rPr>
            <w:rFonts w:ascii="Times New Roman" w:eastAsia="Times New Roman" w:hAnsi="Times New Roman" w:cs="Times New Roman"/>
            <w:i/>
            <w:color w:val="000000"/>
            <w:sz w:val="24"/>
            <w:szCs w:val="24"/>
          </w:rPr>
          <w:delText>One Earth</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4</w:delText>
        </w:r>
        <w:r w:rsidDel="00E83358">
          <w:rPr>
            <w:rFonts w:ascii="Times New Roman" w:eastAsia="Times New Roman" w:hAnsi="Times New Roman" w:cs="Times New Roman"/>
            <w:color w:val="000000"/>
            <w:sz w:val="24"/>
            <w:szCs w:val="24"/>
          </w:rPr>
          <w:delText>, 1214–1216.</w:delText>
        </w:r>
      </w:del>
    </w:p>
    <w:p w14:paraId="67357A1D" w14:textId="5EEE64C7"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294" w:author="Robinson, James (robins64)" w:date="2023-07-13T16:49:00Z"/>
          <w:rFonts w:ascii="Times New Roman" w:eastAsia="Times New Roman" w:hAnsi="Times New Roman" w:cs="Times New Roman"/>
          <w:color w:val="000000"/>
          <w:sz w:val="24"/>
          <w:szCs w:val="24"/>
        </w:rPr>
      </w:pPr>
      <w:del w:id="1295" w:author="Robinson, James (robins64)" w:date="2023-07-13T16:49:00Z">
        <w:r w:rsidDel="00E83358">
          <w:rPr>
            <w:rFonts w:ascii="Times New Roman" w:eastAsia="Times New Roman" w:hAnsi="Times New Roman" w:cs="Times New Roman"/>
            <w:color w:val="000000"/>
            <w:sz w:val="24"/>
            <w:szCs w:val="24"/>
          </w:rPr>
          <w:delText>9.</w:delText>
        </w:r>
        <w:r w:rsidDel="00E83358">
          <w:rPr>
            <w:rFonts w:ascii="Times New Roman" w:eastAsia="Times New Roman" w:hAnsi="Times New Roman" w:cs="Times New Roman"/>
            <w:color w:val="000000"/>
            <w:sz w:val="24"/>
            <w:szCs w:val="24"/>
          </w:rPr>
          <w:tab/>
          <w:delText xml:space="preserve">Graham NAJ, McClanahan TR, MacNeil MA, Wilson SK, Cinner JE, Huchery C, Holmes TH. 2017 Human Disruption of Coral Reef Trophic Structure. </w:delText>
        </w:r>
        <w:r w:rsidRPr="008C769F" w:rsidDel="00E83358">
          <w:rPr>
            <w:rFonts w:ascii="Times New Roman" w:eastAsia="Times New Roman" w:hAnsi="Times New Roman" w:cs="Times New Roman"/>
            <w:i/>
            <w:color w:val="000000"/>
            <w:sz w:val="24"/>
            <w:szCs w:val="24"/>
          </w:rPr>
          <w:delText>Curr. Biol.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27</w:delText>
        </w:r>
        <w:r w:rsidDel="00E83358">
          <w:rPr>
            <w:rFonts w:ascii="Times New Roman" w:eastAsia="Times New Roman" w:hAnsi="Times New Roman" w:cs="Times New Roman"/>
            <w:color w:val="000000"/>
            <w:sz w:val="24"/>
            <w:szCs w:val="24"/>
          </w:rPr>
          <w:delText>, 231–236.</w:delText>
        </w:r>
      </w:del>
    </w:p>
    <w:p w14:paraId="61D8257E" w14:textId="1B66B66F"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296" w:author="Robinson, James (robins64)" w:date="2023-07-13T16:49:00Z"/>
          <w:rFonts w:ascii="Times New Roman" w:eastAsia="Times New Roman" w:hAnsi="Times New Roman" w:cs="Times New Roman"/>
          <w:color w:val="000000"/>
          <w:sz w:val="24"/>
          <w:szCs w:val="24"/>
        </w:rPr>
      </w:pPr>
      <w:del w:id="1297" w:author="Robinson, James (robins64)" w:date="2023-07-13T16:49:00Z">
        <w:r w:rsidDel="00E83358">
          <w:rPr>
            <w:rFonts w:ascii="Times New Roman" w:eastAsia="Times New Roman" w:hAnsi="Times New Roman" w:cs="Times New Roman"/>
            <w:color w:val="000000"/>
            <w:sz w:val="24"/>
            <w:szCs w:val="24"/>
          </w:rPr>
          <w:delText>10.</w:delText>
        </w:r>
        <w:r w:rsidDel="00E83358">
          <w:rPr>
            <w:rFonts w:ascii="Times New Roman" w:eastAsia="Times New Roman" w:hAnsi="Times New Roman" w:cs="Times New Roman"/>
            <w:color w:val="000000"/>
            <w:sz w:val="24"/>
            <w:szCs w:val="24"/>
          </w:rPr>
          <w:tab/>
          <w:delText xml:space="preserve">Campbell SJ, Darling ES, Pardede S, Ahmadia G, Mangubhai S, Amkieltiela, Estradivari, Maire E. 2020 Fishing restrictions and remoteness deliver conservation outcomes for Indonesia’s coral reef fisheries. </w:delText>
        </w:r>
        <w:r w:rsidRPr="008C769F" w:rsidDel="00E83358">
          <w:rPr>
            <w:rFonts w:ascii="Times New Roman" w:eastAsia="Times New Roman" w:hAnsi="Times New Roman" w:cs="Times New Roman"/>
            <w:i/>
            <w:color w:val="000000"/>
            <w:sz w:val="24"/>
            <w:szCs w:val="24"/>
          </w:rPr>
          <w:delText>Conserv. Lett.</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13</w:delText>
        </w:r>
        <w:r w:rsidDel="00E83358">
          <w:rPr>
            <w:rFonts w:ascii="Times New Roman" w:eastAsia="Times New Roman" w:hAnsi="Times New Roman" w:cs="Times New Roman"/>
            <w:color w:val="000000"/>
            <w:sz w:val="24"/>
            <w:szCs w:val="24"/>
          </w:rPr>
          <w:delText>, 147.</w:delText>
        </w:r>
      </w:del>
    </w:p>
    <w:p w14:paraId="74EDBE45" w14:textId="2CAF7ADE"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298" w:author="Robinson, James (robins64)" w:date="2023-07-13T16:49:00Z"/>
          <w:rFonts w:ascii="Times New Roman" w:eastAsia="Times New Roman" w:hAnsi="Times New Roman" w:cs="Times New Roman"/>
          <w:color w:val="000000"/>
          <w:sz w:val="24"/>
          <w:szCs w:val="24"/>
        </w:rPr>
      </w:pPr>
      <w:del w:id="1299" w:author="Robinson, James (robins64)" w:date="2023-07-13T16:49:00Z">
        <w:r w:rsidDel="00E83358">
          <w:rPr>
            <w:rFonts w:ascii="Times New Roman" w:eastAsia="Times New Roman" w:hAnsi="Times New Roman" w:cs="Times New Roman"/>
            <w:color w:val="000000"/>
            <w:sz w:val="24"/>
            <w:szCs w:val="24"/>
          </w:rPr>
          <w:delText>11.</w:delText>
        </w:r>
        <w:r w:rsidDel="00E83358">
          <w:rPr>
            <w:rFonts w:ascii="Times New Roman" w:eastAsia="Times New Roman" w:hAnsi="Times New Roman" w:cs="Times New Roman"/>
            <w:color w:val="000000"/>
            <w:sz w:val="24"/>
            <w:szCs w:val="24"/>
          </w:rPr>
          <w:tab/>
          <w:delText xml:space="preserve">Jennings S, Grandcourt EM, Polunin N. 1995 The effects of fishing on the diversity, biomass and trophic structure of Seychelles’ reef fish communities. </w:delText>
        </w:r>
        <w:r w:rsidRPr="008C769F" w:rsidDel="00E83358">
          <w:rPr>
            <w:rFonts w:ascii="Times New Roman" w:eastAsia="Times New Roman" w:hAnsi="Times New Roman" w:cs="Times New Roman"/>
            <w:i/>
            <w:color w:val="000000"/>
            <w:sz w:val="24"/>
            <w:szCs w:val="24"/>
          </w:rPr>
          <w:delText>Coral Reefs</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14</w:delText>
        </w:r>
        <w:r w:rsidDel="00E83358">
          <w:rPr>
            <w:rFonts w:ascii="Times New Roman" w:eastAsia="Times New Roman" w:hAnsi="Times New Roman" w:cs="Times New Roman"/>
            <w:color w:val="000000"/>
            <w:sz w:val="24"/>
            <w:szCs w:val="24"/>
          </w:rPr>
          <w:delText>, 225–235.</w:delText>
        </w:r>
      </w:del>
    </w:p>
    <w:p w14:paraId="04B919A2" w14:textId="55AA215C"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00" w:author="Robinson, James (robins64)" w:date="2023-07-13T16:49:00Z"/>
          <w:rFonts w:ascii="Times New Roman" w:eastAsia="Times New Roman" w:hAnsi="Times New Roman" w:cs="Times New Roman"/>
          <w:color w:val="000000"/>
          <w:sz w:val="24"/>
          <w:szCs w:val="24"/>
        </w:rPr>
      </w:pPr>
      <w:del w:id="1301" w:author="Robinson, James (robins64)" w:date="2023-07-13T16:49:00Z">
        <w:r w:rsidDel="00E83358">
          <w:rPr>
            <w:rFonts w:ascii="Times New Roman" w:eastAsia="Times New Roman" w:hAnsi="Times New Roman" w:cs="Times New Roman"/>
            <w:color w:val="000000"/>
            <w:sz w:val="24"/>
            <w:szCs w:val="24"/>
          </w:rPr>
          <w:delText>12.</w:delText>
        </w:r>
        <w:r w:rsidDel="00E83358">
          <w:rPr>
            <w:rFonts w:ascii="Times New Roman" w:eastAsia="Times New Roman" w:hAnsi="Times New Roman" w:cs="Times New Roman"/>
            <w:color w:val="000000"/>
            <w:sz w:val="24"/>
            <w:szCs w:val="24"/>
          </w:rPr>
          <w:tab/>
          <w:delText xml:space="preserve">Heenan A, Williams GJ, Williams ID. 2019 Natural variation in coral reef trophic structure across environmental gradients. </w:delText>
        </w:r>
        <w:r w:rsidRPr="008C769F" w:rsidDel="00E83358">
          <w:rPr>
            <w:rFonts w:ascii="Times New Roman" w:eastAsia="Times New Roman" w:hAnsi="Times New Roman" w:cs="Times New Roman"/>
            <w:i/>
            <w:color w:val="000000"/>
            <w:sz w:val="24"/>
            <w:szCs w:val="24"/>
          </w:rPr>
          <w:delText>Front. Ecol. Environ.</w:delText>
        </w:r>
        <w:r w:rsidDel="00E83358">
          <w:rPr>
            <w:rFonts w:ascii="Times New Roman" w:eastAsia="Times New Roman" w:hAnsi="Times New Roman" w:cs="Times New Roman"/>
            <w:color w:val="000000"/>
            <w:sz w:val="24"/>
            <w:szCs w:val="24"/>
          </w:rPr>
          <w:delText xml:space="preserve"> (doi:10.1002/fee.2144)</w:delText>
        </w:r>
      </w:del>
    </w:p>
    <w:p w14:paraId="7770E691" w14:textId="5B567057"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02" w:author="Robinson, James (robins64)" w:date="2023-07-13T16:49:00Z"/>
          <w:rFonts w:ascii="Times New Roman" w:eastAsia="Times New Roman" w:hAnsi="Times New Roman" w:cs="Times New Roman"/>
          <w:color w:val="000000"/>
          <w:sz w:val="24"/>
          <w:szCs w:val="24"/>
        </w:rPr>
      </w:pPr>
      <w:del w:id="1303" w:author="Robinson, James (robins64)" w:date="2023-07-13T16:49:00Z">
        <w:r w:rsidDel="00E83358">
          <w:rPr>
            <w:rFonts w:ascii="Times New Roman" w:eastAsia="Times New Roman" w:hAnsi="Times New Roman" w:cs="Times New Roman"/>
            <w:color w:val="000000"/>
            <w:sz w:val="24"/>
            <w:szCs w:val="24"/>
          </w:rPr>
          <w:delText>13.</w:delText>
        </w:r>
        <w:r w:rsidDel="00E83358">
          <w:rPr>
            <w:rFonts w:ascii="Times New Roman" w:eastAsia="Times New Roman" w:hAnsi="Times New Roman" w:cs="Times New Roman"/>
            <w:color w:val="000000"/>
            <w:sz w:val="24"/>
            <w:szCs w:val="24"/>
          </w:rPr>
          <w:tab/>
          <w:delText xml:space="preserve">Morais RA, Bellwood DR. 2020 Principles for estimating fish productivity on coral reefs. </w:delText>
        </w:r>
        <w:r w:rsidRPr="008C769F" w:rsidDel="00E83358">
          <w:rPr>
            <w:rFonts w:ascii="Times New Roman" w:eastAsia="Times New Roman" w:hAnsi="Times New Roman" w:cs="Times New Roman"/>
            <w:i/>
            <w:color w:val="000000"/>
            <w:sz w:val="24"/>
            <w:szCs w:val="24"/>
          </w:rPr>
          <w:delText>Coral Reefs</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39</w:delText>
        </w:r>
        <w:r w:rsidDel="00E83358">
          <w:rPr>
            <w:rFonts w:ascii="Times New Roman" w:eastAsia="Times New Roman" w:hAnsi="Times New Roman" w:cs="Times New Roman"/>
            <w:color w:val="000000"/>
            <w:sz w:val="24"/>
            <w:szCs w:val="24"/>
          </w:rPr>
          <w:delText>, 1221–1231.</w:delText>
        </w:r>
      </w:del>
    </w:p>
    <w:p w14:paraId="032D75AE" w14:textId="6DEBEB7A"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04" w:author="Robinson, James (robins64)" w:date="2023-07-13T16:49:00Z"/>
          <w:rFonts w:ascii="Times New Roman" w:eastAsia="Times New Roman" w:hAnsi="Times New Roman" w:cs="Times New Roman"/>
          <w:color w:val="000000"/>
          <w:sz w:val="24"/>
          <w:szCs w:val="24"/>
        </w:rPr>
      </w:pPr>
      <w:del w:id="1305" w:author="Robinson, James (robins64)" w:date="2023-07-13T16:49:00Z">
        <w:r w:rsidDel="00E83358">
          <w:rPr>
            <w:rFonts w:ascii="Times New Roman" w:eastAsia="Times New Roman" w:hAnsi="Times New Roman" w:cs="Times New Roman"/>
            <w:color w:val="000000"/>
            <w:sz w:val="24"/>
            <w:szCs w:val="24"/>
          </w:rPr>
          <w:delText>14.</w:delText>
        </w:r>
        <w:r w:rsidDel="00E83358">
          <w:rPr>
            <w:rFonts w:ascii="Times New Roman" w:eastAsia="Times New Roman" w:hAnsi="Times New Roman" w:cs="Times New Roman"/>
            <w:color w:val="000000"/>
            <w:sz w:val="24"/>
            <w:szCs w:val="24"/>
          </w:rPr>
          <w:tab/>
          <w:delText xml:space="preserve">McClanahan TR. 2018 Community biomass and life history benchmarks for coral reef fisheries. </w:delText>
        </w:r>
        <w:r w:rsidRPr="008C769F" w:rsidDel="00E83358">
          <w:rPr>
            <w:rFonts w:ascii="Times New Roman" w:eastAsia="Times New Roman" w:hAnsi="Times New Roman" w:cs="Times New Roman"/>
            <w:i/>
            <w:color w:val="000000"/>
            <w:sz w:val="24"/>
            <w:szCs w:val="24"/>
          </w:rPr>
          <w:delText xml:space="preserve">Fish Fish </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19</w:delText>
        </w:r>
        <w:r w:rsidDel="00E83358">
          <w:rPr>
            <w:rFonts w:ascii="Times New Roman" w:eastAsia="Times New Roman" w:hAnsi="Times New Roman" w:cs="Times New Roman"/>
            <w:color w:val="000000"/>
            <w:sz w:val="24"/>
            <w:szCs w:val="24"/>
          </w:rPr>
          <w:delText>, 471–488.</w:delText>
        </w:r>
      </w:del>
    </w:p>
    <w:p w14:paraId="11880A11" w14:textId="379A7285"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06" w:author="Robinson, James (robins64)" w:date="2023-07-13T16:49:00Z"/>
          <w:rFonts w:ascii="Times New Roman" w:eastAsia="Times New Roman" w:hAnsi="Times New Roman" w:cs="Times New Roman"/>
          <w:color w:val="000000"/>
          <w:sz w:val="24"/>
          <w:szCs w:val="24"/>
        </w:rPr>
      </w:pPr>
      <w:del w:id="1307" w:author="Robinson, James (robins64)" w:date="2023-07-13T16:49:00Z">
        <w:r w:rsidDel="00E83358">
          <w:rPr>
            <w:rFonts w:ascii="Times New Roman" w:eastAsia="Times New Roman" w:hAnsi="Times New Roman" w:cs="Times New Roman"/>
            <w:color w:val="000000"/>
            <w:sz w:val="24"/>
            <w:szCs w:val="24"/>
          </w:rPr>
          <w:delText>15.</w:delText>
        </w:r>
        <w:r w:rsidDel="00E83358">
          <w:rPr>
            <w:rFonts w:ascii="Times New Roman" w:eastAsia="Times New Roman" w:hAnsi="Times New Roman" w:cs="Times New Roman"/>
            <w:color w:val="000000"/>
            <w:sz w:val="24"/>
            <w:szCs w:val="24"/>
          </w:rPr>
          <w:tab/>
          <w:delText xml:space="preserve">Seguin R, Mouillot D, Cinner JE, Stuart Smith RD, Maire E, Graham NAJ, McLean M, Vigliola L, Loiseau N. 2022 Towards process-oriented management of tropical reefs in the anthropocene. </w:delText>
        </w:r>
        <w:r w:rsidRPr="008C769F" w:rsidDel="00E83358">
          <w:rPr>
            <w:rFonts w:ascii="Times New Roman" w:eastAsia="Times New Roman" w:hAnsi="Times New Roman" w:cs="Times New Roman"/>
            <w:i/>
            <w:color w:val="000000"/>
            <w:sz w:val="24"/>
            <w:szCs w:val="24"/>
          </w:rPr>
          <w:delText>Nature Sustainability</w:delText>
        </w:r>
        <w:r w:rsidDel="00E83358">
          <w:rPr>
            <w:rFonts w:ascii="Times New Roman" w:eastAsia="Times New Roman" w:hAnsi="Times New Roman" w:cs="Times New Roman"/>
            <w:color w:val="000000"/>
            <w:sz w:val="24"/>
            <w:szCs w:val="24"/>
          </w:rPr>
          <w:delText xml:space="preserve"> , 1–10.</w:delText>
        </w:r>
      </w:del>
    </w:p>
    <w:p w14:paraId="7223EACC" w14:textId="5887A4B5"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08" w:author="Robinson, James (robins64)" w:date="2023-07-13T16:49:00Z"/>
          <w:rFonts w:ascii="Times New Roman" w:eastAsia="Times New Roman" w:hAnsi="Times New Roman" w:cs="Times New Roman"/>
          <w:color w:val="000000"/>
          <w:sz w:val="24"/>
          <w:szCs w:val="24"/>
        </w:rPr>
      </w:pPr>
      <w:del w:id="1309" w:author="Robinson, James (robins64)" w:date="2023-07-13T16:49:00Z">
        <w:r w:rsidDel="00E83358">
          <w:rPr>
            <w:rFonts w:ascii="Times New Roman" w:eastAsia="Times New Roman" w:hAnsi="Times New Roman" w:cs="Times New Roman"/>
            <w:color w:val="000000"/>
            <w:sz w:val="24"/>
            <w:szCs w:val="24"/>
          </w:rPr>
          <w:delText>16.</w:delText>
        </w:r>
        <w:r w:rsidDel="00E83358">
          <w:rPr>
            <w:rFonts w:ascii="Times New Roman" w:eastAsia="Times New Roman" w:hAnsi="Times New Roman" w:cs="Times New Roman"/>
            <w:color w:val="000000"/>
            <w:sz w:val="24"/>
            <w:szCs w:val="24"/>
          </w:rPr>
          <w:tab/>
          <w:delText xml:space="preserve">Robinson JPW, Maire E, Bodin N, Hempson TN, Graham NAJ, Wilson SK, MacNeil MA, Hicks CC. 2022 Climate-induced increases in micronutrient availability for coral reef fisheries. </w:delText>
        </w:r>
        <w:r w:rsidRPr="008C769F" w:rsidDel="00E83358">
          <w:rPr>
            <w:rFonts w:ascii="Times New Roman" w:eastAsia="Times New Roman" w:hAnsi="Times New Roman" w:cs="Times New Roman"/>
            <w:i/>
            <w:color w:val="000000"/>
            <w:sz w:val="24"/>
            <w:szCs w:val="24"/>
          </w:rPr>
          <w:delText>One Earth</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5</w:delText>
        </w:r>
        <w:r w:rsidDel="00E83358">
          <w:rPr>
            <w:rFonts w:ascii="Times New Roman" w:eastAsia="Times New Roman" w:hAnsi="Times New Roman" w:cs="Times New Roman"/>
            <w:color w:val="000000"/>
            <w:sz w:val="24"/>
            <w:szCs w:val="24"/>
          </w:rPr>
          <w:delText>, 98–108.</w:delText>
        </w:r>
      </w:del>
    </w:p>
    <w:p w14:paraId="2A17B017" w14:textId="69BCDEB0"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10" w:author="Robinson, James (robins64)" w:date="2023-07-13T16:49:00Z"/>
          <w:rFonts w:ascii="Times New Roman" w:eastAsia="Times New Roman" w:hAnsi="Times New Roman" w:cs="Times New Roman"/>
          <w:color w:val="000000"/>
          <w:sz w:val="24"/>
          <w:szCs w:val="24"/>
        </w:rPr>
      </w:pPr>
      <w:del w:id="1311" w:author="Robinson, James (robins64)" w:date="2023-07-13T16:49:00Z">
        <w:r w:rsidDel="00E83358">
          <w:rPr>
            <w:rFonts w:ascii="Times New Roman" w:eastAsia="Times New Roman" w:hAnsi="Times New Roman" w:cs="Times New Roman"/>
            <w:color w:val="000000"/>
            <w:sz w:val="24"/>
            <w:szCs w:val="24"/>
          </w:rPr>
          <w:delText>17.</w:delText>
        </w:r>
        <w:r w:rsidDel="00E83358">
          <w:rPr>
            <w:rFonts w:ascii="Times New Roman" w:eastAsia="Times New Roman" w:hAnsi="Times New Roman" w:cs="Times New Roman"/>
            <w:color w:val="000000"/>
            <w:sz w:val="24"/>
            <w:szCs w:val="24"/>
          </w:rPr>
          <w:tab/>
          <w:delText xml:space="preserve">Morais RA, Bellwood DR. 2018 Global drivers of reef fish growth. </w:delText>
        </w:r>
        <w:r w:rsidRPr="008C769F" w:rsidDel="00E83358">
          <w:rPr>
            <w:rFonts w:ascii="Times New Roman" w:eastAsia="Times New Roman" w:hAnsi="Times New Roman" w:cs="Times New Roman"/>
            <w:i/>
            <w:color w:val="000000"/>
            <w:sz w:val="24"/>
            <w:szCs w:val="24"/>
          </w:rPr>
          <w:delText xml:space="preserve">Fish Fish </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19</w:delText>
        </w:r>
        <w:r w:rsidDel="00E83358">
          <w:rPr>
            <w:rFonts w:ascii="Times New Roman" w:eastAsia="Times New Roman" w:hAnsi="Times New Roman" w:cs="Times New Roman"/>
            <w:color w:val="000000"/>
            <w:sz w:val="24"/>
            <w:szCs w:val="24"/>
          </w:rPr>
          <w:delText>, 874–889.</w:delText>
        </w:r>
      </w:del>
    </w:p>
    <w:p w14:paraId="314A8472" w14:textId="644766B8"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12" w:author="Robinson, James (robins64)" w:date="2023-07-13T16:49:00Z"/>
          <w:rFonts w:ascii="Times New Roman" w:eastAsia="Times New Roman" w:hAnsi="Times New Roman" w:cs="Times New Roman"/>
          <w:color w:val="000000"/>
          <w:sz w:val="24"/>
          <w:szCs w:val="24"/>
        </w:rPr>
      </w:pPr>
      <w:del w:id="1313" w:author="Robinson, James (robins64)" w:date="2023-07-13T16:49:00Z">
        <w:r w:rsidDel="00E83358">
          <w:rPr>
            <w:rFonts w:ascii="Times New Roman" w:eastAsia="Times New Roman" w:hAnsi="Times New Roman" w:cs="Times New Roman"/>
            <w:color w:val="000000"/>
            <w:sz w:val="24"/>
            <w:szCs w:val="24"/>
          </w:rPr>
          <w:delText>18.</w:delText>
        </w:r>
        <w:r w:rsidDel="00E83358">
          <w:rPr>
            <w:rFonts w:ascii="Times New Roman" w:eastAsia="Times New Roman" w:hAnsi="Times New Roman" w:cs="Times New Roman"/>
            <w:color w:val="000000"/>
            <w:sz w:val="24"/>
            <w:szCs w:val="24"/>
          </w:rPr>
          <w:tab/>
          <w:delText xml:space="preserve">Morais RA, Connolly SR, Bellwood DR. 2020 Human exploitation shapes productivity-biomass relationships on coral reefs. </w:delText>
        </w:r>
        <w:r w:rsidRPr="008C769F" w:rsidDel="00E83358">
          <w:rPr>
            <w:rFonts w:ascii="Times New Roman" w:eastAsia="Times New Roman" w:hAnsi="Times New Roman" w:cs="Times New Roman"/>
            <w:i/>
            <w:color w:val="000000"/>
            <w:sz w:val="24"/>
            <w:szCs w:val="24"/>
          </w:rPr>
          <w:delText>Glob. Chang. Biol.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26</w:delText>
        </w:r>
        <w:r w:rsidDel="00E83358">
          <w:rPr>
            <w:rFonts w:ascii="Times New Roman" w:eastAsia="Times New Roman" w:hAnsi="Times New Roman" w:cs="Times New Roman"/>
            <w:color w:val="000000"/>
            <w:sz w:val="24"/>
            <w:szCs w:val="24"/>
          </w:rPr>
          <w:delText>, 1295–1305.</w:delText>
        </w:r>
      </w:del>
    </w:p>
    <w:p w14:paraId="727067A7" w14:textId="7E198598"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14" w:author="Robinson, James (robins64)" w:date="2023-07-13T16:49:00Z"/>
          <w:rFonts w:ascii="Times New Roman" w:eastAsia="Times New Roman" w:hAnsi="Times New Roman" w:cs="Times New Roman"/>
          <w:color w:val="000000"/>
          <w:sz w:val="24"/>
          <w:szCs w:val="24"/>
        </w:rPr>
      </w:pPr>
      <w:del w:id="1315" w:author="Robinson, James (robins64)" w:date="2023-07-13T16:49:00Z">
        <w:r w:rsidDel="00E83358">
          <w:rPr>
            <w:rFonts w:ascii="Times New Roman" w:eastAsia="Times New Roman" w:hAnsi="Times New Roman" w:cs="Times New Roman"/>
            <w:color w:val="000000"/>
            <w:sz w:val="24"/>
            <w:szCs w:val="24"/>
          </w:rPr>
          <w:delText>19.</w:delText>
        </w:r>
        <w:r w:rsidDel="00E83358">
          <w:rPr>
            <w:rFonts w:ascii="Times New Roman" w:eastAsia="Times New Roman" w:hAnsi="Times New Roman" w:cs="Times New Roman"/>
            <w:color w:val="000000"/>
            <w:sz w:val="24"/>
            <w:szCs w:val="24"/>
          </w:rPr>
          <w:tab/>
          <w:delText xml:space="preserve">Schiettekatte NMD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2020 Nutrient limitation, bioenergetics and stoichiometry: A new model to predict elemental fluxes mediated by fishes. </w:delText>
        </w:r>
        <w:r w:rsidRPr="008C769F" w:rsidDel="00E83358">
          <w:rPr>
            <w:rFonts w:ascii="Times New Roman" w:eastAsia="Times New Roman" w:hAnsi="Times New Roman" w:cs="Times New Roman"/>
            <w:i/>
            <w:color w:val="000000"/>
            <w:sz w:val="24"/>
            <w:szCs w:val="24"/>
          </w:rPr>
          <w:delText>Funct. Ecol.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34</w:delText>
        </w:r>
        <w:r w:rsidDel="00E83358">
          <w:rPr>
            <w:rFonts w:ascii="Times New Roman" w:eastAsia="Times New Roman" w:hAnsi="Times New Roman" w:cs="Times New Roman"/>
            <w:color w:val="000000"/>
            <w:sz w:val="24"/>
            <w:szCs w:val="24"/>
          </w:rPr>
          <w:delText>, 1857–1869.</w:delText>
        </w:r>
      </w:del>
    </w:p>
    <w:p w14:paraId="481AD8A1" w14:textId="34271F51"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16" w:author="Robinson, James (robins64)" w:date="2023-07-13T16:49:00Z"/>
          <w:rFonts w:ascii="Times New Roman" w:eastAsia="Times New Roman" w:hAnsi="Times New Roman" w:cs="Times New Roman"/>
          <w:color w:val="000000"/>
          <w:sz w:val="24"/>
          <w:szCs w:val="24"/>
        </w:rPr>
      </w:pPr>
      <w:del w:id="1317" w:author="Robinson, James (robins64)" w:date="2023-07-13T16:49:00Z">
        <w:r w:rsidDel="00E83358">
          <w:rPr>
            <w:rFonts w:ascii="Times New Roman" w:eastAsia="Times New Roman" w:hAnsi="Times New Roman" w:cs="Times New Roman"/>
            <w:color w:val="000000"/>
            <w:sz w:val="24"/>
            <w:szCs w:val="24"/>
          </w:rPr>
          <w:delText>20.</w:delText>
        </w:r>
        <w:r w:rsidDel="00E83358">
          <w:rPr>
            <w:rFonts w:ascii="Times New Roman" w:eastAsia="Times New Roman" w:hAnsi="Times New Roman" w:cs="Times New Roman"/>
            <w:color w:val="000000"/>
            <w:sz w:val="24"/>
            <w:szCs w:val="24"/>
          </w:rPr>
          <w:tab/>
          <w:delText>Froese R, Pauly D. 2021 FishBase.</w:delText>
        </w:r>
      </w:del>
    </w:p>
    <w:p w14:paraId="64259BCF" w14:textId="4B737BE9"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18" w:author="Robinson, James (robins64)" w:date="2023-07-13T16:49:00Z"/>
          <w:rFonts w:ascii="Times New Roman" w:eastAsia="Times New Roman" w:hAnsi="Times New Roman" w:cs="Times New Roman"/>
          <w:color w:val="000000"/>
          <w:sz w:val="24"/>
          <w:szCs w:val="24"/>
        </w:rPr>
      </w:pPr>
      <w:del w:id="1319" w:author="Robinson, James (robins64)" w:date="2023-07-13T16:49:00Z">
        <w:r w:rsidDel="00E83358">
          <w:rPr>
            <w:rFonts w:ascii="Times New Roman" w:eastAsia="Times New Roman" w:hAnsi="Times New Roman" w:cs="Times New Roman"/>
            <w:color w:val="000000"/>
            <w:sz w:val="24"/>
            <w:szCs w:val="24"/>
          </w:rPr>
          <w:delText>21.</w:delText>
        </w:r>
        <w:r w:rsidDel="00E83358">
          <w:rPr>
            <w:rFonts w:ascii="Times New Roman" w:eastAsia="Times New Roman" w:hAnsi="Times New Roman" w:cs="Times New Roman"/>
            <w:color w:val="000000"/>
            <w:sz w:val="24"/>
            <w:szCs w:val="24"/>
          </w:rPr>
          <w:tab/>
          <w:delText xml:space="preserve">Ward-Paige C, Mills Flemming J, Lotze HK. 2010 Overestimating fish counts by non-instantaneous visual censuses: consequences for population and community descriptions. </w:delText>
        </w:r>
        <w:r w:rsidRPr="008C769F" w:rsidDel="00E83358">
          <w:rPr>
            <w:rFonts w:ascii="Times New Roman" w:eastAsia="Times New Roman" w:hAnsi="Times New Roman" w:cs="Times New Roman"/>
            <w:i/>
            <w:color w:val="000000"/>
            <w:sz w:val="24"/>
            <w:szCs w:val="24"/>
          </w:rPr>
          <w:delText>PLoS One</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5</w:delText>
        </w:r>
        <w:r w:rsidDel="00E83358">
          <w:rPr>
            <w:rFonts w:ascii="Times New Roman" w:eastAsia="Times New Roman" w:hAnsi="Times New Roman" w:cs="Times New Roman"/>
            <w:color w:val="000000"/>
            <w:sz w:val="24"/>
            <w:szCs w:val="24"/>
          </w:rPr>
          <w:delText>, e11722.</w:delText>
        </w:r>
      </w:del>
    </w:p>
    <w:p w14:paraId="260C229D" w14:textId="7E751DC4"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20" w:author="Robinson, James (robins64)" w:date="2023-07-13T16:49:00Z"/>
          <w:rFonts w:ascii="Times New Roman" w:eastAsia="Times New Roman" w:hAnsi="Times New Roman" w:cs="Times New Roman"/>
          <w:color w:val="000000"/>
          <w:sz w:val="24"/>
          <w:szCs w:val="24"/>
        </w:rPr>
      </w:pPr>
      <w:del w:id="1321" w:author="Robinson, James (robins64)" w:date="2023-07-13T16:49:00Z">
        <w:r w:rsidDel="00E83358">
          <w:rPr>
            <w:rFonts w:ascii="Times New Roman" w:eastAsia="Times New Roman" w:hAnsi="Times New Roman" w:cs="Times New Roman"/>
            <w:color w:val="000000"/>
            <w:sz w:val="24"/>
            <w:szCs w:val="24"/>
          </w:rPr>
          <w:delText>22.</w:delText>
        </w:r>
        <w:r w:rsidDel="00E83358">
          <w:rPr>
            <w:rFonts w:ascii="Times New Roman" w:eastAsia="Times New Roman" w:hAnsi="Times New Roman" w:cs="Times New Roman"/>
            <w:color w:val="000000"/>
            <w:sz w:val="24"/>
            <w:szCs w:val="24"/>
          </w:rPr>
          <w:tab/>
          <w:delText xml:space="preserve">Galligan SJ BP, McClanahan TR, Humphries AT. 2022 Nutrient capture and sustainable yield maximized by a gear modification in artisanal fishing traps. </w:delText>
        </w:r>
        <w:r w:rsidRPr="008C769F" w:rsidDel="00E83358">
          <w:rPr>
            <w:rFonts w:ascii="Times New Roman" w:eastAsia="Times New Roman" w:hAnsi="Times New Roman" w:cs="Times New Roman"/>
            <w:i/>
            <w:color w:val="000000"/>
            <w:sz w:val="24"/>
            <w:szCs w:val="24"/>
          </w:rPr>
          <w:delText>Environ. Res. Lett.</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17</w:delText>
        </w:r>
        <w:r w:rsidDel="00E83358">
          <w:rPr>
            <w:rFonts w:ascii="Times New Roman" w:eastAsia="Times New Roman" w:hAnsi="Times New Roman" w:cs="Times New Roman"/>
            <w:color w:val="000000"/>
            <w:sz w:val="24"/>
            <w:szCs w:val="24"/>
          </w:rPr>
          <w:delText>, 124035.</w:delText>
        </w:r>
      </w:del>
    </w:p>
    <w:p w14:paraId="0ECD65FE" w14:textId="3A294D15"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22" w:author="Robinson, James (robins64)" w:date="2023-07-13T16:49:00Z"/>
          <w:rFonts w:ascii="Times New Roman" w:eastAsia="Times New Roman" w:hAnsi="Times New Roman" w:cs="Times New Roman"/>
          <w:color w:val="000000"/>
          <w:sz w:val="24"/>
          <w:szCs w:val="24"/>
        </w:rPr>
      </w:pPr>
      <w:del w:id="1323" w:author="Robinson, James (robins64)" w:date="2023-07-13T16:49:00Z">
        <w:r w:rsidDel="00E83358">
          <w:rPr>
            <w:rFonts w:ascii="Times New Roman" w:eastAsia="Times New Roman" w:hAnsi="Times New Roman" w:cs="Times New Roman"/>
            <w:color w:val="000000"/>
            <w:sz w:val="24"/>
            <w:szCs w:val="24"/>
          </w:rPr>
          <w:delText>23.</w:delText>
        </w:r>
        <w:r w:rsidDel="00E83358">
          <w:rPr>
            <w:rFonts w:ascii="Times New Roman" w:eastAsia="Times New Roman" w:hAnsi="Times New Roman" w:cs="Times New Roman"/>
            <w:color w:val="000000"/>
            <w:sz w:val="24"/>
            <w:szCs w:val="24"/>
          </w:rPr>
          <w:tab/>
          <w:delText xml:space="preserve">Nash KL, MacNeil MA, Blanchard JL, Cohen PJ, Farmery AK, Graham NAJ, Thorne-Lyman AL, Watson RA, Hicks CC. 2022 Trade and foreign fishing mediate global marine nutrient supply. </w:delText>
        </w:r>
        <w:r w:rsidRPr="008C769F" w:rsidDel="00E83358">
          <w:rPr>
            <w:rFonts w:ascii="Times New Roman" w:eastAsia="Times New Roman" w:hAnsi="Times New Roman" w:cs="Times New Roman"/>
            <w:i/>
            <w:color w:val="000000"/>
            <w:sz w:val="24"/>
            <w:szCs w:val="24"/>
          </w:rPr>
          <w:delText>Proc. Natl. Acad. Sci. U. S. A.</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119</w:delText>
        </w:r>
        <w:r w:rsidDel="00E83358">
          <w:rPr>
            <w:rFonts w:ascii="Times New Roman" w:eastAsia="Times New Roman" w:hAnsi="Times New Roman" w:cs="Times New Roman"/>
            <w:color w:val="000000"/>
            <w:sz w:val="24"/>
            <w:szCs w:val="24"/>
          </w:rPr>
          <w:delText>, e2120817119.</w:delText>
        </w:r>
      </w:del>
    </w:p>
    <w:p w14:paraId="51E6CA4F" w14:textId="5D7EF206"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24" w:author="Robinson, James (robins64)" w:date="2023-07-13T16:49:00Z"/>
          <w:rFonts w:ascii="Times New Roman" w:eastAsia="Times New Roman" w:hAnsi="Times New Roman" w:cs="Times New Roman"/>
          <w:color w:val="000000"/>
          <w:sz w:val="24"/>
          <w:szCs w:val="24"/>
        </w:rPr>
      </w:pPr>
      <w:del w:id="1325" w:author="Robinson, James (robins64)" w:date="2023-07-13T16:49:00Z">
        <w:r w:rsidDel="00E83358">
          <w:rPr>
            <w:rFonts w:ascii="Times New Roman" w:eastAsia="Times New Roman" w:hAnsi="Times New Roman" w:cs="Times New Roman"/>
            <w:color w:val="000000"/>
            <w:sz w:val="24"/>
            <w:szCs w:val="24"/>
          </w:rPr>
          <w:delText>24.</w:delText>
        </w:r>
        <w:r w:rsidDel="00E83358">
          <w:rPr>
            <w:rFonts w:ascii="Times New Roman" w:eastAsia="Times New Roman" w:hAnsi="Times New Roman" w:cs="Times New Roman"/>
            <w:color w:val="000000"/>
            <w:sz w:val="24"/>
            <w:szCs w:val="24"/>
          </w:rPr>
          <w:tab/>
          <w:delText>FAO/WHO Expert Consultation on Human Vitamin and Mineral Requirements. 2004 Vitamin and Mineral Requirements in Human Nutrition.</w:delText>
        </w:r>
      </w:del>
    </w:p>
    <w:p w14:paraId="3469750F" w14:textId="547A3EAE"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26" w:author="Robinson, James (robins64)" w:date="2023-07-13T16:49:00Z"/>
          <w:rFonts w:ascii="Times New Roman" w:eastAsia="Times New Roman" w:hAnsi="Times New Roman" w:cs="Times New Roman"/>
          <w:color w:val="000000"/>
          <w:sz w:val="24"/>
          <w:szCs w:val="24"/>
        </w:rPr>
      </w:pPr>
      <w:del w:id="1327" w:author="Robinson, James (robins64)" w:date="2023-07-13T16:49:00Z">
        <w:r w:rsidDel="00E83358">
          <w:rPr>
            <w:rFonts w:ascii="Times New Roman" w:eastAsia="Times New Roman" w:hAnsi="Times New Roman" w:cs="Times New Roman"/>
            <w:color w:val="000000"/>
            <w:sz w:val="24"/>
            <w:szCs w:val="24"/>
          </w:rPr>
          <w:delText>25.</w:delText>
        </w:r>
        <w:r w:rsidDel="00E83358">
          <w:rPr>
            <w:rFonts w:ascii="Times New Roman" w:eastAsia="Times New Roman" w:hAnsi="Times New Roman" w:cs="Times New Roman"/>
            <w:color w:val="000000"/>
            <w:sz w:val="24"/>
            <w:szCs w:val="24"/>
          </w:rPr>
          <w:tab/>
          <w:delText xml:space="preserve">Drewnowski A, Rehm CD, Martin A, Verger EO, Voinnesson M, Imbert P. 2015 Energy and nutrient density of foods in relation to their carbon footprint. </w:delText>
        </w:r>
        <w:r w:rsidRPr="008C769F" w:rsidDel="00E83358">
          <w:rPr>
            <w:rFonts w:ascii="Times New Roman" w:eastAsia="Times New Roman" w:hAnsi="Times New Roman" w:cs="Times New Roman"/>
            <w:i/>
            <w:color w:val="000000"/>
            <w:sz w:val="24"/>
            <w:szCs w:val="24"/>
          </w:rPr>
          <w:delText>Am. J. Clin. Nutr.</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101</w:delText>
        </w:r>
        <w:r w:rsidDel="00E83358">
          <w:rPr>
            <w:rFonts w:ascii="Times New Roman" w:eastAsia="Times New Roman" w:hAnsi="Times New Roman" w:cs="Times New Roman"/>
            <w:color w:val="000000"/>
            <w:sz w:val="24"/>
            <w:szCs w:val="24"/>
          </w:rPr>
          <w:delText>, 184–191.</w:delText>
        </w:r>
      </w:del>
    </w:p>
    <w:p w14:paraId="783334AD" w14:textId="2A3C053F"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28" w:author="Robinson, James (robins64)" w:date="2023-07-13T16:49:00Z"/>
          <w:rFonts w:ascii="Times New Roman" w:eastAsia="Times New Roman" w:hAnsi="Times New Roman" w:cs="Times New Roman"/>
          <w:color w:val="000000"/>
          <w:sz w:val="24"/>
          <w:szCs w:val="24"/>
        </w:rPr>
      </w:pPr>
      <w:del w:id="1329" w:author="Robinson, James (robins64)" w:date="2023-07-13T16:49:00Z">
        <w:r w:rsidDel="00E83358">
          <w:rPr>
            <w:rFonts w:ascii="Times New Roman" w:eastAsia="Times New Roman" w:hAnsi="Times New Roman" w:cs="Times New Roman"/>
            <w:color w:val="000000"/>
            <w:sz w:val="24"/>
            <w:szCs w:val="24"/>
          </w:rPr>
          <w:delText>26.</w:delText>
        </w:r>
        <w:r w:rsidDel="00E83358">
          <w:rPr>
            <w:rFonts w:ascii="Times New Roman" w:eastAsia="Times New Roman" w:hAnsi="Times New Roman" w:cs="Times New Roman"/>
            <w:color w:val="000000"/>
            <w:sz w:val="24"/>
            <w:szCs w:val="24"/>
          </w:rPr>
          <w:tab/>
          <w:delText xml:space="preserve">Maire E, Graham NAJ, MacNeil MA, Lam VWY, Robinson JPW, Cheung WWL, Hicks CC. 2021 Micronutrient supply from global marine fisheries under climate change and overfishing. </w:delText>
        </w:r>
        <w:r w:rsidRPr="008C769F" w:rsidDel="00E83358">
          <w:rPr>
            <w:rFonts w:ascii="Times New Roman" w:eastAsia="Times New Roman" w:hAnsi="Times New Roman" w:cs="Times New Roman"/>
            <w:i/>
            <w:color w:val="000000"/>
            <w:sz w:val="24"/>
            <w:szCs w:val="24"/>
          </w:rPr>
          <w:delText>Curr. Biol.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31</w:delText>
        </w:r>
        <w:r w:rsidDel="00E83358">
          <w:rPr>
            <w:rFonts w:ascii="Times New Roman" w:eastAsia="Times New Roman" w:hAnsi="Times New Roman" w:cs="Times New Roman"/>
            <w:color w:val="000000"/>
            <w:sz w:val="24"/>
            <w:szCs w:val="24"/>
          </w:rPr>
          <w:delText>, 4132-4138.e3.</w:delText>
        </w:r>
      </w:del>
    </w:p>
    <w:p w14:paraId="4BBAFA72" w14:textId="5D3FE2D9"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30" w:author="Robinson, James (robins64)" w:date="2023-07-13T16:49:00Z"/>
          <w:rFonts w:ascii="Times New Roman" w:eastAsia="Times New Roman" w:hAnsi="Times New Roman" w:cs="Times New Roman"/>
          <w:color w:val="000000"/>
          <w:sz w:val="24"/>
          <w:szCs w:val="24"/>
        </w:rPr>
      </w:pPr>
      <w:del w:id="1331" w:author="Robinson, James (robins64)" w:date="2023-07-13T16:49:00Z">
        <w:r w:rsidDel="00E83358">
          <w:rPr>
            <w:rFonts w:ascii="Times New Roman" w:eastAsia="Times New Roman" w:hAnsi="Times New Roman" w:cs="Times New Roman"/>
            <w:color w:val="000000"/>
            <w:sz w:val="24"/>
            <w:szCs w:val="24"/>
          </w:rPr>
          <w:delText>27.</w:delText>
        </w:r>
        <w:r w:rsidDel="00E83358">
          <w:rPr>
            <w:rFonts w:ascii="Times New Roman" w:eastAsia="Times New Roman" w:hAnsi="Times New Roman" w:cs="Times New Roman"/>
            <w:color w:val="000000"/>
            <w:sz w:val="24"/>
            <w:szCs w:val="24"/>
          </w:rPr>
          <w:tab/>
          <w:delText xml:space="preserve">Morais RA, Depczynski M, Fulton C, Marnane M, Narvaez P, Huertas V, Brandl SJ, Bellwood DR. 2020 Severe coral loss shifts energetic dynamics on a coral reef. </w:delText>
        </w:r>
        <w:r w:rsidRPr="008C769F" w:rsidDel="00E83358">
          <w:rPr>
            <w:rFonts w:ascii="Times New Roman" w:eastAsia="Times New Roman" w:hAnsi="Times New Roman" w:cs="Times New Roman"/>
            <w:i/>
            <w:color w:val="000000"/>
            <w:sz w:val="24"/>
            <w:szCs w:val="24"/>
          </w:rPr>
          <w:delText>Funct. Ecol.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120</w:delText>
        </w:r>
        <w:r w:rsidDel="00E83358">
          <w:rPr>
            <w:rFonts w:ascii="Times New Roman" w:eastAsia="Times New Roman" w:hAnsi="Times New Roman" w:cs="Times New Roman"/>
            <w:color w:val="000000"/>
            <w:sz w:val="24"/>
            <w:szCs w:val="24"/>
          </w:rPr>
          <w:delText>, eaav3384.</w:delText>
        </w:r>
      </w:del>
    </w:p>
    <w:p w14:paraId="24481061" w14:textId="13A41A5B"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32" w:author="Robinson, James (robins64)" w:date="2023-07-13T16:49:00Z"/>
          <w:rFonts w:ascii="Times New Roman" w:eastAsia="Times New Roman" w:hAnsi="Times New Roman" w:cs="Times New Roman"/>
          <w:color w:val="000000"/>
          <w:sz w:val="24"/>
          <w:szCs w:val="24"/>
        </w:rPr>
      </w:pPr>
      <w:del w:id="1333" w:author="Robinson, James (robins64)" w:date="2023-07-13T16:49:00Z">
        <w:r w:rsidDel="00E83358">
          <w:rPr>
            <w:rFonts w:ascii="Times New Roman" w:eastAsia="Times New Roman" w:hAnsi="Times New Roman" w:cs="Times New Roman"/>
            <w:color w:val="000000"/>
            <w:sz w:val="24"/>
            <w:szCs w:val="24"/>
          </w:rPr>
          <w:delText>28.</w:delText>
        </w:r>
        <w:r w:rsidDel="00E83358">
          <w:rPr>
            <w:rFonts w:ascii="Times New Roman" w:eastAsia="Times New Roman" w:hAnsi="Times New Roman" w:cs="Times New Roman"/>
            <w:color w:val="000000"/>
            <w:sz w:val="24"/>
            <w:szCs w:val="24"/>
          </w:rPr>
          <w:tab/>
          <w:delText xml:space="preserve">Schiettekatte NMD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2022 Biological trade-offs underpin coral reef ecosystem functioning. </w:delText>
        </w:r>
        <w:r w:rsidRPr="008C769F" w:rsidDel="00E83358">
          <w:rPr>
            <w:rFonts w:ascii="Times New Roman" w:eastAsia="Times New Roman" w:hAnsi="Times New Roman" w:cs="Times New Roman"/>
            <w:i/>
            <w:color w:val="000000"/>
            <w:sz w:val="24"/>
            <w:szCs w:val="24"/>
          </w:rPr>
          <w:delText>Nat Ecol Evol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6</w:delText>
        </w:r>
        <w:r w:rsidDel="00E83358">
          <w:rPr>
            <w:rFonts w:ascii="Times New Roman" w:eastAsia="Times New Roman" w:hAnsi="Times New Roman" w:cs="Times New Roman"/>
            <w:color w:val="000000"/>
            <w:sz w:val="24"/>
            <w:szCs w:val="24"/>
          </w:rPr>
          <w:delText>, 701–708.</w:delText>
        </w:r>
      </w:del>
    </w:p>
    <w:p w14:paraId="2427E2CE" w14:textId="2BA1FB16"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34" w:author="Robinson, James (robins64)" w:date="2023-07-13T16:49:00Z"/>
          <w:rFonts w:ascii="Times New Roman" w:eastAsia="Times New Roman" w:hAnsi="Times New Roman" w:cs="Times New Roman"/>
          <w:color w:val="000000"/>
          <w:sz w:val="24"/>
          <w:szCs w:val="24"/>
        </w:rPr>
      </w:pPr>
      <w:del w:id="1335" w:author="Robinson, James (robins64)" w:date="2023-07-13T16:49:00Z">
        <w:r w:rsidDel="00E83358">
          <w:rPr>
            <w:rFonts w:ascii="Times New Roman" w:eastAsia="Times New Roman" w:hAnsi="Times New Roman" w:cs="Times New Roman"/>
            <w:color w:val="000000"/>
            <w:sz w:val="24"/>
            <w:szCs w:val="24"/>
          </w:rPr>
          <w:delText>29.</w:delText>
        </w:r>
        <w:r w:rsidDel="00E83358">
          <w:rPr>
            <w:rFonts w:ascii="Times New Roman" w:eastAsia="Times New Roman" w:hAnsi="Times New Roman" w:cs="Times New Roman"/>
            <w:color w:val="000000"/>
            <w:sz w:val="24"/>
            <w:szCs w:val="24"/>
          </w:rPr>
          <w:tab/>
          <w:delText xml:space="preserve">Parravicini V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2020 Delineating reef fish trophic guilds with global gut content data synthesis and phylogeny. </w:delText>
        </w:r>
        <w:r w:rsidRPr="008C769F" w:rsidDel="00E83358">
          <w:rPr>
            <w:rFonts w:ascii="Times New Roman" w:eastAsia="Times New Roman" w:hAnsi="Times New Roman" w:cs="Times New Roman"/>
            <w:i/>
            <w:color w:val="000000"/>
            <w:sz w:val="24"/>
            <w:szCs w:val="24"/>
          </w:rPr>
          <w:delText>PLoS Biol.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18</w:delText>
        </w:r>
        <w:r w:rsidDel="00E83358">
          <w:rPr>
            <w:rFonts w:ascii="Times New Roman" w:eastAsia="Times New Roman" w:hAnsi="Times New Roman" w:cs="Times New Roman"/>
            <w:color w:val="000000"/>
            <w:sz w:val="24"/>
            <w:szCs w:val="24"/>
          </w:rPr>
          <w:delText>, e3000702.</w:delText>
        </w:r>
      </w:del>
    </w:p>
    <w:p w14:paraId="254A36D0" w14:textId="330B1E55"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36" w:author="Robinson, James (robins64)" w:date="2023-07-13T16:49:00Z"/>
          <w:rFonts w:ascii="Times New Roman" w:eastAsia="Times New Roman" w:hAnsi="Times New Roman" w:cs="Times New Roman"/>
          <w:color w:val="000000"/>
          <w:sz w:val="24"/>
          <w:szCs w:val="24"/>
        </w:rPr>
      </w:pPr>
      <w:del w:id="1337" w:author="Robinson, James (robins64)" w:date="2023-07-13T16:49:00Z">
        <w:r w:rsidDel="00E83358">
          <w:rPr>
            <w:rFonts w:ascii="Times New Roman" w:eastAsia="Times New Roman" w:hAnsi="Times New Roman" w:cs="Times New Roman"/>
            <w:color w:val="000000"/>
            <w:sz w:val="24"/>
            <w:szCs w:val="24"/>
          </w:rPr>
          <w:delText>30.</w:delText>
        </w:r>
        <w:r w:rsidDel="00E83358">
          <w:rPr>
            <w:rFonts w:ascii="Times New Roman" w:eastAsia="Times New Roman" w:hAnsi="Times New Roman" w:cs="Times New Roman"/>
            <w:color w:val="000000"/>
            <w:sz w:val="24"/>
            <w:szCs w:val="24"/>
          </w:rPr>
          <w:tab/>
          <w:delText xml:space="preserve">Edwards P, Zhang W, Belton B, Little DC. 2019 Misunderstandings, myths and mantras in aquaculture: Its contribution to world food supplies has been systematically over reported. </w:delText>
        </w:r>
        <w:r w:rsidRPr="008C769F" w:rsidDel="00E83358">
          <w:rPr>
            <w:rFonts w:ascii="Times New Roman" w:eastAsia="Times New Roman" w:hAnsi="Times New Roman" w:cs="Times New Roman"/>
            <w:i/>
            <w:color w:val="000000"/>
            <w:sz w:val="24"/>
            <w:szCs w:val="24"/>
          </w:rPr>
          <w:delText>Mar. Policy</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106</w:delText>
        </w:r>
        <w:r w:rsidDel="00E83358">
          <w:rPr>
            <w:rFonts w:ascii="Times New Roman" w:eastAsia="Times New Roman" w:hAnsi="Times New Roman" w:cs="Times New Roman"/>
            <w:color w:val="000000"/>
            <w:sz w:val="24"/>
            <w:szCs w:val="24"/>
          </w:rPr>
          <w:delText>, 103547.</w:delText>
        </w:r>
      </w:del>
    </w:p>
    <w:p w14:paraId="633C5251" w14:textId="231EB464"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38" w:author="Robinson, James (robins64)" w:date="2023-07-13T16:49:00Z"/>
          <w:rFonts w:ascii="Times New Roman" w:eastAsia="Times New Roman" w:hAnsi="Times New Roman" w:cs="Times New Roman"/>
          <w:color w:val="000000"/>
          <w:sz w:val="24"/>
          <w:szCs w:val="24"/>
        </w:rPr>
      </w:pPr>
      <w:del w:id="1339" w:author="Robinson, James (robins64)" w:date="2023-07-13T16:49:00Z">
        <w:r w:rsidDel="00E83358">
          <w:rPr>
            <w:rFonts w:ascii="Times New Roman" w:eastAsia="Times New Roman" w:hAnsi="Times New Roman" w:cs="Times New Roman"/>
            <w:color w:val="000000"/>
            <w:sz w:val="24"/>
            <w:szCs w:val="24"/>
          </w:rPr>
          <w:delText>31.</w:delText>
        </w:r>
        <w:r w:rsidDel="00E83358">
          <w:rPr>
            <w:rFonts w:ascii="Times New Roman" w:eastAsia="Times New Roman" w:hAnsi="Times New Roman" w:cs="Times New Roman"/>
            <w:color w:val="000000"/>
            <w:sz w:val="24"/>
            <w:szCs w:val="24"/>
          </w:rPr>
          <w:tab/>
          <w:delText xml:space="preserve">Bürkner P-C. 2018 Advanced Bayesian Multilevel Modeling with the R Package brms. </w:delText>
        </w:r>
        <w:r w:rsidRPr="008C769F" w:rsidDel="00E83358">
          <w:rPr>
            <w:rFonts w:ascii="Times New Roman" w:eastAsia="Times New Roman" w:hAnsi="Times New Roman" w:cs="Times New Roman"/>
            <w:i/>
            <w:color w:val="000000"/>
            <w:sz w:val="24"/>
            <w:szCs w:val="24"/>
          </w:rPr>
          <w:delText>The R Journal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10</w:delText>
        </w:r>
        <w:r w:rsidDel="00E83358">
          <w:rPr>
            <w:rFonts w:ascii="Times New Roman" w:eastAsia="Times New Roman" w:hAnsi="Times New Roman" w:cs="Times New Roman"/>
            <w:color w:val="000000"/>
            <w:sz w:val="24"/>
            <w:szCs w:val="24"/>
          </w:rPr>
          <w:delText>, 395–411. (doi:10.32614/RJ-2018-017)</w:delText>
        </w:r>
      </w:del>
    </w:p>
    <w:p w14:paraId="4CEC675A" w14:textId="6BFB23FC"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40" w:author="Robinson, James (robins64)" w:date="2023-07-13T16:49:00Z"/>
          <w:rFonts w:ascii="Times New Roman" w:eastAsia="Times New Roman" w:hAnsi="Times New Roman" w:cs="Times New Roman"/>
          <w:color w:val="000000"/>
          <w:sz w:val="24"/>
          <w:szCs w:val="24"/>
        </w:rPr>
      </w:pPr>
      <w:del w:id="1341" w:author="Robinson, James (robins64)" w:date="2023-07-13T16:49:00Z">
        <w:r w:rsidDel="00E83358">
          <w:rPr>
            <w:rFonts w:ascii="Times New Roman" w:eastAsia="Times New Roman" w:hAnsi="Times New Roman" w:cs="Times New Roman"/>
            <w:color w:val="000000"/>
            <w:sz w:val="24"/>
            <w:szCs w:val="24"/>
          </w:rPr>
          <w:delText>32.</w:delText>
        </w:r>
        <w:r w:rsidDel="00E83358">
          <w:rPr>
            <w:rFonts w:ascii="Times New Roman" w:eastAsia="Times New Roman" w:hAnsi="Times New Roman" w:cs="Times New Roman"/>
            <w:color w:val="000000"/>
            <w:sz w:val="24"/>
            <w:szCs w:val="24"/>
          </w:rPr>
          <w:tab/>
          <w:delText>R Core Team. 2022 R: A Language and Environment for Statistical Computing.</w:delText>
        </w:r>
      </w:del>
    </w:p>
    <w:p w14:paraId="7BE8AFB2" w14:textId="10392777"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42" w:author="Robinson, James (robins64)" w:date="2023-07-13T16:49:00Z"/>
          <w:rFonts w:ascii="Times New Roman" w:eastAsia="Times New Roman" w:hAnsi="Times New Roman" w:cs="Times New Roman"/>
          <w:color w:val="000000"/>
          <w:sz w:val="24"/>
          <w:szCs w:val="24"/>
        </w:rPr>
      </w:pPr>
      <w:del w:id="1343" w:author="Robinson, James (robins64)" w:date="2023-07-13T16:49:00Z">
        <w:r w:rsidDel="00E83358">
          <w:rPr>
            <w:rFonts w:ascii="Times New Roman" w:eastAsia="Times New Roman" w:hAnsi="Times New Roman" w:cs="Times New Roman"/>
            <w:color w:val="000000"/>
            <w:sz w:val="24"/>
            <w:szCs w:val="24"/>
          </w:rPr>
          <w:delText>33.</w:delText>
        </w:r>
        <w:r w:rsidDel="00E83358">
          <w:rPr>
            <w:rFonts w:ascii="Times New Roman" w:eastAsia="Times New Roman" w:hAnsi="Times New Roman" w:cs="Times New Roman"/>
            <w:color w:val="000000"/>
            <w:sz w:val="24"/>
            <w:szCs w:val="24"/>
          </w:rPr>
          <w:tab/>
          <w:delText xml:space="preserve">Robinson JPW, Wilson SK, Robinson J, Gerry C, Lucas J, Assan C, Govinden R, Jennings S, Graham NAJ. 2019 Productive instability of coral reef fisheries after climate-driven regime shifts. </w:delText>
        </w:r>
        <w:r w:rsidRPr="008C769F" w:rsidDel="00E83358">
          <w:rPr>
            <w:rFonts w:ascii="Times New Roman" w:eastAsia="Times New Roman" w:hAnsi="Times New Roman" w:cs="Times New Roman"/>
            <w:i/>
            <w:color w:val="000000"/>
            <w:sz w:val="24"/>
            <w:szCs w:val="24"/>
          </w:rPr>
          <w:delText>Nat Ecol Evol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3</w:delText>
        </w:r>
        <w:r w:rsidDel="00E83358">
          <w:rPr>
            <w:rFonts w:ascii="Times New Roman" w:eastAsia="Times New Roman" w:hAnsi="Times New Roman" w:cs="Times New Roman"/>
            <w:color w:val="000000"/>
            <w:sz w:val="24"/>
            <w:szCs w:val="24"/>
          </w:rPr>
          <w:delText>, 183–190.</w:delText>
        </w:r>
      </w:del>
    </w:p>
    <w:p w14:paraId="7E746B4B" w14:textId="2CD511CF"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44" w:author="Robinson, James (robins64)" w:date="2023-07-13T16:49:00Z"/>
          <w:rFonts w:ascii="Times New Roman" w:eastAsia="Times New Roman" w:hAnsi="Times New Roman" w:cs="Times New Roman"/>
          <w:color w:val="000000"/>
          <w:sz w:val="24"/>
          <w:szCs w:val="24"/>
        </w:rPr>
      </w:pPr>
      <w:del w:id="1345" w:author="Robinson, James (robins64)" w:date="2023-07-13T16:49:00Z">
        <w:r w:rsidDel="00E83358">
          <w:rPr>
            <w:rFonts w:ascii="Times New Roman" w:eastAsia="Times New Roman" w:hAnsi="Times New Roman" w:cs="Times New Roman"/>
            <w:color w:val="000000"/>
            <w:sz w:val="24"/>
            <w:szCs w:val="24"/>
          </w:rPr>
          <w:delText>34.</w:delText>
        </w:r>
        <w:r w:rsidDel="00E83358">
          <w:rPr>
            <w:rFonts w:ascii="Times New Roman" w:eastAsia="Times New Roman" w:hAnsi="Times New Roman" w:cs="Times New Roman"/>
            <w:color w:val="000000"/>
            <w:sz w:val="24"/>
            <w:szCs w:val="24"/>
          </w:rPr>
          <w:tab/>
          <w:delText xml:space="preserve">McClanahan TR, Graham NAJ, MacNeil MA, Cinner JE. 2015 Biomass-based targets and the management of multispecies coral reef fisheries. </w:delText>
        </w:r>
        <w:r w:rsidRPr="008C769F" w:rsidDel="00E83358">
          <w:rPr>
            <w:rFonts w:ascii="Times New Roman" w:eastAsia="Times New Roman" w:hAnsi="Times New Roman" w:cs="Times New Roman"/>
            <w:i/>
            <w:color w:val="000000"/>
            <w:sz w:val="24"/>
            <w:szCs w:val="24"/>
          </w:rPr>
          <w:delText>Conserv. Biol.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29</w:delText>
        </w:r>
        <w:r w:rsidDel="00E83358">
          <w:rPr>
            <w:rFonts w:ascii="Times New Roman" w:eastAsia="Times New Roman" w:hAnsi="Times New Roman" w:cs="Times New Roman"/>
            <w:color w:val="000000"/>
            <w:sz w:val="24"/>
            <w:szCs w:val="24"/>
          </w:rPr>
          <w:delText>, 409–417.</w:delText>
        </w:r>
      </w:del>
    </w:p>
    <w:p w14:paraId="0CA49465" w14:textId="358179A7"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46" w:author="Robinson, James (robins64)" w:date="2023-07-13T16:49:00Z"/>
          <w:rFonts w:ascii="Times New Roman" w:eastAsia="Times New Roman" w:hAnsi="Times New Roman" w:cs="Times New Roman"/>
          <w:color w:val="000000"/>
          <w:sz w:val="24"/>
          <w:szCs w:val="24"/>
        </w:rPr>
      </w:pPr>
      <w:del w:id="1347" w:author="Robinson, James (robins64)" w:date="2023-07-13T16:49:00Z">
        <w:r w:rsidDel="00E83358">
          <w:rPr>
            <w:rFonts w:ascii="Times New Roman" w:eastAsia="Times New Roman" w:hAnsi="Times New Roman" w:cs="Times New Roman"/>
            <w:color w:val="000000"/>
            <w:sz w:val="24"/>
            <w:szCs w:val="24"/>
          </w:rPr>
          <w:delText>35.</w:delText>
        </w:r>
        <w:r w:rsidDel="00E83358">
          <w:rPr>
            <w:rFonts w:ascii="Times New Roman" w:eastAsia="Times New Roman" w:hAnsi="Times New Roman" w:cs="Times New Roman"/>
            <w:color w:val="000000"/>
            <w:sz w:val="24"/>
            <w:szCs w:val="24"/>
          </w:rPr>
          <w:tab/>
          <w:delText xml:space="preserve">Brandl SJ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2019 Demographic dynamics of the smallest marine vertebrates fuel coral reef ecosystem functioning. </w:delText>
        </w:r>
        <w:r w:rsidRPr="008C769F" w:rsidDel="00E83358">
          <w:rPr>
            <w:rFonts w:ascii="Times New Roman" w:eastAsia="Times New Roman" w:hAnsi="Times New Roman" w:cs="Times New Roman"/>
            <w:i/>
            <w:color w:val="000000"/>
            <w:sz w:val="24"/>
            <w:szCs w:val="24"/>
          </w:rPr>
          <w:delText>Science</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364</w:delText>
        </w:r>
        <w:r w:rsidDel="00E83358">
          <w:rPr>
            <w:rFonts w:ascii="Times New Roman" w:eastAsia="Times New Roman" w:hAnsi="Times New Roman" w:cs="Times New Roman"/>
            <w:color w:val="000000"/>
            <w:sz w:val="24"/>
            <w:szCs w:val="24"/>
          </w:rPr>
          <w:delText>, 1189–1192.</w:delText>
        </w:r>
      </w:del>
    </w:p>
    <w:p w14:paraId="3346B70B" w14:textId="76CA5DD5"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48" w:author="Robinson, James (robins64)" w:date="2023-07-13T16:49:00Z"/>
          <w:rFonts w:ascii="Times New Roman" w:eastAsia="Times New Roman" w:hAnsi="Times New Roman" w:cs="Times New Roman"/>
          <w:color w:val="000000"/>
          <w:sz w:val="24"/>
          <w:szCs w:val="24"/>
        </w:rPr>
      </w:pPr>
      <w:del w:id="1349" w:author="Robinson, James (robins64)" w:date="2023-07-13T16:49:00Z">
        <w:r w:rsidDel="00E83358">
          <w:rPr>
            <w:rFonts w:ascii="Times New Roman" w:eastAsia="Times New Roman" w:hAnsi="Times New Roman" w:cs="Times New Roman"/>
            <w:color w:val="000000"/>
            <w:sz w:val="24"/>
            <w:szCs w:val="24"/>
          </w:rPr>
          <w:delText>36.</w:delText>
        </w:r>
        <w:r w:rsidDel="00E83358">
          <w:rPr>
            <w:rFonts w:ascii="Times New Roman" w:eastAsia="Times New Roman" w:hAnsi="Times New Roman" w:cs="Times New Roman"/>
            <w:color w:val="000000"/>
            <w:sz w:val="24"/>
            <w:szCs w:val="24"/>
          </w:rPr>
          <w:tab/>
          <w:delText xml:space="preserve">Depczynski M, Fulton CJ, Marnane MJ, Bellwood DR. 2007 Life history patterns shape energy allocation among fishes on coral reefs. </w:delText>
        </w:r>
        <w:r w:rsidRPr="008C769F" w:rsidDel="00E83358">
          <w:rPr>
            <w:rFonts w:ascii="Times New Roman" w:eastAsia="Times New Roman" w:hAnsi="Times New Roman" w:cs="Times New Roman"/>
            <w:i/>
            <w:color w:val="000000"/>
            <w:sz w:val="24"/>
            <w:szCs w:val="24"/>
          </w:rPr>
          <w:delText>Oecologia</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153</w:delText>
        </w:r>
        <w:r w:rsidDel="00E83358">
          <w:rPr>
            <w:rFonts w:ascii="Times New Roman" w:eastAsia="Times New Roman" w:hAnsi="Times New Roman" w:cs="Times New Roman"/>
            <w:color w:val="000000"/>
            <w:sz w:val="24"/>
            <w:szCs w:val="24"/>
          </w:rPr>
          <w:delText>, 111–120.</w:delText>
        </w:r>
      </w:del>
    </w:p>
    <w:p w14:paraId="0B02A6C7" w14:textId="188C3355"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50" w:author="Robinson, James (robins64)" w:date="2023-07-13T16:49:00Z"/>
          <w:rFonts w:ascii="Times New Roman" w:eastAsia="Times New Roman" w:hAnsi="Times New Roman" w:cs="Times New Roman"/>
          <w:color w:val="000000"/>
          <w:sz w:val="24"/>
          <w:szCs w:val="24"/>
        </w:rPr>
      </w:pPr>
      <w:del w:id="1351" w:author="Robinson, James (robins64)" w:date="2023-07-13T16:49:00Z">
        <w:r w:rsidDel="00E83358">
          <w:rPr>
            <w:rFonts w:ascii="Times New Roman" w:eastAsia="Times New Roman" w:hAnsi="Times New Roman" w:cs="Times New Roman"/>
            <w:color w:val="000000"/>
            <w:sz w:val="24"/>
            <w:szCs w:val="24"/>
          </w:rPr>
          <w:delText>37.</w:delText>
        </w:r>
        <w:r w:rsidDel="00E83358">
          <w:rPr>
            <w:rFonts w:ascii="Times New Roman" w:eastAsia="Times New Roman" w:hAnsi="Times New Roman" w:cs="Times New Roman"/>
            <w:color w:val="000000"/>
            <w:sz w:val="24"/>
            <w:szCs w:val="24"/>
          </w:rPr>
          <w:tab/>
          <w:delText xml:space="preserve">Ruppert JLW, Vigliola L, Kulbicki M, Labrosse P, Fortin M-J, Meekan MG. 2018 Human activities as a driver of spatial variation in the trophic structure of fish communities on Pacific coral reefs. </w:delText>
        </w:r>
        <w:r w:rsidRPr="008C769F" w:rsidDel="00E83358">
          <w:rPr>
            <w:rFonts w:ascii="Times New Roman" w:eastAsia="Times New Roman" w:hAnsi="Times New Roman" w:cs="Times New Roman"/>
            <w:i/>
            <w:color w:val="000000"/>
            <w:sz w:val="24"/>
            <w:szCs w:val="24"/>
          </w:rPr>
          <w:delText>Glob. Chang. Biol.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24</w:delText>
        </w:r>
        <w:r w:rsidDel="00E83358">
          <w:rPr>
            <w:rFonts w:ascii="Times New Roman" w:eastAsia="Times New Roman" w:hAnsi="Times New Roman" w:cs="Times New Roman"/>
            <w:color w:val="000000"/>
            <w:sz w:val="24"/>
            <w:szCs w:val="24"/>
          </w:rPr>
          <w:delText>, e67–e79.</w:delText>
        </w:r>
      </w:del>
    </w:p>
    <w:p w14:paraId="3E644E13" w14:textId="4FF8571E"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52" w:author="Robinson, James (robins64)" w:date="2023-07-13T16:49:00Z"/>
          <w:rFonts w:ascii="Times New Roman" w:eastAsia="Times New Roman" w:hAnsi="Times New Roman" w:cs="Times New Roman"/>
          <w:color w:val="000000"/>
          <w:sz w:val="24"/>
          <w:szCs w:val="24"/>
        </w:rPr>
      </w:pPr>
      <w:del w:id="1353" w:author="Robinson, James (robins64)" w:date="2023-07-13T16:49:00Z">
        <w:r w:rsidDel="00E83358">
          <w:rPr>
            <w:rFonts w:ascii="Times New Roman" w:eastAsia="Times New Roman" w:hAnsi="Times New Roman" w:cs="Times New Roman"/>
            <w:color w:val="000000"/>
            <w:sz w:val="24"/>
            <w:szCs w:val="24"/>
          </w:rPr>
          <w:delText>38.</w:delText>
        </w:r>
        <w:r w:rsidDel="00E83358">
          <w:rPr>
            <w:rFonts w:ascii="Times New Roman" w:eastAsia="Times New Roman" w:hAnsi="Times New Roman" w:cs="Times New Roman"/>
            <w:color w:val="000000"/>
            <w:sz w:val="24"/>
            <w:szCs w:val="24"/>
          </w:rPr>
          <w:tab/>
          <w:delText xml:space="preserve">Cooke R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2022 Anthropogenic disruptions to longstanding patterns of trophic-size structure in vertebrates. </w:delText>
        </w:r>
        <w:r w:rsidRPr="008C769F" w:rsidDel="00E83358">
          <w:rPr>
            <w:rFonts w:ascii="Times New Roman" w:eastAsia="Times New Roman" w:hAnsi="Times New Roman" w:cs="Times New Roman"/>
            <w:i/>
            <w:color w:val="000000"/>
            <w:sz w:val="24"/>
            <w:szCs w:val="24"/>
          </w:rPr>
          <w:delText>Nat Ecol Evol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6</w:delText>
        </w:r>
        <w:r w:rsidDel="00E83358">
          <w:rPr>
            <w:rFonts w:ascii="Times New Roman" w:eastAsia="Times New Roman" w:hAnsi="Times New Roman" w:cs="Times New Roman"/>
            <w:color w:val="000000"/>
            <w:sz w:val="24"/>
            <w:szCs w:val="24"/>
          </w:rPr>
          <w:delText>, 684–692.</w:delText>
        </w:r>
      </w:del>
    </w:p>
    <w:p w14:paraId="1F29088C" w14:textId="46A857CE"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54" w:author="Robinson, James (robins64)" w:date="2023-07-13T16:49:00Z"/>
          <w:rFonts w:ascii="Times New Roman" w:eastAsia="Times New Roman" w:hAnsi="Times New Roman" w:cs="Times New Roman"/>
          <w:color w:val="000000"/>
          <w:sz w:val="24"/>
          <w:szCs w:val="24"/>
        </w:rPr>
      </w:pPr>
      <w:del w:id="1355" w:author="Robinson, James (robins64)" w:date="2023-07-13T16:49:00Z">
        <w:r w:rsidDel="00E83358">
          <w:rPr>
            <w:rFonts w:ascii="Times New Roman" w:eastAsia="Times New Roman" w:hAnsi="Times New Roman" w:cs="Times New Roman"/>
            <w:color w:val="000000"/>
            <w:sz w:val="24"/>
            <w:szCs w:val="24"/>
          </w:rPr>
          <w:delText>39.</w:delText>
        </w:r>
        <w:r w:rsidDel="00E83358">
          <w:rPr>
            <w:rFonts w:ascii="Times New Roman" w:eastAsia="Times New Roman" w:hAnsi="Times New Roman" w:cs="Times New Roman"/>
            <w:color w:val="000000"/>
            <w:sz w:val="24"/>
            <w:szCs w:val="24"/>
          </w:rPr>
          <w:tab/>
          <w:delText xml:space="preserve">Russ GR, Bergseth BJ, Rizzari JR, Alcala AC. 2015 Decadal-scale effects of benthic habitat and marine reserve protection on Philippine goatfish (F: Mullidae). </w:delText>
        </w:r>
        <w:r w:rsidRPr="008C769F" w:rsidDel="00E83358">
          <w:rPr>
            <w:rFonts w:ascii="Times New Roman" w:eastAsia="Times New Roman" w:hAnsi="Times New Roman" w:cs="Times New Roman"/>
            <w:i/>
            <w:color w:val="000000"/>
            <w:sz w:val="24"/>
            <w:szCs w:val="24"/>
          </w:rPr>
          <w:delText>Coral Reefs</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34</w:delText>
        </w:r>
        <w:r w:rsidDel="00E83358">
          <w:rPr>
            <w:rFonts w:ascii="Times New Roman" w:eastAsia="Times New Roman" w:hAnsi="Times New Roman" w:cs="Times New Roman"/>
            <w:color w:val="000000"/>
            <w:sz w:val="24"/>
            <w:szCs w:val="24"/>
          </w:rPr>
          <w:delText>, 773–787.</w:delText>
        </w:r>
      </w:del>
    </w:p>
    <w:p w14:paraId="5F4373C0" w14:textId="193CCCDD"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56" w:author="Robinson, James (robins64)" w:date="2023-07-13T16:49:00Z"/>
          <w:rFonts w:ascii="Times New Roman" w:eastAsia="Times New Roman" w:hAnsi="Times New Roman" w:cs="Times New Roman"/>
          <w:color w:val="000000"/>
          <w:sz w:val="24"/>
          <w:szCs w:val="24"/>
        </w:rPr>
      </w:pPr>
      <w:del w:id="1357" w:author="Robinson, James (robins64)" w:date="2023-07-13T16:49:00Z">
        <w:r w:rsidDel="00E83358">
          <w:rPr>
            <w:rFonts w:ascii="Times New Roman" w:eastAsia="Times New Roman" w:hAnsi="Times New Roman" w:cs="Times New Roman"/>
            <w:color w:val="000000"/>
            <w:sz w:val="24"/>
            <w:szCs w:val="24"/>
          </w:rPr>
          <w:delText>40.</w:delText>
        </w:r>
        <w:r w:rsidDel="00E83358">
          <w:rPr>
            <w:rFonts w:ascii="Times New Roman" w:eastAsia="Times New Roman" w:hAnsi="Times New Roman" w:cs="Times New Roman"/>
            <w:color w:val="000000"/>
            <w:sz w:val="24"/>
            <w:szCs w:val="24"/>
          </w:rPr>
          <w:tab/>
          <w:delText xml:space="preserve">Hamilton M, Robinson JPW, Benkwitt CE, Wilson SK, MacNeil MA, Ebrahim A, Graham NAJ. 2022 Climate impacts alter fisheries productivity and turnover on coral reefs. </w:delText>
        </w:r>
        <w:r w:rsidRPr="008C769F" w:rsidDel="00E83358">
          <w:rPr>
            <w:rFonts w:ascii="Times New Roman" w:eastAsia="Times New Roman" w:hAnsi="Times New Roman" w:cs="Times New Roman"/>
            <w:i/>
            <w:color w:val="000000"/>
            <w:sz w:val="24"/>
            <w:szCs w:val="24"/>
          </w:rPr>
          <w:delText>Coral Reefs</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41</w:delText>
        </w:r>
        <w:r w:rsidDel="00E83358">
          <w:rPr>
            <w:rFonts w:ascii="Times New Roman" w:eastAsia="Times New Roman" w:hAnsi="Times New Roman" w:cs="Times New Roman"/>
            <w:color w:val="000000"/>
            <w:sz w:val="24"/>
            <w:szCs w:val="24"/>
          </w:rPr>
          <w:delText>, 921–935.</w:delText>
        </w:r>
      </w:del>
    </w:p>
    <w:p w14:paraId="0D310F97" w14:textId="637E3565"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58" w:author="Robinson, James (robins64)" w:date="2023-07-13T16:49:00Z"/>
          <w:rFonts w:ascii="Times New Roman" w:eastAsia="Times New Roman" w:hAnsi="Times New Roman" w:cs="Times New Roman"/>
          <w:color w:val="000000"/>
          <w:sz w:val="24"/>
          <w:szCs w:val="24"/>
        </w:rPr>
      </w:pPr>
      <w:del w:id="1359" w:author="Robinson, James (robins64)" w:date="2023-07-13T16:49:00Z">
        <w:r w:rsidDel="00E83358">
          <w:rPr>
            <w:rFonts w:ascii="Times New Roman" w:eastAsia="Times New Roman" w:hAnsi="Times New Roman" w:cs="Times New Roman"/>
            <w:color w:val="000000"/>
            <w:sz w:val="24"/>
            <w:szCs w:val="24"/>
          </w:rPr>
          <w:delText>41.</w:delText>
        </w:r>
        <w:r w:rsidDel="00E83358">
          <w:rPr>
            <w:rFonts w:ascii="Times New Roman" w:eastAsia="Times New Roman" w:hAnsi="Times New Roman" w:cs="Times New Roman"/>
            <w:color w:val="000000"/>
            <w:sz w:val="24"/>
            <w:szCs w:val="24"/>
          </w:rPr>
          <w:tab/>
          <w:delText xml:space="preserve">McClanahan TR. 1994 Kenyan coral reef lagoon fish: effects of fishing, substrate complexity, and sea urchins. </w:delText>
        </w:r>
        <w:r w:rsidRPr="008C769F" w:rsidDel="00E83358">
          <w:rPr>
            <w:rFonts w:ascii="Times New Roman" w:eastAsia="Times New Roman" w:hAnsi="Times New Roman" w:cs="Times New Roman"/>
            <w:i/>
            <w:color w:val="000000"/>
            <w:sz w:val="24"/>
            <w:szCs w:val="24"/>
          </w:rPr>
          <w:delText>Coral Reefs</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13</w:delText>
        </w:r>
        <w:r w:rsidDel="00E83358">
          <w:rPr>
            <w:rFonts w:ascii="Times New Roman" w:eastAsia="Times New Roman" w:hAnsi="Times New Roman" w:cs="Times New Roman"/>
            <w:color w:val="000000"/>
            <w:sz w:val="24"/>
            <w:szCs w:val="24"/>
          </w:rPr>
          <w:delText>, 231–241.</w:delText>
        </w:r>
      </w:del>
    </w:p>
    <w:p w14:paraId="3B190650" w14:textId="057F3D2C"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60" w:author="Robinson, James (robins64)" w:date="2023-07-13T16:49:00Z"/>
          <w:rFonts w:ascii="Times New Roman" w:eastAsia="Times New Roman" w:hAnsi="Times New Roman" w:cs="Times New Roman"/>
          <w:color w:val="000000"/>
          <w:sz w:val="24"/>
          <w:szCs w:val="24"/>
        </w:rPr>
      </w:pPr>
      <w:del w:id="1361" w:author="Robinson, James (robins64)" w:date="2023-07-13T16:49:00Z">
        <w:r w:rsidDel="00E83358">
          <w:rPr>
            <w:rFonts w:ascii="Times New Roman" w:eastAsia="Times New Roman" w:hAnsi="Times New Roman" w:cs="Times New Roman"/>
            <w:color w:val="000000"/>
            <w:sz w:val="24"/>
            <w:szCs w:val="24"/>
          </w:rPr>
          <w:delText>42.</w:delText>
        </w:r>
        <w:r w:rsidDel="00E83358">
          <w:rPr>
            <w:rFonts w:ascii="Times New Roman" w:eastAsia="Times New Roman" w:hAnsi="Times New Roman" w:cs="Times New Roman"/>
            <w:color w:val="000000"/>
            <w:sz w:val="24"/>
            <w:szCs w:val="24"/>
          </w:rPr>
          <w:tab/>
          <w:delText xml:space="preserve">McClanahan TR, Hicks CC. 2011 Changes in life history and ecological characteristics of coral reef fish catch composition with increasing fishery management. </w:delText>
        </w:r>
        <w:r w:rsidRPr="008C769F" w:rsidDel="00E83358">
          <w:rPr>
            <w:rFonts w:ascii="Times New Roman" w:eastAsia="Times New Roman" w:hAnsi="Times New Roman" w:cs="Times New Roman"/>
            <w:i/>
            <w:color w:val="000000"/>
            <w:sz w:val="24"/>
            <w:szCs w:val="24"/>
          </w:rPr>
          <w:delText>Fish. Manag. Ecol.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18</w:delText>
        </w:r>
        <w:r w:rsidDel="00E83358">
          <w:rPr>
            <w:rFonts w:ascii="Times New Roman" w:eastAsia="Times New Roman" w:hAnsi="Times New Roman" w:cs="Times New Roman"/>
            <w:color w:val="000000"/>
            <w:sz w:val="24"/>
            <w:szCs w:val="24"/>
          </w:rPr>
          <w:delText>, 50–60.</w:delText>
        </w:r>
      </w:del>
    </w:p>
    <w:p w14:paraId="7A1F817F" w14:textId="764C987D"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62" w:author="Robinson, James (robins64)" w:date="2023-07-13T16:49:00Z"/>
          <w:rFonts w:ascii="Times New Roman" w:eastAsia="Times New Roman" w:hAnsi="Times New Roman" w:cs="Times New Roman"/>
          <w:color w:val="000000"/>
          <w:sz w:val="24"/>
          <w:szCs w:val="24"/>
        </w:rPr>
      </w:pPr>
      <w:del w:id="1363" w:author="Robinson, James (robins64)" w:date="2023-07-13T16:49:00Z">
        <w:r w:rsidDel="00E83358">
          <w:rPr>
            <w:rFonts w:ascii="Times New Roman" w:eastAsia="Times New Roman" w:hAnsi="Times New Roman" w:cs="Times New Roman"/>
            <w:color w:val="000000"/>
            <w:sz w:val="24"/>
            <w:szCs w:val="24"/>
          </w:rPr>
          <w:delText>43.</w:delText>
        </w:r>
        <w:r w:rsidDel="00E83358">
          <w:rPr>
            <w:rFonts w:ascii="Times New Roman" w:eastAsia="Times New Roman" w:hAnsi="Times New Roman" w:cs="Times New Roman"/>
            <w:color w:val="000000"/>
            <w:sz w:val="24"/>
            <w:szCs w:val="24"/>
          </w:rPr>
          <w:tab/>
          <w:delText xml:space="preserve">Bellwood DR, Hoey AS, Choat JH. 2003 Limited functional redundancy in high diversity systems: resilience and ecosystem function on coral reefs. </w:delText>
        </w:r>
        <w:r w:rsidRPr="008C769F" w:rsidDel="00E83358">
          <w:rPr>
            <w:rFonts w:ascii="Times New Roman" w:eastAsia="Times New Roman" w:hAnsi="Times New Roman" w:cs="Times New Roman"/>
            <w:i/>
            <w:color w:val="000000"/>
            <w:sz w:val="24"/>
            <w:szCs w:val="24"/>
          </w:rPr>
          <w:delText>Ecol. Lett.</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6</w:delText>
        </w:r>
        <w:r w:rsidDel="00E83358">
          <w:rPr>
            <w:rFonts w:ascii="Times New Roman" w:eastAsia="Times New Roman" w:hAnsi="Times New Roman" w:cs="Times New Roman"/>
            <w:color w:val="000000"/>
            <w:sz w:val="24"/>
            <w:szCs w:val="24"/>
          </w:rPr>
          <w:delText>, 281–285.</w:delText>
        </w:r>
      </w:del>
    </w:p>
    <w:p w14:paraId="1B81455F" w14:textId="7F25B3B9"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64" w:author="Robinson, James (robins64)" w:date="2023-07-13T16:49:00Z"/>
          <w:rFonts w:ascii="Times New Roman" w:eastAsia="Times New Roman" w:hAnsi="Times New Roman" w:cs="Times New Roman"/>
          <w:color w:val="000000"/>
          <w:sz w:val="24"/>
          <w:szCs w:val="24"/>
        </w:rPr>
      </w:pPr>
      <w:del w:id="1365" w:author="Robinson, James (robins64)" w:date="2023-07-13T16:49:00Z">
        <w:r w:rsidDel="00E83358">
          <w:rPr>
            <w:rFonts w:ascii="Times New Roman" w:eastAsia="Times New Roman" w:hAnsi="Times New Roman" w:cs="Times New Roman"/>
            <w:color w:val="000000"/>
            <w:sz w:val="24"/>
            <w:szCs w:val="24"/>
          </w:rPr>
          <w:delText>44.</w:delText>
        </w:r>
        <w:r w:rsidDel="00E83358">
          <w:rPr>
            <w:rFonts w:ascii="Times New Roman" w:eastAsia="Times New Roman" w:hAnsi="Times New Roman" w:cs="Times New Roman"/>
            <w:color w:val="000000"/>
            <w:sz w:val="24"/>
            <w:szCs w:val="24"/>
          </w:rPr>
          <w:tab/>
          <w:delText xml:space="preserve">Edwards CB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2014 Global assessment of the status of coral reef herbivorous fishes: evidence for fishing effects. </w:delText>
        </w:r>
        <w:r w:rsidRPr="008C769F" w:rsidDel="00E83358">
          <w:rPr>
            <w:rFonts w:ascii="Times New Roman" w:eastAsia="Times New Roman" w:hAnsi="Times New Roman" w:cs="Times New Roman"/>
            <w:i/>
            <w:color w:val="000000"/>
            <w:sz w:val="24"/>
            <w:szCs w:val="24"/>
          </w:rPr>
          <w:delText>Proc. Biol. Sci.</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281</w:delText>
        </w:r>
        <w:r w:rsidDel="00E83358">
          <w:rPr>
            <w:rFonts w:ascii="Times New Roman" w:eastAsia="Times New Roman" w:hAnsi="Times New Roman" w:cs="Times New Roman"/>
            <w:color w:val="000000"/>
            <w:sz w:val="24"/>
            <w:szCs w:val="24"/>
          </w:rPr>
          <w:delText>, 20131835.</w:delText>
        </w:r>
      </w:del>
    </w:p>
    <w:p w14:paraId="505649DA" w14:textId="2C0401BD"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66" w:author="Robinson, James (robins64)" w:date="2023-07-13T16:49:00Z"/>
          <w:rFonts w:ascii="Times New Roman" w:eastAsia="Times New Roman" w:hAnsi="Times New Roman" w:cs="Times New Roman"/>
          <w:color w:val="000000"/>
          <w:sz w:val="24"/>
          <w:szCs w:val="24"/>
        </w:rPr>
      </w:pPr>
      <w:del w:id="1367" w:author="Robinson, James (robins64)" w:date="2023-07-13T16:49:00Z">
        <w:r w:rsidDel="00E83358">
          <w:rPr>
            <w:rFonts w:ascii="Times New Roman" w:eastAsia="Times New Roman" w:hAnsi="Times New Roman" w:cs="Times New Roman"/>
            <w:color w:val="000000"/>
            <w:sz w:val="24"/>
            <w:szCs w:val="24"/>
          </w:rPr>
          <w:delText>45.</w:delText>
        </w:r>
        <w:r w:rsidDel="00E83358">
          <w:rPr>
            <w:rFonts w:ascii="Times New Roman" w:eastAsia="Times New Roman" w:hAnsi="Times New Roman" w:cs="Times New Roman"/>
            <w:color w:val="000000"/>
            <w:sz w:val="24"/>
            <w:szCs w:val="24"/>
          </w:rPr>
          <w:tab/>
          <w:delText xml:space="preserve">Bellwood DR, Choat JH. 1990 A functional analysis of grazing in parrotfishes (family Scaridae): the ecological implications. </w:delText>
        </w:r>
        <w:r w:rsidRPr="008C769F" w:rsidDel="00E83358">
          <w:rPr>
            <w:rFonts w:ascii="Times New Roman" w:eastAsia="Times New Roman" w:hAnsi="Times New Roman" w:cs="Times New Roman"/>
            <w:i/>
            <w:color w:val="000000"/>
            <w:sz w:val="24"/>
            <w:szCs w:val="24"/>
          </w:rPr>
          <w:delText>Environ. Biol. Fishes</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28</w:delText>
        </w:r>
        <w:r w:rsidDel="00E83358">
          <w:rPr>
            <w:rFonts w:ascii="Times New Roman" w:eastAsia="Times New Roman" w:hAnsi="Times New Roman" w:cs="Times New Roman"/>
            <w:color w:val="000000"/>
            <w:sz w:val="24"/>
            <w:szCs w:val="24"/>
          </w:rPr>
          <w:delText>, 189–214.</w:delText>
        </w:r>
      </w:del>
    </w:p>
    <w:p w14:paraId="7E1EA8BA" w14:textId="61936931"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68" w:author="Robinson, James (robins64)" w:date="2023-07-13T16:49:00Z"/>
          <w:rFonts w:ascii="Times New Roman" w:eastAsia="Times New Roman" w:hAnsi="Times New Roman" w:cs="Times New Roman"/>
          <w:color w:val="000000"/>
          <w:sz w:val="24"/>
          <w:szCs w:val="24"/>
        </w:rPr>
      </w:pPr>
      <w:del w:id="1369" w:author="Robinson, James (robins64)" w:date="2023-07-13T16:49:00Z">
        <w:r w:rsidDel="00E83358">
          <w:rPr>
            <w:rFonts w:ascii="Times New Roman" w:eastAsia="Times New Roman" w:hAnsi="Times New Roman" w:cs="Times New Roman"/>
            <w:color w:val="000000"/>
            <w:sz w:val="24"/>
            <w:szCs w:val="24"/>
          </w:rPr>
          <w:delText>46.</w:delText>
        </w:r>
        <w:r w:rsidDel="00E83358">
          <w:rPr>
            <w:rFonts w:ascii="Times New Roman" w:eastAsia="Times New Roman" w:hAnsi="Times New Roman" w:cs="Times New Roman"/>
            <w:color w:val="000000"/>
            <w:sz w:val="24"/>
            <w:szCs w:val="24"/>
          </w:rPr>
          <w:tab/>
          <w:delText xml:space="preserve">McClanahan TR. 2018 Multicriteria estimate of coral reef fishery sustainability. </w:delText>
        </w:r>
        <w:r w:rsidRPr="008C769F" w:rsidDel="00E83358">
          <w:rPr>
            <w:rFonts w:ascii="Times New Roman" w:eastAsia="Times New Roman" w:hAnsi="Times New Roman" w:cs="Times New Roman"/>
            <w:i/>
            <w:color w:val="000000"/>
            <w:sz w:val="24"/>
            <w:szCs w:val="24"/>
          </w:rPr>
          <w:delText xml:space="preserve">Fish Fish </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19</w:delText>
        </w:r>
        <w:r w:rsidDel="00E83358">
          <w:rPr>
            <w:rFonts w:ascii="Times New Roman" w:eastAsia="Times New Roman" w:hAnsi="Times New Roman" w:cs="Times New Roman"/>
            <w:color w:val="000000"/>
            <w:sz w:val="24"/>
            <w:szCs w:val="24"/>
          </w:rPr>
          <w:delText>, 807–820.</w:delText>
        </w:r>
      </w:del>
    </w:p>
    <w:p w14:paraId="3A108E50" w14:textId="5D4B011C"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70" w:author="Robinson, James (robins64)" w:date="2023-07-13T16:49:00Z"/>
          <w:rFonts w:ascii="Times New Roman" w:eastAsia="Times New Roman" w:hAnsi="Times New Roman" w:cs="Times New Roman"/>
          <w:color w:val="000000"/>
          <w:sz w:val="24"/>
          <w:szCs w:val="24"/>
        </w:rPr>
      </w:pPr>
      <w:del w:id="1371" w:author="Robinson, James (robins64)" w:date="2023-07-13T16:49:00Z">
        <w:r w:rsidDel="00E83358">
          <w:rPr>
            <w:rFonts w:ascii="Times New Roman" w:eastAsia="Times New Roman" w:hAnsi="Times New Roman" w:cs="Times New Roman"/>
            <w:color w:val="000000"/>
            <w:sz w:val="24"/>
            <w:szCs w:val="24"/>
          </w:rPr>
          <w:delText>47.</w:delText>
        </w:r>
        <w:r w:rsidDel="00E83358">
          <w:rPr>
            <w:rFonts w:ascii="Times New Roman" w:eastAsia="Times New Roman" w:hAnsi="Times New Roman" w:cs="Times New Roman"/>
            <w:color w:val="000000"/>
            <w:sz w:val="24"/>
            <w:szCs w:val="24"/>
          </w:rPr>
          <w:tab/>
          <w:delText xml:space="preserve">Mumby PJ. 2006 The impact of exploiting grazers (Scaridae) on the dynamics of Caribbean coral reefs. </w:delText>
        </w:r>
        <w:r w:rsidRPr="008C769F" w:rsidDel="00E83358">
          <w:rPr>
            <w:rFonts w:ascii="Times New Roman" w:eastAsia="Times New Roman" w:hAnsi="Times New Roman" w:cs="Times New Roman"/>
            <w:i/>
            <w:color w:val="000000"/>
            <w:sz w:val="24"/>
            <w:szCs w:val="24"/>
          </w:rPr>
          <w:delText>Ecol. Appl.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16</w:delText>
        </w:r>
        <w:r w:rsidDel="00E83358">
          <w:rPr>
            <w:rFonts w:ascii="Times New Roman" w:eastAsia="Times New Roman" w:hAnsi="Times New Roman" w:cs="Times New Roman"/>
            <w:color w:val="000000"/>
            <w:sz w:val="24"/>
            <w:szCs w:val="24"/>
          </w:rPr>
          <w:delText>, 747–769.</w:delText>
        </w:r>
      </w:del>
    </w:p>
    <w:p w14:paraId="60E93877" w14:textId="4FAA5793"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72" w:author="Robinson, James (robins64)" w:date="2023-07-13T16:49:00Z"/>
          <w:rFonts w:ascii="Times New Roman" w:eastAsia="Times New Roman" w:hAnsi="Times New Roman" w:cs="Times New Roman"/>
          <w:color w:val="000000"/>
          <w:sz w:val="24"/>
          <w:szCs w:val="24"/>
        </w:rPr>
      </w:pPr>
      <w:del w:id="1373" w:author="Robinson, James (robins64)" w:date="2023-07-13T16:49:00Z">
        <w:r w:rsidDel="00E83358">
          <w:rPr>
            <w:rFonts w:ascii="Times New Roman" w:eastAsia="Times New Roman" w:hAnsi="Times New Roman" w:cs="Times New Roman"/>
            <w:color w:val="000000"/>
            <w:sz w:val="24"/>
            <w:szCs w:val="24"/>
          </w:rPr>
          <w:delText>48.</w:delText>
        </w:r>
        <w:r w:rsidDel="00E83358">
          <w:rPr>
            <w:rFonts w:ascii="Times New Roman" w:eastAsia="Times New Roman" w:hAnsi="Times New Roman" w:cs="Times New Roman"/>
            <w:color w:val="000000"/>
            <w:sz w:val="24"/>
            <w:szCs w:val="24"/>
          </w:rPr>
          <w:tab/>
          <w:delText xml:space="preserve">McClanahan TR. 1992 Resource utilization, competition, and predation: a model and example from coral reef grazers. </w:delText>
        </w:r>
        <w:r w:rsidRPr="008C769F" w:rsidDel="00E83358">
          <w:rPr>
            <w:rFonts w:ascii="Times New Roman" w:eastAsia="Times New Roman" w:hAnsi="Times New Roman" w:cs="Times New Roman"/>
            <w:i/>
            <w:color w:val="000000"/>
            <w:sz w:val="24"/>
            <w:szCs w:val="24"/>
          </w:rPr>
          <w:delText>Ecol. Modell.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61</w:delText>
        </w:r>
        <w:r w:rsidDel="00E83358">
          <w:rPr>
            <w:rFonts w:ascii="Times New Roman" w:eastAsia="Times New Roman" w:hAnsi="Times New Roman" w:cs="Times New Roman"/>
            <w:color w:val="000000"/>
            <w:sz w:val="24"/>
            <w:szCs w:val="24"/>
          </w:rPr>
          <w:delText>, 195–215.</w:delText>
        </w:r>
      </w:del>
    </w:p>
    <w:p w14:paraId="280A3B53" w14:textId="65831CE2"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74" w:author="Robinson, James (robins64)" w:date="2023-07-13T16:49:00Z"/>
          <w:rFonts w:ascii="Times New Roman" w:eastAsia="Times New Roman" w:hAnsi="Times New Roman" w:cs="Times New Roman"/>
          <w:color w:val="000000"/>
          <w:sz w:val="24"/>
          <w:szCs w:val="24"/>
        </w:rPr>
      </w:pPr>
      <w:del w:id="1375" w:author="Robinson, James (robins64)" w:date="2023-07-13T16:49:00Z">
        <w:r w:rsidDel="00E83358">
          <w:rPr>
            <w:rFonts w:ascii="Times New Roman" w:eastAsia="Times New Roman" w:hAnsi="Times New Roman" w:cs="Times New Roman"/>
            <w:color w:val="000000"/>
            <w:sz w:val="24"/>
            <w:szCs w:val="24"/>
          </w:rPr>
          <w:delText>49.</w:delText>
        </w:r>
        <w:r w:rsidDel="00E83358">
          <w:rPr>
            <w:rFonts w:ascii="Times New Roman" w:eastAsia="Times New Roman" w:hAnsi="Times New Roman" w:cs="Times New Roman"/>
            <w:color w:val="000000"/>
            <w:sz w:val="24"/>
            <w:szCs w:val="24"/>
          </w:rPr>
          <w:tab/>
          <w:delText xml:space="preserve">Humphries AT, McClanahan TR, McQuaid CD. 2020 Algal turf consumption by sea urchins and fishes is mediated by fisheries management on coral reefs in Kenya. </w:delText>
        </w:r>
        <w:r w:rsidRPr="008C769F" w:rsidDel="00E83358">
          <w:rPr>
            <w:rFonts w:ascii="Times New Roman" w:eastAsia="Times New Roman" w:hAnsi="Times New Roman" w:cs="Times New Roman"/>
            <w:i/>
            <w:color w:val="000000"/>
            <w:sz w:val="24"/>
            <w:szCs w:val="24"/>
          </w:rPr>
          <w:delText>Coral Reefs</w:delText>
        </w:r>
        <w:r w:rsidDel="00E83358">
          <w:rPr>
            <w:rFonts w:ascii="Times New Roman" w:eastAsia="Times New Roman" w:hAnsi="Times New Roman" w:cs="Times New Roman"/>
            <w:color w:val="000000"/>
            <w:sz w:val="24"/>
            <w:szCs w:val="24"/>
          </w:rPr>
          <w:delText xml:space="preserve"> (doi:10.1007/s00338-020-01943-5)</w:delText>
        </w:r>
      </w:del>
    </w:p>
    <w:p w14:paraId="4F11513E" w14:textId="48DF61AB"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76" w:author="Robinson, James (robins64)" w:date="2023-07-13T16:49:00Z"/>
          <w:rFonts w:ascii="Times New Roman" w:eastAsia="Times New Roman" w:hAnsi="Times New Roman" w:cs="Times New Roman"/>
          <w:color w:val="000000"/>
          <w:sz w:val="24"/>
          <w:szCs w:val="24"/>
        </w:rPr>
      </w:pPr>
      <w:del w:id="1377" w:author="Robinson, James (robins64)" w:date="2023-07-13T16:49:00Z">
        <w:r w:rsidDel="00E83358">
          <w:rPr>
            <w:rFonts w:ascii="Times New Roman" w:eastAsia="Times New Roman" w:hAnsi="Times New Roman" w:cs="Times New Roman"/>
            <w:color w:val="000000"/>
            <w:sz w:val="24"/>
            <w:szCs w:val="24"/>
          </w:rPr>
          <w:delText>50.</w:delText>
        </w:r>
        <w:r w:rsidDel="00E83358">
          <w:rPr>
            <w:rFonts w:ascii="Times New Roman" w:eastAsia="Times New Roman" w:hAnsi="Times New Roman" w:cs="Times New Roman"/>
            <w:color w:val="000000"/>
            <w:sz w:val="24"/>
            <w:szCs w:val="24"/>
          </w:rPr>
          <w:tab/>
          <w:delText xml:space="preserve">MacNeil MA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2015 Recovery potential of the world’s coral reef fishes. </w:delText>
        </w:r>
        <w:r w:rsidRPr="008C769F" w:rsidDel="00E83358">
          <w:rPr>
            <w:rFonts w:ascii="Times New Roman" w:eastAsia="Times New Roman" w:hAnsi="Times New Roman" w:cs="Times New Roman"/>
            <w:i/>
            <w:color w:val="000000"/>
            <w:sz w:val="24"/>
            <w:szCs w:val="24"/>
          </w:rPr>
          <w:delText>Nature</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520</w:delText>
        </w:r>
        <w:r w:rsidDel="00E83358">
          <w:rPr>
            <w:rFonts w:ascii="Times New Roman" w:eastAsia="Times New Roman" w:hAnsi="Times New Roman" w:cs="Times New Roman"/>
            <w:color w:val="000000"/>
            <w:sz w:val="24"/>
            <w:szCs w:val="24"/>
          </w:rPr>
          <w:delText>, 341–344.</w:delText>
        </w:r>
      </w:del>
    </w:p>
    <w:p w14:paraId="0611C369" w14:textId="729A09D2"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78" w:author="Robinson, James (robins64)" w:date="2023-07-13T16:49:00Z"/>
          <w:rFonts w:ascii="Times New Roman" w:eastAsia="Times New Roman" w:hAnsi="Times New Roman" w:cs="Times New Roman"/>
          <w:color w:val="000000"/>
          <w:sz w:val="24"/>
          <w:szCs w:val="24"/>
        </w:rPr>
      </w:pPr>
      <w:del w:id="1379" w:author="Robinson, James (robins64)" w:date="2023-07-13T16:49:00Z">
        <w:r w:rsidDel="00E83358">
          <w:rPr>
            <w:rFonts w:ascii="Times New Roman" w:eastAsia="Times New Roman" w:hAnsi="Times New Roman" w:cs="Times New Roman"/>
            <w:color w:val="000000"/>
            <w:sz w:val="24"/>
            <w:szCs w:val="24"/>
          </w:rPr>
          <w:delText>51.</w:delText>
        </w:r>
        <w:r w:rsidDel="00E83358">
          <w:rPr>
            <w:rFonts w:ascii="Times New Roman" w:eastAsia="Times New Roman" w:hAnsi="Times New Roman" w:cs="Times New Roman"/>
            <w:color w:val="000000"/>
            <w:sz w:val="24"/>
            <w:szCs w:val="24"/>
          </w:rPr>
          <w:tab/>
          <w:delText xml:space="preserve">Cinner JE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2018 Gravity of human impacts mediates coral reef conservation gains. </w:delText>
        </w:r>
        <w:r w:rsidRPr="008C769F" w:rsidDel="00E83358">
          <w:rPr>
            <w:rFonts w:ascii="Times New Roman" w:eastAsia="Times New Roman" w:hAnsi="Times New Roman" w:cs="Times New Roman"/>
            <w:i/>
            <w:color w:val="000000"/>
            <w:sz w:val="24"/>
            <w:szCs w:val="24"/>
          </w:rPr>
          <w:delText>Proc. Natl. Acad. Sci. U. S. A.</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115</w:delText>
        </w:r>
        <w:r w:rsidDel="00E83358">
          <w:rPr>
            <w:rFonts w:ascii="Times New Roman" w:eastAsia="Times New Roman" w:hAnsi="Times New Roman" w:cs="Times New Roman"/>
            <w:color w:val="000000"/>
            <w:sz w:val="24"/>
            <w:szCs w:val="24"/>
          </w:rPr>
          <w:delText>, E6116–E6125.</w:delText>
        </w:r>
      </w:del>
    </w:p>
    <w:p w14:paraId="5EE51CFF" w14:textId="4BFBA21D"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80" w:author="Robinson, James (robins64)" w:date="2023-07-13T16:49:00Z"/>
          <w:rFonts w:ascii="Times New Roman" w:eastAsia="Times New Roman" w:hAnsi="Times New Roman" w:cs="Times New Roman"/>
          <w:color w:val="000000"/>
          <w:sz w:val="24"/>
          <w:szCs w:val="24"/>
        </w:rPr>
      </w:pPr>
      <w:del w:id="1381" w:author="Robinson, James (robins64)" w:date="2023-07-13T16:49:00Z">
        <w:r w:rsidDel="00E83358">
          <w:rPr>
            <w:rFonts w:ascii="Times New Roman" w:eastAsia="Times New Roman" w:hAnsi="Times New Roman" w:cs="Times New Roman"/>
            <w:color w:val="000000"/>
            <w:sz w:val="24"/>
            <w:szCs w:val="24"/>
          </w:rPr>
          <w:delText>52.</w:delText>
        </w:r>
        <w:r w:rsidDel="00E83358">
          <w:rPr>
            <w:rFonts w:ascii="Times New Roman" w:eastAsia="Times New Roman" w:hAnsi="Times New Roman" w:cs="Times New Roman"/>
            <w:color w:val="000000"/>
            <w:sz w:val="24"/>
            <w:szCs w:val="24"/>
          </w:rPr>
          <w:tab/>
          <w:delText xml:space="preserve">Wilson SK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2022 The contribution of macroalgae‐associated fishes to small‐scale tropical reef fisheries. </w:delText>
        </w:r>
        <w:r w:rsidRPr="008C769F" w:rsidDel="00E83358">
          <w:rPr>
            <w:rFonts w:ascii="Times New Roman" w:eastAsia="Times New Roman" w:hAnsi="Times New Roman" w:cs="Times New Roman"/>
            <w:i/>
            <w:color w:val="000000"/>
            <w:sz w:val="24"/>
            <w:szCs w:val="24"/>
          </w:rPr>
          <w:delText xml:space="preserve">Fish Fish </w:delText>
        </w:r>
        <w:r w:rsidDel="00E83358">
          <w:rPr>
            <w:rFonts w:ascii="Times New Roman" w:eastAsia="Times New Roman" w:hAnsi="Times New Roman" w:cs="Times New Roman"/>
            <w:color w:val="000000"/>
            <w:sz w:val="24"/>
            <w:szCs w:val="24"/>
          </w:rPr>
          <w:delText xml:space="preserve"> (doi:10.1111/faf.12653)</w:delText>
        </w:r>
      </w:del>
    </w:p>
    <w:p w14:paraId="1CAF0517" w14:textId="7EA439ED"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82" w:author="Robinson, James (robins64)" w:date="2023-07-13T16:49:00Z"/>
          <w:rFonts w:ascii="Times New Roman" w:eastAsia="Times New Roman" w:hAnsi="Times New Roman" w:cs="Times New Roman"/>
          <w:color w:val="000000"/>
          <w:sz w:val="24"/>
          <w:szCs w:val="24"/>
        </w:rPr>
      </w:pPr>
      <w:del w:id="1383" w:author="Robinson, James (robins64)" w:date="2023-07-13T16:49:00Z">
        <w:r w:rsidDel="00E83358">
          <w:rPr>
            <w:rFonts w:ascii="Times New Roman" w:eastAsia="Times New Roman" w:hAnsi="Times New Roman" w:cs="Times New Roman"/>
            <w:color w:val="000000"/>
            <w:sz w:val="24"/>
            <w:szCs w:val="24"/>
          </w:rPr>
          <w:delText>53.</w:delText>
        </w:r>
        <w:r w:rsidDel="00E83358">
          <w:rPr>
            <w:rFonts w:ascii="Times New Roman" w:eastAsia="Times New Roman" w:hAnsi="Times New Roman" w:cs="Times New Roman"/>
            <w:color w:val="000000"/>
            <w:sz w:val="24"/>
            <w:szCs w:val="24"/>
          </w:rPr>
          <w:tab/>
          <w:delText xml:space="preserve">Sambrook K, Hoey AS, Andréfouët S, Cumming GS, Duce S, Bonin MC. 2019 Beyond the reef: The widespread use of non‐reef habitats by coral reef fishes. </w:delText>
        </w:r>
        <w:r w:rsidRPr="008C769F" w:rsidDel="00E83358">
          <w:rPr>
            <w:rFonts w:ascii="Times New Roman" w:eastAsia="Times New Roman" w:hAnsi="Times New Roman" w:cs="Times New Roman"/>
            <w:i/>
            <w:color w:val="000000"/>
            <w:sz w:val="24"/>
            <w:szCs w:val="24"/>
          </w:rPr>
          <w:delText xml:space="preserve">Fish Fish </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6</w:delText>
        </w:r>
        <w:r w:rsidDel="00E83358">
          <w:rPr>
            <w:rFonts w:ascii="Times New Roman" w:eastAsia="Times New Roman" w:hAnsi="Times New Roman" w:cs="Times New Roman"/>
            <w:color w:val="000000"/>
            <w:sz w:val="24"/>
            <w:szCs w:val="24"/>
          </w:rPr>
          <w:delText>, e23717.</w:delText>
        </w:r>
      </w:del>
    </w:p>
    <w:p w14:paraId="6DF6A7E2" w14:textId="2224D54D"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84" w:author="Robinson, James (robins64)" w:date="2023-07-13T16:49:00Z"/>
          <w:rFonts w:ascii="Times New Roman" w:eastAsia="Times New Roman" w:hAnsi="Times New Roman" w:cs="Times New Roman"/>
          <w:color w:val="000000"/>
          <w:sz w:val="24"/>
          <w:szCs w:val="24"/>
        </w:rPr>
      </w:pPr>
      <w:del w:id="1385" w:author="Robinson, James (robins64)" w:date="2023-07-13T16:49:00Z">
        <w:r w:rsidDel="00E83358">
          <w:rPr>
            <w:rFonts w:ascii="Times New Roman" w:eastAsia="Times New Roman" w:hAnsi="Times New Roman" w:cs="Times New Roman"/>
            <w:color w:val="000000"/>
            <w:sz w:val="24"/>
            <w:szCs w:val="24"/>
          </w:rPr>
          <w:delText>54.</w:delText>
        </w:r>
        <w:r w:rsidDel="00E83358">
          <w:rPr>
            <w:rFonts w:ascii="Times New Roman" w:eastAsia="Times New Roman" w:hAnsi="Times New Roman" w:cs="Times New Roman"/>
            <w:color w:val="000000"/>
            <w:sz w:val="24"/>
            <w:szCs w:val="24"/>
          </w:rPr>
          <w:tab/>
          <w:delText xml:space="preserve">Adams VM, Mills M, Jupiter SD, Pressey RL. 2011 Improving social acceptability of marine protected area networks: A method for estimating opportunity costs to multiple gear types in both fished and currently unfished areas. </w:delText>
        </w:r>
        <w:r w:rsidRPr="008C769F" w:rsidDel="00E83358">
          <w:rPr>
            <w:rFonts w:ascii="Times New Roman" w:eastAsia="Times New Roman" w:hAnsi="Times New Roman" w:cs="Times New Roman"/>
            <w:i/>
            <w:color w:val="000000"/>
            <w:sz w:val="24"/>
            <w:szCs w:val="24"/>
          </w:rPr>
          <w:delText>Biol. Conserv.</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144</w:delText>
        </w:r>
        <w:r w:rsidDel="00E83358">
          <w:rPr>
            <w:rFonts w:ascii="Times New Roman" w:eastAsia="Times New Roman" w:hAnsi="Times New Roman" w:cs="Times New Roman"/>
            <w:color w:val="000000"/>
            <w:sz w:val="24"/>
            <w:szCs w:val="24"/>
          </w:rPr>
          <w:delText>, 350–361.</w:delText>
        </w:r>
      </w:del>
    </w:p>
    <w:p w14:paraId="4D758CE3" w14:textId="4A3BB1BA"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86" w:author="Robinson, James (robins64)" w:date="2023-07-13T16:49:00Z"/>
          <w:rFonts w:ascii="Times New Roman" w:eastAsia="Times New Roman" w:hAnsi="Times New Roman" w:cs="Times New Roman"/>
          <w:color w:val="000000"/>
          <w:sz w:val="24"/>
          <w:szCs w:val="24"/>
        </w:rPr>
      </w:pPr>
      <w:del w:id="1387" w:author="Robinson, James (robins64)" w:date="2023-07-13T16:49:00Z">
        <w:r w:rsidDel="00E83358">
          <w:rPr>
            <w:rFonts w:ascii="Times New Roman" w:eastAsia="Times New Roman" w:hAnsi="Times New Roman" w:cs="Times New Roman"/>
            <w:color w:val="000000"/>
            <w:sz w:val="24"/>
            <w:szCs w:val="24"/>
          </w:rPr>
          <w:delText>55.</w:delText>
        </w:r>
        <w:r w:rsidDel="00E83358">
          <w:rPr>
            <w:rFonts w:ascii="Times New Roman" w:eastAsia="Times New Roman" w:hAnsi="Times New Roman" w:cs="Times New Roman"/>
            <w:color w:val="000000"/>
            <w:sz w:val="24"/>
            <w:szCs w:val="24"/>
          </w:rPr>
          <w:tab/>
          <w:delText xml:space="preserve">Robinson JPW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2022 Managing fisheries for maximum nutrient yield. </w:delText>
        </w:r>
        <w:r w:rsidRPr="008C769F" w:rsidDel="00E83358">
          <w:rPr>
            <w:rFonts w:ascii="Times New Roman" w:eastAsia="Times New Roman" w:hAnsi="Times New Roman" w:cs="Times New Roman"/>
            <w:i/>
            <w:color w:val="000000"/>
            <w:sz w:val="24"/>
            <w:szCs w:val="24"/>
          </w:rPr>
          <w:delText xml:space="preserve">Fish Fish </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23</w:delText>
        </w:r>
        <w:r w:rsidDel="00E83358">
          <w:rPr>
            <w:rFonts w:ascii="Times New Roman" w:eastAsia="Times New Roman" w:hAnsi="Times New Roman" w:cs="Times New Roman"/>
            <w:color w:val="000000"/>
            <w:sz w:val="24"/>
            <w:szCs w:val="24"/>
          </w:rPr>
          <w:delText>, 800–811.</w:delText>
        </w:r>
      </w:del>
    </w:p>
    <w:p w14:paraId="7FE1FB2C" w14:textId="64B20ED1"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88" w:author="Robinson, James (robins64)" w:date="2023-07-13T16:49:00Z"/>
          <w:rFonts w:ascii="Times New Roman" w:eastAsia="Times New Roman" w:hAnsi="Times New Roman" w:cs="Times New Roman"/>
          <w:color w:val="000000"/>
          <w:sz w:val="24"/>
          <w:szCs w:val="24"/>
        </w:rPr>
      </w:pPr>
      <w:del w:id="1389" w:author="Robinson, James (robins64)" w:date="2023-07-13T16:49:00Z">
        <w:r w:rsidDel="00E83358">
          <w:rPr>
            <w:rFonts w:ascii="Times New Roman" w:eastAsia="Times New Roman" w:hAnsi="Times New Roman" w:cs="Times New Roman"/>
            <w:color w:val="000000"/>
            <w:sz w:val="24"/>
            <w:szCs w:val="24"/>
          </w:rPr>
          <w:delText>56.</w:delText>
        </w:r>
        <w:r w:rsidDel="00E83358">
          <w:rPr>
            <w:rFonts w:ascii="Times New Roman" w:eastAsia="Times New Roman" w:hAnsi="Times New Roman" w:cs="Times New Roman"/>
            <w:color w:val="000000"/>
            <w:sz w:val="24"/>
            <w:szCs w:val="24"/>
          </w:rPr>
          <w:tab/>
          <w:delText xml:space="preserve">Mbaru EK, Graham NAJ, McClanahan TR, Cinner JE. 2020 Functional traits illuminate the selective impacts of different fishing gears on coral reefs. </w:delText>
        </w:r>
        <w:r w:rsidRPr="008C769F" w:rsidDel="00E83358">
          <w:rPr>
            <w:rFonts w:ascii="Times New Roman" w:eastAsia="Times New Roman" w:hAnsi="Times New Roman" w:cs="Times New Roman"/>
            <w:i/>
            <w:color w:val="000000"/>
            <w:sz w:val="24"/>
            <w:szCs w:val="24"/>
          </w:rPr>
          <w:delText>J. Appl. Ecol.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57</w:delText>
        </w:r>
        <w:r w:rsidDel="00E83358">
          <w:rPr>
            <w:rFonts w:ascii="Times New Roman" w:eastAsia="Times New Roman" w:hAnsi="Times New Roman" w:cs="Times New Roman"/>
            <w:color w:val="000000"/>
            <w:sz w:val="24"/>
            <w:szCs w:val="24"/>
          </w:rPr>
          <w:delText>, 241–252.</w:delText>
        </w:r>
      </w:del>
    </w:p>
    <w:p w14:paraId="17103119" w14:textId="5EB431C5"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90" w:author="Robinson, James (robins64)" w:date="2023-07-13T16:49:00Z"/>
          <w:rFonts w:ascii="Times New Roman" w:eastAsia="Times New Roman" w:hAnsi="Times New Roman" w:cs="Times New Roman"/>
          <w:color w:val="000000"/>
          <w:sz w:val="24"/>
          <w:szCs w:val="24"/>
        </w:rPr>
      </w:pPr>
      <w:del w:id="1391" w:author="Robinson, James (robins64)" w:date="2023-07-13T16:49:00Z">
        <w:r w:rsidDel="00E83358">
          <w:rPr>
            <w:rFonts w:ascii="Times New Roman" w:eastAsia="Times New Roman" w:hAnsi="Times New Roman" w:cs="Times New Roman"/>
            <w:color w:val="000000"/>
            <w:sz w:val="24"/>
            <w:szCs w:val="24"/>
          </w:rPr>
          <w:delText>57.</w:delText>
        </w:r>
        <w:r w:rsidDel="00E83358">
          <w:rPr>
            <w:rFonts w:ascii="Times New Roman" w:eastAsia="Times New Roman" w:hAnsi="Times New Roman" w:cs="Times New Roman"/>
            <w:color w:val="000000"/>
            <w:sz w:val="24"/>
            <w:szCs w:val="24"/>
          </w:rPr>
          <w:tab/>
          <w:delText xml:space="preserve">Brandl SJ, Rasher DB, Côté IM, Casey JM, Darling ES, Lefcheck JS, Duffy JE. 2019 Coral reef ecosystem functioning: eight core processes and the role of biodiversity. </w:delText>
        </w:r>
        <w:r w:rsidRPr="008C769F" w:rsidDel="00E83358">
          <w:rPr>
            <w:rFonts w:ascii="Times New Roman" w:eastAsia="Times New Roman" w:hAnsi="Times New Roman" w:cs="Times New Roman"/>
            <w:i/>
            <w:color w:val="000000"/>
            <w:sz w:val="24"/>
            <w:szCs w:val="24"/>
          </w:rPr>
          <w:delText>Front. Ecol. Environ.</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17</w:delText>
        </w:r>
        <w:r w:rsidDel="00E83358">
          <w:rPr>
            <w:rFonts w:ascii="Times New Roman" w:eastAsia="Times New Roman" w:hAnsi="Times New Roman" w:cs="Times New Roman"/>
            <w:color w:val="000000"/>
            <w:sz w:val="24"/>
            <w:szCs w:val="24"/>
          </w:rPr>
          <w:delText>, 445–454.</w:delText>
        </w:r>
      </w:del>
    </w:p>
    <w:p w14:paraId="13D2106A" w14:textId="0AD9629D"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92" w:author="Robinson, James (robins64)" w:date="2023-07-13T16:49:00Z"/>
          <w:rFonts w:ascii="Times New Roman" w:eastAsia="Times New Roman" w:hAnsi="Times New Roman" w:cs="Times New Roman"/>
          <w:color w:val="000000"/>
          <w:sz w:val="24"/>
          <w:szCs w:val="24"/>
        </w:rPr>
      </w:pPr>
      <w:del w:id="1393" w:author="Robinson, James (robins64)" w:date="2023-07-13T16:49:00Z">
        <w:r w:rsidDel="00E83358">
          <w:rPr>
            <w:rFonts w:ascii="Times New Roman" w:eastAsia="Times New Roman" w:hAnsi="Times New Roman" w:cs="Times New Roman"/>
            <w:color w:val="000000"/>
            <w:sz w:val="24"/>
            <w:szCs w:val="24"/>
          </w:rPr>
          <w:delText>58.</w:delText>
        </w:r>
        <w:r w:rsidDel="00E83358">
          <w:rPr>
            <w:rFonts w:ascii="Times New Roman" w:eastAsia="Times New Roman" w:hAnsi="Times New Roman" w:cs="Times New Roman"/>
            <w:color w:val="000000"/>
            <w:sz w:val="24"/>
            <w:szCs w:val="24"/>
          </w:rPr>
          <w:tab/>
          <w:delText xml:space="preserve">Morais RA, Smallhorn-West P, Connolly SR, Ngaluafe PF, Malimali S, Halafihi T, Bellwood DR. 2023 Sustained productivity and the persistence of coral reef fisheries. </w:delText>
        </w:r>
        <w:r w:rsidRPr="008C769F" w:rsidDel="00E83358">
          <w:rPr>
            <w:rFonts w:ascii="Times New Roman" w:eastAsia="Times New Roman" w:hAnsi="Times New Roman" w:cs="Times New Roman"/>
            <w:i/>
            <w:color w:val="000000"/>
            <w:sz w:val="24"/>
            <w:szCs w:val="24"/>
          </w:rPr>
          <w:delText>Nat. Sustain.</w:delText>
        </w:r>
        <w:r w:rsidDel="00E83358">
          <w:rPr>
            <w:rFonts w:ascii="Times New Roman" w:eastAsia="Times New Roman" w:hAnsi="Times New Roman" w:cs="Times New Roman"/>
            <w:color w:val="000000"/>
            <w:sz w:val="24"/>
            <w:szCs w:val="24"/>
          </w:rPr>
          <w:delText xml:space="preserve"> , 1–11.</w:delText>
        </w:r>
      </w:del>
    </w:p>
    <w:p w14:paraId="5FD6A560" w14:textId="5B6A6EC3"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94" w:author="Robinson, James (robins64)" w:date="2023-07-13T16:49:00Z"/>
          <w:rFonts w:ascii="Times New Roman" w:eastAsia="Times New Roman" w:hAnsi="Times New Roman" w:cs="Times New Roman"/>
          <w:color w:val="000000"/>
          <w:sz w:val="24"/>
          <w:szCs w:val="24"/>
        </w:rPr>
      </w:pPr>
      <w:del w:id="1395" w:author="Robinson, James (robins64)" w:date="2023-07-13T16:49:00Z">
        <w:r w:rsidDel="00E83358">
          <w:rPr>
            <w:rFonts w:ascii="Times New Roman" w:eastAsia="Times New Roman" w:hAnsi="Times New Roman" w:cs="Times New Roman"/>
            <w:color w:val="000000"/>
            <w:sz w:val="24"/>
            <w:szCs w:val="24"/>
          </w:rPr>
          <w:delText>59.</w:delText>
        </w:r>
        <w:r w:rsidDel="00E83358">
          <w:rPr>
            <w:rFonts w:ascii="Times New Roman" w:eastAsia="Times New Roman" w:hAnsi="Times New Roman" w:cs="Times New Roman"/>
            <w:color w:val="000000"/>
            <w:sz w:val="24"/>
            <w:szCs w:val="24"/>
          </w:rPr>
          <w:tab/>
          <w:delText xml:space="preserve">Hixson SM, Arts MT. 2016 Climate warming is predicted to reduce omega-3, long-chain, polyunsaturated fatty acid production in phytoplankton. </w:delText>
        </w:r>
        <w:r w:rsidRPr="008C769F" w:rsidDel="00E83358">
          <w:rPr>
            <w:rFonts w:ascii="Times New Roman" w:eastAsia="Times New Roman" w:hAnsi="Times New Roman" w:cs="Times New Roman"/>
            <w:i/>
            <w:color w:val="000000"/>
            <w:sz w:val="24"/>
            <w:szCs w:val="24"/>
          </w:rPr>
          <w:delText>Glob. Chang. Biol.</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22</w:delText>
        </w:r>
        <w:r w:rsidDel="00E83358">
          <w:rPr>
            <w:rFonts w:ascii="Times New Roman" w:eastAsia="Times New Roman" w:hAnsi="Times New Roman" w:cs="Times New Roman"/>
            <w:color w:val="000000"/>
            <w:sz w:val="24"/>
            <w:szCs w:val="24"/>
          </w:rPr>
          <w:delText>, 2744–2755.</w:delText>
        </w:r>
      </w:del>
    </w:p>
    <w:p w14:paraId="78B801FE" w14:textId="66DC4BE7"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96" w:author="Robinson, James (robins64)" w:date="2023-07-13T16:49:00Z"/>
          <w:rFonts w:ascii="Times New Roman" w:eastAsia="Times New Roman" w:hAnsi="Times New Roman" w:cs="Times New Roman"/>
          <w:color w:val="000000"/>
          <w:sz w:val="24"/>
          <w:szCs w:val="24"/>
        </w:rPr>
      </w:pPr>
      <w:del w:id="1397" w:author="Robinson, James (robins64)" w:date="2023-07-13T16:49:00Z">
        <w:r w:rsidDel="00E83358">
          <w:rPr>
            <w:rFonts w:ascii="Times New Roman" w:eastAsia="Times New Roman" w:hAnsi="Times New Roman" w:cs="Times New Roman"/>
            <w:color w:val="000000"/>
            <w:sz w:val="24"/>
            <w:szCs w:val="24"/>
          </w:rPr>
          <w:delText>60.</w:delText>
        </w:r>
        <w:r w:rsidDel="00E83358">
          <w:rPr>
            <w:rFonts w:ascii="Times New Roman" w:eastAsia="Times New Roman" w:hAnsi="Times New Roman" w:cs="Times New Roman"/>
            <w:color w:val="000000"/>
            <w:sz w:val="24"/>
            <w:szCs w:val="24"/>
          </w:rPr>
          <w:tab/>
          <w:delText xml:space="preserve">Clements KD, German DP, Piché J, Tribollet A, Choat JH. 2016 Integrating ecological roles and trophic diversification on coral reefs: multiple lines of evidence identify parrotfishes as microphages. </w:delText>
        </w:r>
        <w:r w:rsidRPr="008C769F" w:rsidDel="00E83358">
          <w:rPr>
            <w:rFonts w:ascii="Times New Roman" w:eastAsia="Times New Roman" w:hAnsi="Times New Roman" w:cs="Times New Roman"/>
            <w:i/>
            <w:color w:val="000000"/>
            <w:sz w:val="24"/>
            <w:szCs w:val="24"/>
          </w:rPr>
          <w:delText>Biol. J. Linn. Soc. Lond.</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520</w:delText>
        </w:r>
        <w:r w:rsidDel="00E83358">
          <w:rPr>
            <w:rFonts w:ascii="Times New Roman" w:eastAsia="Times New Roman" w:hAnsi="Times New Roman" w:cs="Times New Roman"/>
            <w:color w:val="000000"/>
            <w:sz w:val="24"/>
            <w:szCs w:val="24"/>
          </w:rPr>
          <w:delText>, 1.</w:delText>
        </w:r>
      </w:del>
    </w:p>
    <w:p w14:paraId="6D596012" w14:textId="45154122"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398" w:author="Robinson, James (robins64)" w:date="2023-07-13T16:49:00Z"/>
          <w:rFonts w:ascii="Times New Roman" w:eastAsia="Times New Roman" w:hAnsi="Times New Roman" w:cs="Times New Roman"/>
          <w:color w:val="000000"/>
          <w:sz w:val="24"/>
          <w:szCs w:val="24"/>
        </w:rPr>
      </w:pPr>
      <w:del w:id="1399" w:author="Robinson, James (robins64)" w:date="2023-07-13T16:49:00Z">
        <w:r w:rsidDel="00E83358">
          <w:rPr>
            <w:rFonts w:ascii="Times New Roman" w:eastAsia="Times New Roman" w:hAnsi="Times New Roman" w:cs="Times New Roman"/>
            <w:color w:val="000000"/>
            <w:sz w:val="24"/>
            <w:szCs w:val="24"/>
          </w:rPr>
          <w:delText>61.</w:delText>
        </w:r>
        <w:r w:rsidDel="00E83358">
          <w:rPr>
            <w:rFonts w:ascii="Times New Roman" w:eastAsia="Times New Roman" w:hAnsi="Times New Roman" w:cs="Times New Roman"/>
            <w:color w:val="000000"/>
            <w:sz w:val="24"/>
            <w:szCs w:val="24"/>
          </w:rPr>
          <w:tab/>
          <w:delText xml:space="preserve">Robinson JPW, Baum JK. 2016 Trophic roles determine coral reef fish community size structure. </w:delText>
        </w:r>
        <w:r w:rsidRPr="008C769F" w:rsidDel="00E83358">
          <w:rPr>
            <w:rFonts w:ascii="Times New Roman" w:eastAsia="Times New Roman" w:hAnsi="Times New Roman" w:cs="Times New Roman"/>
            <w:i/>
            <w:color w:val="000000"/>
            <w:sz w:val="24"/>
            <w:szCs w:val="24"/>
          </w:rPr>
          <w:delText>Can. J. Fish. Aquat. Sci.</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73</w:delText>
        </w:r>
        <w:r w:rsidDel="00E83358">
          <w:rPr>
            <w:rFonts w:ascii="Times New Roman" w:eastAsia="Times New Roman" w:hAnsi="Times New Roman" w:cs="Times New Roman"/>
            <w:color w:val="000000"/>
            <w:sz w:val="24"/>
            <w:szCs w:val="24"/>
          </w:rPr>
          <w:delText>, 496–505.</w:delText>
        </w:r>
      </w:del>
    </w:p>
    <w:p w14:paraId="2EA810D6" w14:textId="0DF74114"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400" w:author="Robinson, James (robins64)" w:date="2023-07-13T16:49:00Z"/>
          <w:rFonts w:ascii="Times New Roman" w:eastAsia="Times New Roman" w:hAnsi="Times New Roman" w:cs="Times New Roman"/>
          <w:color w:val="000000"/>
          <w:sz w:val="24"/>
          <w:szCs w:val="24"/>
        </w:rPr>
      </w:pPr>
      <w:del w:id="1401" w:author="Robinson, James (robins64)" w:date="2023-07-13T16:49:00Z">
        <w:r w:rsidDel="00E83358">
          <w:rPr>
            <w:rFonts w:ascii="Times New Roman" w:eastAsia="Times New Roman" w:hAnsi="Times New Roman" w:cs="Times New Roman"/>
            <w:color w:val="000000"/>
            <w:sz w:val="24"/>
            <w:szCs w:val="24"/>
          </w:rPr>
          <w:delText>62.</w:delText>
        </w:r>
        <w:r w:rsidDel="00E83358">
          <w:rPr>
            <w:rFonts w:ascii="Times New Roman" w:eastAsia="Times New Roman" w:hAnsi="Times New Roman" w:cs="Times New Roman"/>
            <w:color w:val="000000"/>
            <w:sz w:val="24"/>
            <w:szCs w:val="24"/>
          </w:rPr>
          <w:tab/>
          <w:delText xml:space="preserve">Plass-Johnson JG, McQuaid CD, Hill JM. 2012 Stable isotope analysis indicates a lack of inter- and intra-specific dietary redundancy among ecologically important coral reef fishes. </w:delText>
        </w:r>
        <w:r w:rsidRPr="008C769F" w:rsidDel="00E83358">
          <w:rPr>
            <w:rFonts w:ascii="Times New Roman" w:eastAsia="Times New Roman" w:hAnsi="Times New Roman" w:cs="Times New Roman"/>
            <w:i/>
            <w:color w:val="000000"/>
            <w:sz w:val="24"/>
            <w:szCs w:val="24"/>
          </w:rPr>
          <w:delText>Coral Reefs</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32</w:delText>
        </w:r>
        <w:r w:rsidDel="00E83358">
          <w:rPr>
            <w:rFonts w:ascii="Times New Roman" w:eastAsia="Times New Roman" w:hAnsi="Times New Roman" w:cs="Times New Roman"/>
            <w:color w:val="000000"/>
            <w:sz w:val="24"/>
            <w:szCs w:val="24"/>
          </w:rPr>
          <w:delText>, 429–440.</w:delText>
        </w:r>
      </w:del>
    </w:p>
    <w:p w14:paraId="22CE2C12" w14:textId="1953241E"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402" w:author="Robinson, James (robins64)" w:date="2023-07-13T16:49:00Z"/>
          <w:rFonts w:ascii="Times New Roman" w:eastAsia="Times New Roman" w:hAnsi="Times New Roman" w:cs="Times New Roman"/>
          <w:color w:val="000000"/>
          <w:sz w:val="24"/>
          <w:szCs w:val="24"/>
        </w:rPr>
      </w:pPr>
      <w:del w:id="1403" w:author="Robinson, James (robins64)" w:date="2023-07-13T16:49:00Z">
        <w:r w:rsidDel="00E83358">
          <w:rPr>
            <w:rFonts w:ascii="Times New Roman" w:eastAsia="Times New Roman" w:hAnsi="Times New Roman" w:cs="Times New Roman"/>
            <w:color w:val="000000"/>
            <w:sz w:val="24"/>
            <w:szCs w:val="24"/>
          </w:rPr>
          <w:delText>63.</w:delText>
        </w:r>
        <w:r w:rsidDel="00E83358">
          <w:rPr>
            <w:rFonts w:ascii="Times New Roman" w:eastAsia="Times New Roman" w:hAnsi="Times New Roman" w:cs="Times New Roman"/>
            <w:color w:val="000000"/>
            <w:sz w:val="24"/>
            <w:szCs w:val="24"/>
          </w:rPr>
          <w:tab/>
          <w:delText xml:space="preserve">Heather FJ, Blanchard JL, Edgar GJ, Trebilco R, Stuart-Smith RD. 2020 Globally consistent reef size spectra integrating fishes and invertebrates. </w:delText>
        </w:r>
        <w:r w:rsidRPr="008C769F" w:rsidDel="00E83358">
          <w:rPr>
            <w:rFonts w:ascii="Times New Roman" w:eastAsia="Times New Roman" w:hAnsi="Times New Roman" w:cs="Times New Roman"/>
            <w:i/>
            <w:color w:val="000000"/>
            <w:sz w:val="24"/>
            <w:szCs w:val="24"/>
          </w:rPr>
          <w:delText>Ecol. Lett.</w:delText>
        </w:r>
        <w:r w:rsidDel="00E83358">
          <w:rPr>
            <w:rFonts w:ascii="Times New Roman" w:eastAsia="Times New Roman" w:hAnsi="Times New Roman" w:cs="Times New Roman"/>
            <w:color w:val="000000"/>
            <w:sz w:val="24"/>
            <w:szCs w:val="24"/>
          </w:rPr>
          <w:delText xml:space="preserve"> (doi:10.1111/ele.13661)</w:delText>
        </w:r>
      </w:del>
    </w:p>
    <w:p w14:paraId="18737620" w14:textId="39A9101F"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404" w:author="Robinson, James (robins64)" w:date="2023-07-13T16:49:00Z"/>
          <w:rFonts w:ascii="Times New Roman" w:eastAsia="Times New Roman" w:hAnsi="Times New Roman" w:cs="Times New Roman"/>
          <w:color w:val="000000"/>
          <w:sz w:val="24"/>
          <w:szCs w:val="24"/>
        </w:rPr>
      </w:pPr>
      <w:del w:id="1405" w:author="Robinson, James (robins64)" w:date="2023-07-13T16:49:00Z">
        <w:r w:rsidDel="00E83358">
          <w:rPr>
            <w:rFonts w:ascii="Times New Roman" w:eastAsia="Times New Roman" w:hAnsi="Times New Roman" w:cs="Times New Roman"/>
            <w:color w:val="000000"/>
            <w:sz w:val="24"/>
            <w:szCs w:val="24"/>
          </w:rPr>
          <w:delText>64.</w:delText>
        </w:r>
        <w:r w:rsidDel="00E83358">
          <w:rPr>
            <w:rFonts w:ascii="Times New Roman" w:eastAsia="Times New Roman" w:hAnsi="Times New Roman" w:cs="Times New Roman"/>
            <w:color w:val="000000"/>
            <w:sz w:val="24"/>
            <w:szCs w:val="24"/>
          </w:rPr>
          <w:tab/>
          <w:delText xml:space="preserve">Kramer MJ, Bellwood DR, Bellwood O. 2014 Benthic Crustacea on coral reefs: a quantitative survey. </w:delText>
        </w:r>
        <w:r w:rsidRPr="008C769F" w:rsidDel="00E83358">
          <w:rPr>
            <w:rFonts w:ascii="Times New Roman" w:eastAsia="Times New Roman" w:hAnsi="Times New Roman" w:cs="Times New Roman"/>
            <w:i/>
            <w:color w:val="000000"/>
            <w:sz w:val="24"/>
            <w:szCs w:val="24"/>
          </w:rPr>
          <w:delText>Mar. Ecol. Prog. Ser.</w:delText>
        </w:r>
      </w:del>
    </w:p>
    <w:p w14:paraId="168286C5" w14:textId="43BDF6EE"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406" w:author="Robinson, James (robins64)" w:date="2023-07-13T16:49:00Z"/>
          <w:rFonts w:ascii="Times New Roman" w:eastAsia="Times New Roman" w:hAnsi="Times New Roman" w:cs="Times New Roman"/>
          <w:color w:val="000000"/>
          <w:sz w:val="24"/>
          <w:szCs w:val="24"/>
        </w:rPr>
      </w:pPr>
      <w:del w:id="1407" w:author="Robinson, James (robins64)" w:date="2023-07-13T16:49:00Z">
        <w:r w:rsidDel="00E83358">
          <w:rPr>
            <w:rFonts w:ascii="Times New Roman" w:eastAsia="Times New Roman" w:hAnsi="Times New Roman" w:cs="Times New Roman"/>
            <w:color w:val="000000"/>
            <w:sz w:val="24"/>
            <w:szCs w:val="24"/>
          </w:rPr>
          <w:delText>65.</w:delText>
        </w:r>
        <w:r w:rsidDel="00E83358">
          <w:rPr>
            <w:rFonts w:ascii="Times New Roman" w:eastAsia="Times New Roman" w:hAnsi="Times New Roman" w:cs="Times New Roman"/>
            <w:color w:val="000000"/>
            <w:sz w:val="24"/>
            <w:szCs w:val="24"/>
          </w:rPr>
          <w:tab/>
          <w:delText xml:space="preserve">Thomas A, Mangubhai S, Fox M, Meo S, Miller K, Naisilisili W, Veitayaki J, Waqairatu S. 2021 Why they must be counted: Significant contributions of Fijian women fishers to food security and livelihoods. </w:delText>
        </w:r>
        <w:r w:rsidRPr="008C769F" w:rsidDel="00E83358">
          <w:rPr>
            <w:rFonts w:ascii="Times New Roman" w:eastAsia="Times New Roman" w:hAnsi="Times New Roman" w:cs="Times New Roman"/>
            <w:i/>
            <w:color w:val="000000"/>
            <w:sz w:val="24"/>
            <w:szCs w:val="24"/>
          </w:rPr>
          <w:delText>Ocean Coast. Manag.</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205</w:delText>
        </w:r>
        <w:r w:rsidDel="00E83358">
          <w:rPr>
            <w:rFonts w:ascii="Times New Roman" w:eastAsia="Times New Roman" w:hAnsi="Times New Roman" w:cs="Times New Roman"/>
            <w:color w:val="000000"/>
            <w:sz w:val="24"/>
            <w:szCs w:val="24"/>
          </w:rPr>
          <w:delText>, 105571.</w:delText>
        </w:r>
      </w:del>
    </w:p>
    <w:p w14:paraId="2092CED1" w14:textId="54EDB74E" w:rsidR="008C769F" w:rsidDel="00E83358" w:rsidRDefault="008C769F">
      <w:pPr>
        <w:widowControl w:val="0"/>
        <w:pBdr>
          <w:top w:val="nil"/>
          <w:left w:val="nil"/>
          <w:bottom w:val="nil"/>
          <w:right w:val="nil"/>
          <w:between w:val="nil"/>
        </w:pBdr>
        <w:tabs>
          <w:tab w:val="left" w:pos="440"/>
        </w:tabs>
        <w:spacing w:after="220" w:line="240" w:lineRule="auto"/>
        <w:ind w:left="440" w:hanging="440"/>
        <w:rPr>
          <w:del w:id="1408" w:author="Robinson, James (robins64)" w:date="2023-07-13T16:49:00Z"/>
          <w:rFonts w:ascii="Times New Roman" w:eastAsia="Times New Roman" w:hAnsi="Times New Roman" w:cs="Times New Roman"/>
          <w:color w:val="000000"/>
          <w:sz w:val="24"/>
          <w:szCs w:val="24"/>
        </w:rPr>
      </w:pPr>
      <w:del w:id="1409" w:author="Robinson, James (robins64)" w:date="2023-07-13T16:49:00Z">
        <w:r w:rsidDel="00E83358">
          <w:rPr>
            <w:rFonts w:ascii="Times New Roman" w:eastAsia="Times New Roman" w:hAnsi="Times New Roman" w:cs="Times New Roman"/>
            <w:color w:val="000000"/>
            <w:sz w:val="24"/>
            <w:szCs w:val="24"/>
          </w:rPr>
          <w:delText>66.</w:delText>
        </w:r>
        <w:r w:rsidDel="00E83358">
          <w:rPr>
            <w:rFonts w:ascii="Times New Roman" w:eastAsia="Times New Roman" w:hAnsi="Times New Roman" w:cs="Times New Roman"/>
            <w:color w:val="000000"/>
            <w:sz w:val="24"/>
            <w:szCs w:val="24"/>
          </w:rPr>
          <w:tab/>
          <w:delText xml:space="preserve">McClanahan TR, Graham NAJ, MacNeil MA, Muthiga NA, Cinner JE, Bruggemann JH, Wilson SK. 2011 Critical thresholds and tangible targets for ecosystem-based management of coral reef fisheries. </w:delText>
        </w:r>
        <w:r w:rsidRPr="008C769F" w:rsidDel="00E83358">
          <w:rPr>
            <w:rFonts w:ascii="Times New Roman" w:eastAsia="Times New Roman" w:hAnsi="Times New Roman" w:cs="Times New Roman"/>
            <w:i/>
            <w:color w:val="000000"/>
            <w:sz w:val="24"/>
            <w:szCs w:val="24"/>
          </w:rPr>
          <w:delText>Proc. Natl. Acad. Sci. U.S.A.</w:delText>
        </w:r>
        <w:r w:rsidDel="00E83358">
          <w:rPr>
            <w:rFonts w:ascii="Times New Roman" w:eastAsia="Times New Roman" w:hAnsi="Times New Roman" w:cs="Times New Roman"/>
            <w:color w:val="000000"/>
            <w:sz w:val="24"/>
            <w:szCs w:val="24"/>
          </w:rPr>
          <w:delText xml:space="preserve"> </w:delText>
        </w:r>
        <w:r w:rsidRPr="008C769F" w:rsidDel="00E83358">
          <w:rPr>
            <w:rFonts w:ascii="Times New Roman" w:eastAsia="Times New Roman" w:hAnsi="Times New Roman" w:cs="Times New Roman"/>
            <w:b/>
            <w:color w:val="000000"/>
            <w:sz w:val="24"/>
            <w:szCs w:val="24"/>
          </w:rPr>
          <w:delText>108</w:delText>
        </w:r>
        <w:r w:rsidDel="00E83358">
          <w:rPr>
            <w:rFonts w:ascii="Times New Roman" w:eastAsia="Times New Roman" w:hAnsi="Times New Roman" w:cs="Times New Roman"/>
            <w:color w:val="000000"/>
            <w:sz w:val="24"/>
            <w:szCs w:val="24"/>
          </w:rPr>
          <w:delText>, 17230–17233.</w:delText>
        </w:r>
      </w:del>
    </w:p>
    <w:p w14:paraId="62483A41" w14:textId="0ED5ABE9" w:rsidR="00DD5F5E" w:rsidRDefault="008C769F">
      <w:pPr>
        <w:widowControl w:val="0"/>
        <w:pBdr>
          <w:top w:val="nil"/>
          <w:left w:val="nil"/>
          <w:bottom w:val="nil"/>
          <w:right w:val="nil"/>
          <w:between w:val="nil"/>
        </w:pBdr>
        <w:tabs>
          <w:tab w:val="left" w:pos="440"/>
        </w:tabs>
        <w:spacing w:after="220" w:line="240" w:lineRule="auto"/>
        <w:ind w:left="440" w:hanging="440"/>
        <w:rPr>
          <w:ins w:id="1410" w:author="Robinson, James (robins64)" w:date="2023-06-30T11:24:00Z"/>
          <w:rFonts w:ascii="Times New Roman" w:eastAsia="Times New Roman" w:hAnsi="Times New Roman" w:cs="Times New Roman"/>
          <w:color w:val="000000"/>
          <w:sz w:val="24"/>
          <w:szCs w:val="24"/>
        </w:rPr>
        <w:pPrChange w:id="1411" w:author="Robinson, James (robins64)" w:date="2023-06-30T11:24:00Z">
          <w:pPr>
            <w:widowControl w:val="0"/>
            <w:pBdr>
              <w:top w:val="nil"/>
              <w:left w:val="nil"/>
              <w:bottom w:val="nil"/>
              <w:right w:val="nil"/>
              <w:between w:val="nil"/>
            </w:pBdr>
            <w:spacing w:after="240" w:line="240" w:lineRule="auto"/>
            <w:ind w:left="480" w:hanging="480"/>
          </w:pPr>
        </w:pPrChange>
      </w:pPr>
      <w:del w:id="1412" w:author="Robinson, James (robins64)" w:date="2023-07-13T16:49:00Z">
        <w:r w:rsidDel="00E83358">
          <w:rPr>
            <w:rFonts w:ascii="Times New Roman" w:eastAsia="Times New Roman" w:hAnsi="Times New Roman" w:cs="Times New Roman"/>
            <w:color w:val="000000"/>
            <w:sz w:val="24"/>
            <w:szCs w:val="24"/>
          </w:rPr>
          <w:delText>67.</w:delText>
        </w:r>
        <w:r w:rsidDel="00E83358">
          <w:rPr>
            <w:rFonts w:ascii="Times New Roman" w:eastAsia="Times New Roman" w:hAnsi="Times New Roman" w:cs="Times New Roman"/>
            <w:color w:val="000000"/>
            <w:sz w:val="24"/>
            <w:szCs w:val="24"/>
          </w:rPr>
          <w:tab/>
          <w:delText xml:space="preserve">Bennett A </w:delText>
        </w:r>
        <w:r w:rsidRPr="008C769F" w:rsidDel="00E83358">
          <w:rPr>
            <w:rFonts w:ascii="Times New Roman" w:eastAsia="Times New Roman" w:hAnsi="Times New Roman" w:cs="Times New Roman"/>
            <w:i/>
            <w:color w:val="000000"/>
            <w:sz w:val="24"/>
            <w:szCs w:val="24"/>
          </w:rPr>
          <w:delText>et al.</w:delText>
        </w:r>
        <w:r w:rsidDel="00E83358">
          <w:rPr>
            <w:rFonts w:ascii="Times New Roman" w:eastAsia="Times New Roman" w:hAnsi="Times New Roman" w:cs="Times New Roman"/>
            <w:color w:val="000000"/>
            <w:sz w:val="24"/>
            <w:szCs w:val="24"/>
          </w:rPr>
          <w:delText xml:space="preserve"> 2021 Recognize fish as food in policy discourse and development funding. </w:delText>
        </w:r>
        <w:r w:rsidRPr="008C769F" w:rsidDel="00E83358">
          <w:rPr>
            <w:rFonts w:ascii="Times New Roman" w:eastAsia="Times New Roman" w:hAnsi="Times New Roman" w:cs="Times New Roman"/>
            <w:i/>
            <w:color w:val="000000"/>
            <w:sz w:val="24"/>
            <w:szCs w:val="24"/>
          </w:rPr>
          <w:delText>Ambio</w:delText>
        </w:r>
        <w:r w:rsidDel="00E83358">
          <w:rPr>
            <w:rFonts w:ascii="Times New Roman" w:eastAsia="Times New Roman" w:hAnsi="Times New Roman" w:cs="Times New Roman"/>
            <w:color w:val="000000"/>
            <w:sz w:val="24"/>
            <w:szCs w:val="24"/>
          </w:rPr>
          <w:delText xml:space="preserve"> (doi:10.1007/s13280-020-01451-4)</w:delText>
        </w:r>
      </w:del>
      <w:ins w:id="1413" w:author="Robinson, James (robins64)" w:date="2023-06-30T11:24:00Z">
        <w:r w:rsidR="00DD5F5E">
          <w:rPr>
            <w:rFonts w:ascii="Times New Roman" w:eastAsia="Times New Roman" w:hAnsi="Times New Roman" w:cs="Times New Roman"/>
            <w:color w:val="000000"/>
            <w:sz w:val="24"/>
            <w:szCs w:val="24"/>
          </w:rPr>
          <w:fldChar w:fldCharType="end"/>
        </w:r>
      </w:ins>
    </w:p>
    <w:p w14:paraId="4154A5A6" w14:textId="5C248907" w:rsidR="00E429D0" w:rsidDel="00DD5F5E" w:rsidRDefault="003F5B30">
      <w:pPr>
        <w:widowControl w:val="0"/>
        <w:pBdr>
          <w:top w:val="nil"/>
          <w:left w:val="nil"/>
          <w:bottom w:val="nil"/>
          <w:right w:val="nil"/>
          <w:between w:val="nil"/>
        </w:pBdr>
        <w:spacing w:after="240" w:line="240" w:lineRule="auto"/>
        <w:ind w:left="480" w:hanging="480"/>
        <w:rPr>
          <w:del w:id="1414" w:author="Robinson, James (robins64)" w:date="2023-06-30T11:24:00Z"/>
          <w:rFonts w:ascii="Times New Roman" w:eastAsia="Times New Roman" w:hAnsi="Times New Roman" w:cs="Times New Roman"/>
          <w:color w:val="000000"/>
          <w:sz w:val="24"/>
          <w:szCs w:val="24"/>
        </w:rPr>
      </w:pPr>
      <w:del w:id="1415" w:author="Robinson, James (robins64)" w:date="2023-06-30T11:24:00Z">
        <w:r w:rsidDel="00DD5F5E">
          <w:rPr>
            <w:rFonts w:ascii="Times New Roman" w:eastAsia="Times New Roman" w:hAnsi="Times New Roman" w:cs="Times New Roman"/>
            <w:color w:val="000000"/>
            <w:sz w:val="24"/>
            <w:szCs w:val="24"/>
          </w:rPr>
          <w:delText>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Trebilco R, Baum JK, Salomon AK, Dulvy NK. 2013 Ecosystem ecology: size-based constraints on the pyramids of life.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i/>
            <w:color w:val="000000"/>
            <w:sz w:val="24"/>
            <w:szCs w:val="24"/>
          </w:rPr>
          <w:delText>Trends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423–431.</w:delText>
        </w:r>
        <w:r w:rsidDel="00DD5F5E">
          <w:rPr>
            <w:rFonts w:ascii="Times New Roman" w:eastAsia="Times New Roman" w:hAnsi="Times New Roman" w:cs="Times New Roman"/>
            <w:color w:val="000000"/>
            <w:sz w:val="24"/>
            <w:szCs w:val="24"/>
          </w:rPr>
          <w:fldChar w:fldCharType="end"/>
        </w:r>
      </w:del>
    </w:p>
    <w:p w14:paraId="6763B123" w14:textId="5F72F4D9" w:rsidR="00E429D0" w:rsidDel="00DD5F5E" w:rsidRDefault="003F5B30">
      <w:pPr>
        <w:widowControl w:val="0"/>
        <w:pBdr>
          <w:top w:val="nil"/>
          <w:left w:val="nil"/>
          <w:bottom w:val="nil"/>
          <w:right w:val="nil"/>
          <w:between w:val="nil"/>
        </w:pBdr>
        <w:spacing w:after="240" w:line="240" w:lineRule="auto"/>
        <w:ind w:left="480" w:hanging="480"/>
        <w:rPr>
          <w:del w:id="1416" w:author="Robinson, James (robins64)" w:date="2023-06-30T11:24:00Z"/>
          <w:rFonts w:ascii="Times New Roman" w:eastAsia="Times New Roman" w:hAnsi="Times New Roman" w:cs="Times New Roman"/>
          <w:color w:val="000000"/>
          <w:sz w:val="24"/>
          <w:szCs w:val="24"/>
        </w:rPr>
      </w:pPr>
      <w:del w:id="1417" w:author="Robinson, James (robins64)" w:date="2023-06-30T11:24:00Z">
        <w:r w:rsidDel="00DD5F5E">
          <w:rPr>
            <w:rFonts w:ascii="Times New Roman" w:eastAsia="Times New Roman" w:hAnsi="Times New Roman" w:cs="Times New Roman"/>
            <w:color w:val="000000"/>
            <w:sz w:val="24"/>
            <w:szCs w:val="24"/>
          </w:rPr>
          <w:delText>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Estes JA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2011 Trophic downgrading of planet Earth.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b/>
            <w:color w:val="000000"/>
            <w:sz w:val="24"/>
            <w:szCs w:val="24"/>
          </w:rPr>
          <w:delText>333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301–306.</w:delText>
        </w:r>
        <w:r w:rsidDel="00DD5F5E">
          <w:rPr>
            <w:rFonts w:ascii="Times New Roman" w:eastAsia="Times New Roman" w:hAnsi="Times New Roman" w:cs="Times New Roman"/>
            <w:color w:val="000000"/>
            <w:sz w:val="24"/>
            <w:szCs w:val="24"/>
          </w:rPr>
          <w:fldChar w:fldCharType="end"/>
        </w:r>
      </w:del>
    </w:p>
    <w:p w14:paraId="768F71C4" w14:textId="1074F7E0" w:rsidR="00E429D0" w:rsidDel="00DD5F5E" w:rsidRDefault="003F5B30">
      <w:pPr>
        <w:widowControl w:val="0"/>
        <w:pBdr>
          <w:top w:val="nil"/>
          <w:left w:val="nil"/>
          <w:bottom w:val="nil"/>
          <w:right w:val="nil"/>
          <w:between w:val="nil"/>
        </w:pBdr>
        <w:spacing w:after="240" w:line="240" w:lineRule="auto"/>
        <w:ind w:left="480" w:hanging="480"/>
        <w:rPr>
          <w:del w:id="1418" w:author="Robinson, James (robins64)" w:date="2023-06-30T11:24:00Z"/>
          <w:rFonts w:ascii="Times New Roman" w:eastAsia="Times New Roman" w:hAnsi="Times New Roman" w:cs="Times New Roman"/>
          <w:color w:val="000000"/>
          <w:sz w:val="24"/>
          <w:szCs w:val="24"/>
        </w:rPr>
      </w:pPr>
      <w:del w:id="1419" w:author="Robinson, James (robins64)" w:date="2023-06-30T11:24:00Z">
        <w:r w:rsidDel="00DD5F5E">
          <w:rPr>
            <w:rFonts w:ascii="Times New Roman" w:eastAsia="Times New Roman" w:hAnsi="Times New Roman" w:cs="Times New Roman"/>
            <w:color w:val="000000"/>
            <w:sz w:val="24"/>
            <w:szCs w:val="24"/>
          </w:rPr>
          <w:delText>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Jennings S, Grandcourt EM, Polunin N. 1995 The effects of fishing on the diversity, biomass and trophic structure of Seychelles’ reef fish communities.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b/>
            <w:color w:val="000000"/>
            <w:sz w:val="24"/>
            <w:szCs w:val="24"/>
          </w:rPr>
          <w:delText>14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225–235.</w:delText>
        </w:r>
        <w:r w:rsidDel="00DD5F5E">
          <w:rPr>
            <w:rFonts w:ascii="Times New Roman" w:eastAsia="Times New Roman" w:hAnsi="Times New Roman" w:cs="Times New Roman"/>
            <w:color w:val="000000"/>
            <w:sz w:val="24"/>
            <w:szCs w:val="24"/>
          </w:rPr>
          <w:fldChar w:fldCharType="end"/>
        </w:r>
      </w:del>
    </w:p>
    <w:p w14:paraId="780C552D" w14:textId="27A4C078" w:rsidR="00E429D0" w:rsidDel="00DD5F5E" w:rsidRDefault="003F5B30">
      <w:pPr>
        <w:widowControl w:val="0"/>
        <w:pBdr>
          <w:top w:val="nil"/>
          <w:left w:val="nil"/>
          <w:bottom w:val="nil"/>
          <w:right w:val="nil"/>
          <w:between w:val="nil"/>
        </w:pBdr>
        <w:spacing w:after="240" w:line="240" w:lineRule="auto"/>
        <w:ind w:left="480" w:hanging="480"/>
        <w:rPr>
          <w:del w:id="1420" w:author="Robinson, James (robins64)" w:date="2023-06-30T11:24:00Z"/>
          <w:rFonts w:ascii="Times New Roman" w:eastAsia="Times New Roman" w:hAnsi="Times New Roman" w:cs="Times New Roman"/>
          <w:color w:val="000000"/>
          <w:sz w:val="24"/>
          <w:szCs w:val="24"/>
        </w:rPr>
      </w:pPr>
      <w:del w:id="1421" w:author="Robinson, James (robins64)" w:date="2023-06-30T11:24:00Z">
        <w:r w:rsidDel="00DD5F5E">
          <w:rPr>
            <w:rFonts w:ascii="Times New Roman" w:eastAsia="Times New Roman" w:hAnsi="Times New Roman" w:cs="Times New Roman"/>
            <w:color w:val="000000"/>
            <w:sz w:val="24"/>
            <w:szCs w:val="24"/>
          </w:rPr>
          <w:delText>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Hicks CC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2019 Harnessing global fisheries to tackle micronutrient deficiencies.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b/>
            <w:color w:val="000000"/>
            <w:sz w:val="24"/>
            <w:szCs w:val="24"/>
          </w:rPr>
          <w:delText>574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95–98.</w:delText>
        </w:r>
        <w:r w:rsidDel="00DD5F5E">
          <w:rPr>
            <w:rFonts w:ascii="Times New Roman" w:eastAsia="Times New Roman" w:hAnsi="Times New Roman" w:cs="Times New Roman"/>
            <w:color w:val="000000"/>
            <w:sz w:val="24"/>
            <w:szCs w:val="24"/>
          </w:rPr>
          <w:fldChar w:fldCharType="end"/>
        </w:r>
      </w:del>
    </w:p>
    <w:p w14:paraId="0C2C8B9F" w14:textId="05F0D27F" w:rsidR="00E429D0" w:rsidDel="00DD5F5E" w:rsidRDefault="003F5B30">
      <w:pPr>
        <w:widowControl w:val="0"/>
        <w:pBdr>
          <w:top w:val="nil"/>
          <w:left w:val="nil"/>
          <w:bottom w:val="nil"/>
          <w:right w:val="nil"/>
          <w:between w:val="nil"/>
        </w:pBdr>
        <w:spacing w:after="240" w:line="240" w:lineRule="auto"/>
        <w:ind w:left="480" w:hanging="480"/>
        <w:rPr>
          <w:del w:id="1422" w:author="Robinson, James (robins64)" w:date="2023-06-30T11:24:00Z"/>
          <w:rFonts w:ascii="Times New Roman" w:eastAsia="Times New Roman" w:hAnsi="Times New Roman" w:cs="Times New Roman"/>
          <w:color w:val="000000"/>
          <w:sz w:val="24"/>
          <w:szCs w:val="24"/>
        </w:rPr>
      </w:pPr>
      <w:del w:id="1423" w:author="Robinson, James (robins64)" w:date="2023-06-30T11:24:00Z">
        <w:r w:rsidDel="00DD5F5E">
          <w:rPr>
            <w:rFonts w:ascii="Times New Roman" w:eastAsia="Times New Roman" w:hAnsi="Times New Roman" w:cs="Times New Roman"/>
            <w:color w:val="000000"/>
            <w:sz w:val="24"/>
            <w:szCs w:val="24"/>
          </w:rPr>
          <w:delText>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Hicks CC, Graham NAJ, Maire E, Robinson JPW. 2021 Secure local aquatic food systems in the face of declining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b/>
            <w:color w:val="000000"/>
            <w:sz w:val="24"/>
            <w:szCs w:val="24"/>
          </w:rPr>
          <w:delText>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1214–1216.</w:delText>
        </w:r>
        <w:r w:rsidDel="00DD5F5E">
          <w:rPr>
            <w:rFonts w:ascii="Times New Roman" w:eastAsia="Times New Roman" w:hAnsi="Times New Roman" w:cs="Times New Roman"/>
            <w:color w:val="000000"/>
            <w:sz w:val="24"/>
            <w:szCs w:val="24"/>
          </w:rPr>
          <w:fldChar w:fldCharType="end"/>
        </w:r>
      </w:del>
    </w:p>
    <w:p w14:paraId="23F5185F" w14:textId="64B12E37" w:rsidR="00E429D0" w:rsidDel="00DD5F5E" w:rsidRDefault="003F5B30">
      <w:pPr>
        <w:widowControl w:val="0"/>
        <w:pBdr>
          <w:top w:val="nil"/>
          <w:left w:val="nil"/>
          <w:bottom w:val="nil"/>
          <w:right w:val="nil"/>
          <w:between w:val="nil"/>
        </w:pBdr>
        <w:spacing w:after="240" w:line="240" w:lineRule="auto"/>
        <w:ind w:left="480" w:hanging="480"/>
        <w:rPr>
          <w:del w:id="1424" w:author="Robinson, James (robins64)" w:date="2023-06-30T11:24:00Z"/>
          <w:rFonts w:ascii="Times New Roman" w:eastAsia="Times New Roman" w:hAnsi="Times New Roman" w:cs="Times New Roman"/>
          <w:color w:val="000000"/>
          <w:sz w:val="24"/>
          <w:szCs w:val="24"/>
        </w:rPr>
      </w:pPr>
      <w:del w:id="1425" w:author="Robinson, James (robins64)" w:date="2023-06-30T11:24:00Z">
        <w:r w:rsidDel="00DD5F5E">
          <w:rPr>
            <w:rFonts w:ascii="Times New Roman" w:eastAsia="Times New Roman" w:hAnsi="Times New Roman" w:cs="Times New Roman"/>
            <w:color w:val="000000"/>
            <w:sz w:val="24"/>
            <w:szCs w:val="24"/>
          </w:rPr>
          <w:delText>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Graham NAJ, McClanahan TR, MacNeil MA, Wilson SK, Cinner JE, Huchery C, Holmes TH. 2017 Human Disruption of Coral Reef Trophic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b/>
            <w:color w:val="000000"/>
            <w:sz w:val="24"/>
            <w:szCs w:val="24"/>
          </w:rPr>
          <w:delText>27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231–236.</w:delText>
        </w:r>
        <w:r w:rsidDel="00DD5F5E">
          <w:rPr>
            <w:rFonts w:ascii="Times New Roman" w:eastAsia="Times New Roman" w:hAnsi="Times New Roman" w:cs="Times New Roman"/>
            <w:color w:val="000000"/>
            <w:sz w:val="24"/>
            <w:szCs w:val="24"/>
          </w:rPr>
          <w:fldChar w:fldCharType="end"/>
        </w:r>
      </w:del>
    </w:p>
    <w:p w14:paraId="0CB4C48A" w14:textId="0B8B6CDB" w:rsidR="00E429D0" w:rsidDel="00DD5F5E" w:rsidRDefault="003F5B30">
      <w:pPr>
        <w:widowControl w:val="0"/>
        <w:pBdr>
          <w:top w:val="nil"/>
          <w:left w:val="nil"/>
          <w:bottom w:val="nil"/>
          <w:right w:val="nil"/>
          <w:between w:val="nil"/>
        </w:pBdr>
        <w:spacing w:after="240" w:line="240" w:lineRule="auto"/>
        <w:ind w:left="480" w:hanging="480"/>
        <w:rPr>
          <w:del w:id="1426" w:author="Robinson, James (robins64)" w:date="2023-06-30T11:24:00Z"/>
          <w:rFonts w:ascii="Times New Roman" w:eastAsia="Times New Roman" w:hAnsi="Times New Roman" w:cs="Times New Roman"/>
          <w:color w:val="000000"/>
          <w:sz w:val="24"/>
          <w:szCs w:val="24"/>
        </w:rPr>
      </w:pPr>
      <w:del w:id="1427" w:author="Robinson, James (robins64)" w:date="2023-06-30T11:24:00Z">
        <w:r w:rsidDel="00DD5F5E">
          <w:rPr>
            <w:rFonts w:ascii="Times New Roman" w:eastAsia="Times New Roman" w:hAnsi="Times New Roman" w:cs="Times New Roman"/>
            <w:color w:val="000000"/>
            <w:sz w:val="24"/>
            <w:szCs w:val="24"/>
          </w:rPr>
          <w:delText>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Campbell SJ, Darling ES, Pardede S, Ahmadia G, Mangubhai S, Amkieltiela, Estradivari, Maire E. 2020 Fishing restrictions and remoteness deliver conservation outcomes for Indonesia’s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i/>
            <w:color w:val="000000"/>
            <w:sz w:val="24"/>
            <w:szCs w:val="24"/>
          </w:rPr>
          <w:delText>Conserv.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b/>
            <w:color w:val="000000"/>
            <w:sz w:val="24"/>
            <w:szCs w:val="24"/>
          </w:rPr>
          <w:delText>13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147.</w:delText>
        </w:r>
        <w:r w:rsidDel="00DD5F5E">
          <w:rPr>
            <w:rFonts w:ascii="Times New Roman" w:eastAsia="Times New Roman" w:hAnsi="Times New Roman" w:cs="Times New Roman"/>
            <w:color w:val="000000"/>
            <w:sz w:val="24"/>
            <w:szCs w:val="24"/>
          </w:rPr>
          <w:fldChar w:fldCharType="end"/>
        </w:r>
      </w:del>
    </w:p>
    <w:p w14:paraId="0DE49550" w14:textId="610710BA" w:rsidR="00E429D0" w:rsidDel="00DD5F5E" w:rsidRDefault="003F5B30">
      <w:pPr>
        <w:widowControl w:val="0"/>
        <w:pBdr>
          <w:top w:val="nil"/>
          <w:left w:val="nil"/>
          <w:bottom w:val="nil"/>
          <w:right w:val="nil"/>
          <w:between w:val="nil"/>
        </w:pBdr>
        <w:spacing w:after="240" w:line="240" w:lineRule="auto"/>
        <w:ind w:left="480" w:hanging="480"/>
        <w:rPr>
          <w:del w:id="1428" w:author="Robinson, James (robins64)" w:date="2023-06-30T11:24:00Z"/>
          <w:rFonts w:ascii="Times New Roman" w:eastAsia="Times New Roman" w:hAnsi="Times New Roman" w:cs="Times New Roman"/>
          <w:color w:val="000000"/>
          <w:sz w:val="24"/>
          <w:szCs w:val="24"/>
        </w:rPr>
      </w:pPr>
      <w:del w:id="1429" w:author="Robinson, James (robins64)" w:date="2023-06-30T11:24:00Z">
        <w:r w:rsidDel="00DD5F5E">
          <w:rPr>
            <w:rFonts w:ascii="Times New Roman" w:eastAsia="Times New Roman" w:hAnsi="Times New Roman" w:cs="Times New Roman"/>
            <w:color w:val="000000"/>
            <w:sz w:val="24"/>
            <w:szCs w:val="24"/>
          </w:rPr>
          <w:delText>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Heenan A, Williams GJ, Williams ID. 2019 Natural variation in coral reef trophic structure across environmental gradients.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i/>
            <w:color w:val="000000"/>
            <w:sz w:val="24"/>
            <w:szCs w:val="24"/>
          </w:rPr>
          <w:delText>Front. Ecol. Environ.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"http://dx.doi.org/10.1002/fee.2144" \h</w:delInstrText>
        </w:r>
        <w:r w:rsidDel="00DD5F5E">
          <w:fldChar w:fldCharType="separate"/>
        </w:r>
        <w:r w:rsidDel="00DD5F5E">
          <w:rPr>
            <w:rFonts w:ascii="Times New Roman" w:eastAsia="Times New Roman" w:hAnsi="Times New Roman" w:cs="Times New Roman"/>
            <w:color w:val="000000"/>
            <w:sz w:val="24"/>
            <w:szCs w:val="24"/>
          </w:rPr>
          <w:delText>10.1002/fee.2144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540D3DD" w14:textId="4A13ADB0" w:rsidR="00E429D0" w:rsidDel="00DD5F5E" w:rsidRDefault="003F5B30">
      <w:pPr>
        <w:widowControl w:val="0"/>
        <w:pBdr>
          <w:top w:val="nil"/>
          <w:left w:val="nil"/>
          <w:bottom w:val="nil"/>
          <w:right w:val="nil"/>
          <w:between w:val="nil"/>
        </w:pBdr>
        <w:spacing w:after="240" w:line="240" w:lineRule="auto"/>
        <w:ind w:left="480" w:hanging="480"/>
        <w:rPr>
          <w:del w:id="1430" w:author="Robinson, James (robins64)" w:date="2023-06-30T11:24:00Z"/>
          <w:rFonts w:ascii="Times New Roman" w:eastAsia="Times New Roman" w:hAnsi="Times New Roman" w:cs="Times New Roman"/>
          <w:color w:val="000000"/>
          <w:sz w:val="24"/>
          <w:szCs w:val="24"/>
        </w:rPr>
      </w:pPr>
      <w:del w:id="1431" w:author="Robinson, James (robins64)" w:date="2023-06-30T11:24:00Z">
        <w:r w:rsidDel="00DD5F5E">
          <w:rPr>
            <w:rFonts w:ascii="Times New Roman" w:eastAsia="Times New Roman" w:hAnsi="Times New Roman" w:cs="Times New Roman"/>
            <w:color w:val="000000"/>
            <w:sz w:val="24"/>
            <w:szCs w:val="24"/>
          </w:rPr>
          <w:delText>10.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2020 Principles for estimating fish productivity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b/>
            <w:color w:val="000000"/>
            <w:sz w:val="24"/>
            <w:szCs w:val="24"/>
          </w:rPr>
          <w:delText>39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1221–1231.</w:delText>
        </w:r>
        <w:r w:rsidDel="00DD5F5E">
          <w:rPr>
            <w:rFonts w:ascii="Times New Roman" w:eastAsia="Times New Roman" w:hAnsi="Times New Roman" w:cs="Times New Roman"/>
            <w:color w:val="000000"/>
            <w:sz w:val="24"/>
            <w:szCs w:val="24"/>
          </w:rPr>
          <w:fldChar w:fldCharType="end"/>
        </w:r>
      </w:del>
    </w:p>
    <w:p w14:paraId="730C88CB" w14:textId="50A7F82A" w:rsidR="00E429D0" w:rsidDel="00DD5F5E" w:rsidRDefault="003F5B30">
      <w:pPr>
        <w:widowControl w:val="0"/>
        <w:pBdr>
          <w:top w:val="nil"/>
          <w:left w:val="nil"/>
          <w:bottom w:val="nil"/>
          <w:right w:val="nil"/>
          <w:between w:val="nil"/>
        </w:pBdr>
        <w:spacing w:after="240" w:line="240" w:lineRule="auto"/>
        <w:ind w:left="480" w:hanging="480"/>
        <w:rPr>
          <w:del w:id="1432" w:author="Robinson, James (robins64)" w:date="2023-06-30T11:24:00Z"/>
          <w:rFonts w:ascii="Times New Roman" w:eastAsia="Times New Roman" w:hAnsi="Times New Roman" w:cs="Times New Roman"/>
          <w:color w:val="000000"/>
          <w:sz w:val="24"/>
          <w:szCs w:val="24"/>
        </w:rPr>
      </w:pPr>
      <w:del w:id="1433" w:author="Robinson, James (robins64)" w:date="2023-06-30T11:24:00Z">
        <w:r w:rsidDel="00DD5F5E">
          <w:rPr>
            <w:rFonts w:ascii="Times New Roman" w:eastAsia="Times New Roman" w:hAnsi="Times New Roman" w:cs="Times New Roman"/>
            <w:color w:val="000000"/>
            <w:sz w:val="24"/>
            <w:szCs w:val="24"/>
          </w:rPr>
          <w:delText>11.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Community biomass and life history benchmarks for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471–488.</w:delText>
        </w:r>
        <w:r w:rsidDel="00DD5F5E">
          <w:rPr>
            <w:rFonts w:ascii="Times New Roman" w:eastAsia="Times New Roman" w:hAnsi="Times New Roman" w:cs="Times New Roman"/>
            <w:color w:val="000000"/>
            <w:sz w:val="24"/>
            <w:szCs w:val="24"/>
          </w:rPr>
          <w:fldChar w:fldCharType="end"/>
        </w:r>
      </w:del>
    </w:p>
    <w:p w14:paraId="42E8C6D6" w14:textId="6C2F8B72" w:rsidR="00E429D0" w:rsidDel="00DD5F5E" w:rsidRDefault="003F5B30">
      <w:pPr>
        <w:widowControl w:val="0"/>
        <w:pBdr>
          <w:top w:val="nil"/>
          <w:left w:val="nil"/>
          <w:bottom w:val="nil"/>
          <w:right w:val="nil"/>
          <w:between w:val="nil"/>
        </w:pBdr>
        <w:spacing w:after="240" w:line="240" w:lineRule="auto"/>
        <w:ind w:left="480" w:hanging="480"/>
        <w:rPr>
          <w:del w:id="1434" w:author="Robinson, James (robins64)" w:date="2023-06-30T11:24:00Z"/>
          <w:rFonts w:ascii="Times New Roman" w:eastAsia="Times New Roman" w:hAnsi="Times New Roman" w:cs="Times New Roman"/>
          <w:color w:val="000000"/>
          <w:sz w:val="24"/>
          <w:szCs w:val="24"/>
        </w:rPr>
      </w:pPr>
      <w:del w:id="1435" w:author="Robinson, James (robins64)" w:date="2023-06-30T11:24:00Z">
        <w:r w:rsidDel="00DD5F5E">
          <w:rPr>
            <w:rFonts w:ascii="Times New Roman" w:eastAsia="Times New Roman" w:hAnsi="Times New Roman" w:cs="Times New Roman"/>
            <w:color w:val="000000"/>
            <w:sz w:val="24"/>
            <w:szCs w:val="24"/>
          </w:rPr>
          <w:delText>12.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Seguin R, Mouillot D, Cinner JE, Stuart Smith RD, Maire E, Graham NAJ, McLean M, Vigliola L, Loiseau N. 2022 Towards process-oriented management of tropical reefs in the anthropocene.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i/>
            <w:color w:val="000000"/>
            <w:sz w:val="24"/>
            <w:szCs w:val="24"/>
          </w:rPr>
          <w:delText>Nature Sustainability</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 , 1–10.</w:delText>
        </w:r>
        <w:r w:rsidDel="00DD5F5E">
          <w:rPr>
            <w:rFonts w:ascii="Times New Roman" w:eastAsia="Times New Roman" w:hAnsi="Times New Roman" w:cs="Times New Roman"/>
            <w:color w:val="000000"/>
            <w:sz w:val="24"/>
            <w:szCs w:val="24"/>
          </w:rPr>
          <w:fldChar w:fldCharType="end"/>
        </w:r>
      </w:del>
    </w:p>
    <w:p w14:paraId="7720D994" w14:textId="6E3E2D1C" w:rsidR="00E429D0" w:rsidDel="00DD5F5E" w:rsidRDefault="003F5B30">
      <w:pPr>
        <w:widowControl w:val="0"/>
        <w:pBdr>
          <w:top w:val="nil"/>
          <w:left w:val="nil"/>
          <w:bottom w:val="nil"/>
          <w:right w:val="nil"/>
          <w:between w:val="nil"/>
        </w:pBdr>
        <w:spacing w:after="240" w:line="240" w:lineRule="auto"/>
        <w:ind w:left="480" w:hanging="480"/>
        <w:rPr>
          <w:del w:id="1436" w:author="Robinson, James (robins64)" w:date="2023-06-30T11:24:00Z"/>
          <w:rFonts w:ascii="Times New Roman" w:eastAsia="Times New Roman" w:hAnsi="Times New Roman" w:cs="Times New Roman"/>
          <w:color w:val="000000"/>
          <w:sz w:val="24"/>
          <w:szCs w:val="24"/>
        </w:rPr>
      </w:pPr>
      <w:del w:id="1437" w:author="Robinson, James (robins64)" w:date="2023-06-30T11:24:00Z">
        <w:r w:rsidDel="00DD5F5E">
          <w:rPr>
            <w:rFonts w:ascii="Times New Roman" w:eastAsia="Times New Roman" w:hAnsi="Times New Roman" w:cs="Times New Roman"/>
            <w:color w:val="000000"/>
            <w:sz w:val="24"/>
            <w:szCs w:val="24"/>
          </w:rPr>
          <w:delText>13.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color w:val="000000"/>
            <w:sz w:val="24"/>
            <w:szCs w:val="24"/>
          </w:rPr>
          <w:delText xml:space="preserve">Robinson JPW, Maire E, Bodin N, Hempson T, Graham NAJ, Wilson SK, MacNeil MAM, Hicks CC. 2022 Climate-driven increases in micronutrient availability from small-scale tropical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del>
    </w:p>
    <w:p w14:paraId="4247FACD" w14:textId="3EC2DADB" w:rsidR="00E429D0" w:rsidDel="00DD5F5E" w:rsidRDefault="003F5B30">
      <w:pPr>
        <w:widowControl w:val="0"/>
        <w:pBdr>
          <w:top w:val="nil"/>
          <w:left w:val="nil"/>
          <w:bottom w:val="nil"/>
          <w:right w:val="nil"/>
          <w:between w:val="nil"/>
        </w:pBdr>
        <w:spacing w:after="240" w:line="240" w:lineRule="auto"/>
        <w:ind w:left="480" w:hanging="480"/>
        <w:rPr>
          <w:del w:id="1438" w:author="Robinson, James (robins64)" w:date="2023-06-30T11:24:00Z"/>
          <w:rFonts w:ascii="Times New Roman" w:eastAsia="Times New Roman" w:hAnsi="Times New Roman" w:cs="Times New Roman"/>
          <w:color w:val="000000"/>
          <w:sz w:val="24"/>
          <w:szCs w:val="24"/>
        </w:rPr>
      </w:pPr>
      <w:del w:id="1439" w:author="Robinson, James (robins64)" w:date="2023-06-30T11:24:00Z">
        <w:r w:rsidDel="00DD5F5E">
          <w:rPr>
            <w:rFonts w:ascii="Times New Roman" w:eastAsia="Times New Roman" w:hAnsi="Times New Roman" w:cs="Times New Roman"/>
            <w:color w:val="000000"/>
            <w:sz w:val="24"/>
            <w:szCs w:val="24"/>
          </w:rPr>
          <w:delText>14.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2018 Global drivers of reef fish growth.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874–889.</w:delText>
        </w:r>
        <w:r w:rsidDel="00DD5F5E">
          <w:rPr>
            <w:rFonts w:ascii="Times New Roman" w:eastAsia="Times New Roman" w:hAnsi="Times New Roman" w:cs="Times New Roman"/>
            <w:color w:val="000000"/>
            <w:sz w:val="24"/>
            <w:szCs w:val="24"/>
          </w:rPr>
          <w:fldChar w:fldCharType="end"/>
        </w:r>
      </w:del>
    </w:p>
    <w:p w14:paraId="5E6D6403" w14:textId="598054E7" w:rsidR="00E429D0" w:rsidDel="00DD5F5E" w:rsidRDefault="003F5B30">
      <w:pPr>
        <w:widowControl w:val="0"/>
        <w:pBdr>
          <w:top w:val="nil"/>
          <w:left w:val="nil"/>
          <w:bottom w:val="nil"/>
          <w:right w:val="nil"/>
          <w:between w:val="nil"/>
        </w:pBdr>
        <w:spacing w:after="240" w:line="240" w:lineRule="auto"/>
        <w:ind w:left="480" w:hanging="480"/>
        <w:rPr>
          <w:del w:id="1440" w:author="Robinson, James (robins64)" w:date="2023-06-30T11:24:00Z"/>
          <w:rFonts w:ascii="Times New Roman" w:eastAsia="Times New Roman" w:hAnsi="Times New Roman" w:cs="Times New Roman"/>
          <w:color w:val="000000"/>
          <w:sz w:val="24"/>
          <w:szCs w:val="24"/>
        </w:rPr>
      </w:pPr>
      <w:del w:id="1441" w:author="Robinson, James (robins64)" w:date="2023-06-30T11:24:00Z">
        <w:r w:rsidDel="00DD5F5E">
          <w:rPr>
            <w:rFonts w:ascii="Times New Roman" w:eastAsia="Times New Roman" w:hAnsi="Times New Roman" w:cs="Times New Roman"/>
            <w:color w:val="000000"/>
            <w:sz w:val="24"/>
            <w:szCs w:val="24"/>
          </w:rPr>
          <w:delText>15.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Morais RA, Connolly SR, Bellwood DR. 2020 Human exploitation shapes productivity-biomass relationships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b/>
            <w:color w:val="000000"/>
            <w:sz w:val="24"/>
            <w:szCs w:val="24"/>
          </w:rPr>
          <w:delText>26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1295–1305.</w:delText>
        </w:r>
        <w:r w:rsidDel="00DD5F5E">
          <w:rPr>
            <w:rFonts w:ascii="Times New Roman" w:eastAsia="Times New Roman" w:hAnsi="Times New Roman" w:cs="Times New Roman"/>
            <w:color w:val="000000"/>
            <w:sz w:val="24"/>
            <w:szCs w:val="24"/>
          </w:rPr>
          <w:fldChar w:fldCharType="end"/>
        </w:r>
      </w:del>
    </w:p>
    <w:p w14:paraId="25A2A341" w14:textId="5102FDCB" w:rsidR="00E429D0" w:rsidDel="00DD5F5E" w:rsidRDefault="003F5B30">
      <w:pPr>
        <w:widowControl w:val="0"/>
        <w:pBdr>
          <w:top w:val="nil"/>
          <w:left w:val="nil"/>
          <w:bottom w:val="nil"/>
          <w:right w:val="nil"/>
          <w:between w:val="nil"/>
        </w:pBdr>
        <w:spacing w:after="240" w:line="240" w:lineRule="auto"/>
        <w:ind w:left="480" w:hanging="480"/>
        <w:rPr>
          <w:del w:id="1442" w:author="Robinson, James (robins64)" w:date="2023-06-30T11:24:00Z"/>
          <w:rFonts w:ascii="Times New Roman" w:eastAsia="Times New Roman" w:hAnsi="Times New Roman" w:cs="Times New Roman"/>
          <w:color w:val="000000"/>
          <w:sz w:val="24"/>
          <w:szCs w:val="24"/>
        </w:rPr>
      </w:pPr>
      <w:del w:id="1443" w:author="Robinson, James (robins64)" w:date="2023-06-30T11:24:00Z">
        <w:r w:rsidDel="00DD5F5E">
          <w:rPr>
            <w:rFonts w:ascii="Times New Roman" w:eastAsia="Times New Roman" w:hAnsi="Times New Roman" w:cs="Times New Roman"/>
            <w:color w:val="000000"/>
            <w:sz w:val="24"/>
            <w:szCs w:val="24"/>
          </w:rPr>
          <w:delText>16.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Schiettekatte NMD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2020 Nutrient limitation, bioenergetics and stoichiometry: A new model to predict elemental fluxes mediated by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1857–1869.</w:delText>
        </w:r>
        <w:r w:rsidDel="00DD5F5E">
          <w:rPr>
            <w:rFonts w:ascii="Times New Roman" w:eastAsia="Times New Roman" w:hAnsi="Times New Roman" w:cs="Times New Roman"/>
            <w:color w:val="000000"/>
            <w:sz w:val="24"/>
            <w:szCs w:val="24"/>
          </w:rPr>
          <w:fldChar w:fldCharType="end"/>
        </w:r>
      </w:del>
    </w:p>
    <w:p w14:paraId="6B5DB81F" w14:textId="311D9226" w:rsidR="00E429D0" w:rsidDel="00DD5F5E" w:rsidRDefault="003F5B30">
      <w:pPr>
        <w:widowControl w:val="0"/>
        <w:pBdr>
          <w:top w:val="nil"/>
          <w:left w:val="nil"/>
          <w:bottom w:val="nil"/>
          <w:right w:val="nil"/>
          <w:between w:val="nil"/>
        </w:pBdr>
        <w:spacing w:after="240" w:line="240" w:lineRule="auto"/>
        <w:ind w:left="480" w:hanging="480"/>
        <w:rPr>
          <w:del w:id="1444" w:author="Robinson, James (robins64)" w:date="2023-06-30T11:24:00Z"/>
          <w:rFonts w:ascii="Times New Roman" w:eastAsia="Times New Roman" w:hAnsi="Times New Roman" w:cs="Times New Roman"/>
          <w:color w:val="000000"/>
          <w:sz w:val="24"/>
          <w:szCs w:val="24"/>
        </w:rPr>
      </w:pPr>
      <w:del w:id="1445" w:author="Robinson, James (robins64)" w:date="2023-06-30T11:24:00Z">
        <w:r w:rsidDel="00DD5F5E">
          <w:rPr>
            <w:rFonts w:ascii="Times New Roman" w:eastAsia="Times New Roman" w:hAnsi="Times New Roman" w:cs="Times New Roman"/>
            <w:color w:val="000000"/>
            <w:sz w:val="24"/>
            <w:szCs w:val="24"/>
          </w:rPr>
          <w:delText>17.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"http://paperpile.com/b/Io64Wc/BcHa" \h</w:delInstrText>
        </w:r>
        <w:r w:rsidDel="00DD5F5E">
          <w:fldChar w:fldCharType="separate"/>
        </w:r>
        <w:r w:rsidDel="00DD5F5E">
          <w:rPr>
            <w:rFonts w:ascii="Times New Roman" w:eastAsia="Times New Roman" w:hAnsi="Times New Roman" w:cs="Times New Roman"/>
            <w:color w:val="000000"/>
            <w:sz w:val="24"/>
            <w:szCs w:val="24"/>
          </w:rPr>
          <w:delText>Froese R, Pauly D. 2021 FishBase.</w:delText>
        </w:r>
        <w:r w:rsidDel="00DD5F5E">
          <w:rPr>
            <w:rFonts w:ascii="Times New Roman" w:eastAsia="Times New Roman" w:hAnsi="Times New Roman" w:cs="Times New Roman"/>
            <w:color w:val="000000"/>
            <w:sz w:val="24"/>
            <w:szCs w:val="24"/>
          </w:rPr>
          <w:fldChar w:fldCharType="end"/>
        </w:r>
      </w:del>
    </w:p>
    <w:p w14:paraId="056D705B" w14:textId="32103801" w:rsidR="00E429D0" w:rsidDel="00DD5F5E" w:rsidRDefault="003F5B30">
      <w:pPr>
        <w:widowControl w:val="0"/>
        <w:pBdr>
          <w:top w:val="nil"/>
          <w:left w:val="nil"/>
          <w:bottom w:val="nil"/>
          <w:right w:val="nil"/>
          <w:between w:val="nil"/>
        </w:pBdr>
        <w:spacing w:after="240" w:line="240" w:lineRule="auto"/>
        <w:ind w:left="480" w:hanging="480"/>
        <w:rPr>
          <w:del w:id="1446" w:author="Robinson, James (robins64)" w:date="2023-06-30T11:24:00Z"/>
          <w:rFonts w:ascii="Times New Roman" w:eastAsia="Times New Roman" w:hAnsi="Times New Roman" w:cs="Times New Roman"/>
          <w:color w:val="000000"/>
          <w:sz w:val="24"/>
          <w:szCs w:val="24"/>
        </w:rPr>
      </w:pPr>
      <w:del w:id="1447" w:author="Robinson, James (robins64)" w:date="2023-06-30T11:24:00Z">
        <w:r w:rsidDel="00DD5F5E">
          <w:rPr>
            <w:rFonts w:ascii="Times New Roman" w:eastAsia="Times New Roman" w:hAnsi="Times New Roman" w:cs="Times New Roman"/>
            <w:color w:val="000000"/>
            <w:sz w:val="24"/>
            <w:szCs w:val="24"/>
          </w:rPr>
          <w:delText>18.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Ward-Paige C, Mills Flemming J, Lotze HK. 2010 Overestimating fish counts by non-instantaneous visual censuses: consequences for population and community descriptions.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i/>
            <w:color w:val="000000"/>
            <w:sz w:val="24"/>
            <w:szCs w:val="24"/>
          </w:rPr>
          <w:delText>PLoS One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b/>
            <w:color w:val="000000"/>
            <w:sz w:val="24"/>
            <w:szCs w:val="24"/>
          </w:rPr>
          <w:delText>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e11722.</w:delText>
        </w:r>
        <w:r w:rsidDel="00DD5F5E">
          <w:rPr>
            <w:rFonts w:ascii="Times New Roman" w:eastAsia="Times New Roman" w:hAnsi="Times New Roman" w:cs="Times New Roman"/>
            <w:color w:val="000000"/>
            <w:sz w:val="24"/>
            <w:szCs w:val="24"/>
          </w:rPr>
          <w:fldChar w:fldCharType="end"/>
        </w:r>
      </w:del>
    </w:p>
    <w:p w14:paraId="527C0689" w14:textId="1E1B1B6E" w:rsidR="00E429D0" w:rsidDel="00DD5F5E" w:rsidRDefault="003F5B30">
      <w:pPr>
        <w:widowControl w:val="0"/>
        <w:pBdr>
          <w:top w:val="nil"/>
          <w:left w:val="nil"/>
          <w:bottom w:val="nil"/>
          <w:right w:val="nil"/>
          <w:between w:val="nil"/>
        </w:pBdr>
        <w:spacing w:after="240" w:line="240" w:lineRule="auto"/>
        <w:ind w:left="480" w:hanging="480"/>
        <w:rPr>
          <w:del w:id="1448" w:author="Robinson, James (robins64)" w:date="2023-06-30T11:24:00Z"/>
          <w:rFonts w:ascii="Times New Roman" w:eastAsia="Times New Roman" w:hAnsi="Times New Roman" w:cs="Times New Roman"/>
          <w:color w:val="000000"/>
          <w:sz w:val="24"/>
          <w:szCs w:val="24"/>
        </w:rPr>
      </w:pPr>
      <w:del w:id="1449" w:author="Robinson, James (robins64)" w:date="2023-06-30T11:24:00Z">
        <w:r w:rsidDel="00DD5F5E">
          <w:rPr>
            <w:rFonts w:ascii="Times New Roman" w:eastAsia="Times New Roman" w:hAnsi="Times New Roman" w:cs="Times New Roman"/>
            <w:color w:val="000000"/>
            <w:sz w:val="24"/>
            <w:szCs w:val="24"/>
          </w:rPr>
          <w:delText>19.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"http://paperpile.com/b/Io64Wc/Fdm7" \h</w:delInstrText>
        </w:r>
        <w:r w:rsidDel="00DD5F5E">
          <w:fldChar w:fldCharType="separate"/>
        </w:r>
        <w:r w:rsidDel="00DD5F5E">
          <w:rPr>
            <w:rFonts w:ascii="Times New Roman" w:eastAsia="Times New Roman" w:hAnsi="Times New Roman" w:cs="Times New Roman"/>
            <w:color w:val="000000"/>
            <w:sz w:val="24"/>
            <w:szCs w:val="24"/>
          </w:rPr>
          <w:delText>FAO/WHO Expert Consultation on Human Vitamin and Mineral Requirements. 2004 Vitamin and Mineral Requirements in Human Nutrition.</w:delText>
        </w:r>
        <w:r w:rsidDel="00DD5F5E">
          <w:rPr>
            <w:rFonts w:ascii="Times New Roman" w:eastAsia="Times New Roman" w:hAnsi="Times New Roman" w:cs="Times New Roman"/>
            <w:color w:val="000000"/>
            <w:sz w:val="24"/>
            <w:szCs w:val="24"/>
          </w:rPr>
          <w:fldChar w:fldCharType="end"/>
        </w:r>
      </w:del>
    </w:p>
    <w:p w14:paraId="7B138770" w14:textId="3D7D184E" w:rsidR="00E429D0" w:rsidDel="00DD5F5E" w:rsidRDefault="003F5B30">
      <w:pPr>
        <w:widowControl w:val="0"/>
        <w:pBdr>
          <w:top w:val="nil"/>
          <w:left w:val="nil"/>
          <w:bottom w:val="nil"/>
          <w:right w:val="nil"/>
          <w:between w:val="nil"/>
        </w:pBdr>
        <w:spacing w:after="240" w:line="240" w:lineRule="auto"/>
        <w:ind w:left="480" w:hanging="480"/>
        <w:rPr>
          <w:del w:id="1450" w:author="Robinson, James (robins64)" w:date="2023-06-30T11:24:00Z"/>
          <w:rFonts w:ascii="Times New Roman" w:eastAsia="Times New Roman" w:hAnsi="Times New Roman" w:cs="Times New Roman"/>
          <w:color w:val="000000"/>
          <w:sz w:val="24"/>
          <w:szCs w:val="24"/>
        </w:rPr>
      </w:pPr>
      <w:del w:id="1451" w:author="Robinson, James (robins64)" w:date="2023-06-30T11:24:00Z">
        <w:r w:rsidDel="00DD5F5E">
          <w:rPr>
            <w:rFonts w:ascii="Times New Roman" w:eastAsia="Times New Roman" w:hAnsi="Times New Roman" w:cs="Times New Roman"/>
            <w:color w:val="000000"/>
            <w:sz w:val="24"/>
            <w:szCs w:val="24"/>
          </w:rPr>
          <w:delText>20.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Drewnowski A, Rehm CD, Martin A, Verger EO, Voinnesson M, Imbert P. 2015 Energy and nutrient density of foods in relation to their carbon footprint.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i/>
            <w:color w:val="000000"/>
            <w:sz w:val="24"/>
            <w:szCs w:val="24"/>
          </w:rPr>
          <w:delText>Am. J. Clin. Nutr.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b/>
            <w:color w:val="000000"/>
            <w:sz w:val="24"/>
            <w:szCs w:val="24"/>
          </w:rPr>
          <w:delText>101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184–191.</w:delText>
        </w:r>
        <w:r w:rsidDel="00DD5F5E">
          <w:rPr>
            <w:rFonts w:ascii="Times New Roman" w:eastAsia="Times New Roman" w:hAnsi="Times New Roman" w:cs="Times New Roman"/>
            <w:color w:val="000000"/>
            <w:sz w:val="24"/>
            <w:szCs w:val="24"/>
          </w:rPr>
          <w:fldChar w:fldCharType="end"/>
        </w:r>
      </w:del>
    </w:p>
    <w:p w14:paraId="373FD371" w14:textId="76D4330F" w:rsidR="00E429D0" w:rsidDel="00DD5F5E" w:rsidRDefault="003F5B30">
      <w:pPr>
        <w:widowControl w:val="0"/>
        <w:pBdr>
          <w:top w:val="nil"/>
          <w:left w:val="nil"/>
          <w:bottom w:val="nil"/>
          <w:right w:val="nil"/>
          <w:between w:val="nil"/>
        </w:pBdr>
        <w:spacing w:after="240" w:line="240" w:lineRule="auto"/>
        <w:ind w:left="480" w:hanging="480"/>
        <w:rPr>
          <w:del w:id="1452" w:author="Robinson, James (robins64)" w:date="2023-06-30T11:24:00Z"/>
          <w:rFonts w:ascii="Times New Roman" w:eastAsia="Times New Roman" w:hAnsi="Times New Roman" w:cs="Times New Roman"/>
          <w:color w:val="000000"/>
          <w:sz w:val="24"/>
          <w:szCs w:val="24"/>
        </w:rPr>
      </w:pPr>
      <w:del w:id="1453" w:author="Robinson, James (robins64)" w:date="2023-06-30T11:24:00Z">
        <w:r w:rsidDel="00DD5F5E">
          <w:rPr>
            <w:rFonts w:ascii="Times New Roman" w:eastAsia="Times New Roman" w:hAnsi="Times New Roman" w:cs="Times New Roman"/>
            <w:color w:val="000000"/>
            <w:sz w:val="24"/>
            <w:szCs w:val="24"/>
          </w:rPr>
          <w:delText>21.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Maire E, Graham NAJ, MacNeil MA, Lam VWY, Robinson JPW, Cheung WWL, Hicks CC. 2021 Micronutrient supply from global marine fisheries under climate change and overfishing.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b/>
            <w:color w:val="000000"/>
            <w:sz w:val="24"/>
            <w:szCs w:val="24"/>
          </w:rPr>
          <w:delText>31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4132–4138.e3.</w:delText>
        </w:r>
        <w:r w:rsidDel="00DD5F5E">
          <w:rPr>
            <w:rFonts w:ascii="Times New Roman" w:eastAsia="Times New Roman" w:hAnsi="Times New Roman" w:cs="Times New Roman"/>
            <w:color w:val="000000"/>
            <w:sz w:val="24"/>
            <w:szCs w:val="24"/>
          </w:rPr>
          <w:fldChar w:fldCharType="end"/>
        </w:r>
      </w:del>
    </w:p>
    <w:p w14:paraId="269F645A" w14:textId="3D1A0D35" w:rsidR="00E429D0" w:rsidDel="00DD5F5E" w:rsidRDefault="003F5B30">
      <w:pPr>
        <w:widowControl w:val="0"/>
        <w:pBdr>
          <w:top w:val="nil"/>
          <w:left w:val="nil"/>
          <w:bottom w:val="nil"/>
          <w:right w:val="nil"/>
          <w:between w:val="nil"/>
        </w:pBdr>
        <w:spacing w:after="240" w:line="240" w:lineRule="auto"/>
        <w:ind w:left="480" w:hanging="480"/>
        <w:rPr>
          <w:del w:id="1454" w:author="Robinson, James (robins64)" w:date="2023-06-30T11:24:00Z"/>
          <w:rFonts w:ascii="Times New Roman" w:eastAsia="Times New Roman" w:hAnsi="Times New Roman" w:cs="Times New Roman"/>
          <w:color w:val="000000"/>
          <w:sz w:val="24"/>
          <w:szCs w:val="24"/>
        </w:rPr>
      </w:pPr>
      <w:del w:id="1455" w:author="Robinson, James (robins64)" w:date="2023-06-30T11:24:00Z">
        <w:r w:rsidDel="00DD5F5E">
          <w:rPr>
            <w:rFonts w:ascii="Times New Roman" w:eastAsia="Times New Roman" w:hAnsi="Times New Roman" w:cs="Times New Roman"/>
            <w:color w:val="000000"/>
            <w:sz w:val="24"/>
            <w:szCs w:val="24"/>
          </w:rPr>
          <w:delText>22.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Parravicini V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2020 Delineating reef fish trophic guilds with global gut content data synthesis and phylogeny.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PLoS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b/>
            <w:color w:val="000000"/>
            <w:sz w:val="24"/>
            <w:szCs w:val="24"/>
          </w:rPr>
          <w:delText>18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e3000702.</w:delText>
        </w:r>
        <w:r w:rsidDel="00DD5F5E">
          <w:rPr>
            <w:rFonts w:ascii="Times New Roman" w:eastAsia="Times New Roman" w:hAnsi="Times New Roman" w:cs="Times New Roman"/>
            <w:color w:val="000000"/>
            <w:sz w:val="24"/>
            <w:szCs w:val="24"/>
          </w:rPr>
          <w:fldChar w:fldCharType="end"/>
        </w:r>
      </w:del>
    </w:p>
    <w:p w14:paraId="4BD9A36A" w14:textId="44E3EC24" w:rsidR="00E429D0" w:rsidDel="00DD5F5E" w:rsidRDefault="003F5B30">
      <w:pPr>
        <w:widowControl w:val="0"/>
        <w:pBdr>
          <w:top w:val="nil"/>
          <w:left w:val="nil"/>
          <w:bottom w:val="nil"/>
          <w:right w:val="nil"/>
          <w:between w:val="nil"/>
        </w:pBdr>
        <w:spacing w:after="240" w:line="240" w:lineRule="auto"/>
        <w:ind w:left="480" w:hanging="480"/>
        <w:rPr>
          <w:del w:id="1456" w:author="Robinson, James (robins64)" w:date="2023-06-30T11:24:00Z"/>
          <w:rFonts w:ascii="Times New Roman" w:eastAsia="Times New Roman" w:hAnsi="Times New Roman" w:cs="Times New Roman"/>
          <w:color w:val="000000"/>
          <w:sz w:val="24"/>
          <w:szCs w:val="24"/>
        </w:rPr>
      </w:pPr>
      <w:del w:id="1457" w:author="Robinson, James (robins64)" w:date="2023-06-30T11:24:00Z">
        <w:r w:rsidDel="00DD5F5E">
          <w:rPr>
            <w:rFonts w:ascii="Times New Roman" w:eastAsia="Times New Roman" w:hAnsi="Times New Roman" w:cs="Times New Roman"/>
            <w:color w:val="000000"/>
            <w:sz w:val="24"/>
            <w:szCs w:val="24"/>
          </w:rPr>
          <w:delText>23.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Belton B, Little DC, Zhang W, Edwards P, Skladany M, Thilsted SH. 2020 Farming fish in the sea will not nourish the world.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i/>
            <w:color w:val="000000"/>
            <w:sz w:val="24"/>
            <w:szCs w:val="24"/>
          </w:rPr>
          <w:delText>Nat. Commun.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b/>
            <w:color w:val="000000"/>
            <w:sz w:val="24"/>
            <w:szCs w:val="24"/>
          </w:rPr>
          <w:delText>11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5804.</w:delText>
        </w:r>
        <w:r w:rsidDel="00DD5F5E">
          <w:rPr>
            <w:rFonts w:ascii="Times New Roman" w:eastAsia="Times New Roman" w:hAnsi="Times New Roman" w:cs="Times New Roman"/>
            <w:color w:val="000000"/>
            <w:sz w:val="24"/>
            <w:szCs w:val="24"/>
          </w:rPr>
          <w:fldChar w:fldCharType="end"/>
        </w:r>
      </w:del>
    </w:p>
    <w:p w14:paraId="775F07B9" w14:textId="759EDB4F" w:rsidR="00E429D0" w:rsidDel="00DD5F5E" w:rsidRDefault="003F5B30">
      <w:pPr>
        <w:widowControl w:val="0"/>
        <w:pBdr>
          <w:top w:val="nil"/>
          <w:left w:val="nil"/>
          <w:bottom w:val="nil"/>
          <w:right w:val="nil"/>
          <w:between w:val="nil"/>
        </w:pBdr>
        <w:spacing w:after="240" w:line="240" w:lineRule="auto"/>
        <w:ind w:left="480" w:hanging="480"/>
        <w:rPr>
          <w:del w:id="1458" w:author="Robinson, James (robins64)" w:date="2023-06-30T11:24:00Z"/>
          <w:rFonts w:ascii="Times New Roman" w:eastAsia="Times New Roman" w:hAnsi="Times New Roman" w:cs="Times New Roman"/>
          <w:color w:val="000000"/>
          <w:sz w:val="24"/>
          <w:szCs w:val="24"/>
        </w:rPr>
      </w:pPr>
      <w:del w:id="1459" w:author="Robinson, James (robins64)" w:date="2023-06-30T11:24:00Z">
        <w:r w:rsidDel="00DD5F5E">
          <w:rPr>
            <w:rFonts w:ascii="Times New Roman" w:eastAsia="Times New Roman" w:hAnsi="Times New Roman" w:cs="Times New Roman"/>
            <w:color w:val="000000"/>
            <w:sz w:val="24"/>
            <w:szCs w:val="24"/>
          </w:rPr>
          <w:delText>24.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Bürkner P-C. 2018 Advanced Bayesian Multilevel Modeling with the R Package brms.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i/>
            <w:color w:val="000000"/>
            <w:sz w:val="24"/>
            <w:szCs w:val="24"/>
          </w:rPr>
          <w:delText>The R Journal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b/>
            <w:color w:val="000000"/>
            <w:sz w:val="24"/>
            <w:szCs w:val="24"/>
          </w:rPr>
          <w:delText>10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395–411.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"http://dx.doi.org/10.32614/RJ-2018-017" \h</w:delInstrText>
        </w:r>
        <w:r w:rsidDel="00DD5F5E">
          <w:fldChar w:fldCharType="separate"/>
        </w:r>
        <w:r w:rsidDel="00DD5F5E">
          <w:rPr>
            <w:rFonts w:ascii="Times New Roman" w:eastAsia="Times New Roman" w:hAnsi="Times New Roman" w:cs="Times New Roman"/>
            <w:color w:val="000000"/>
            <w:sz w:val="24"/>
            <w:szCs w:val="24"/>
          </w:rPr>
          <w:delText>10.32614/RJ-2018-017</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3B84BD5" w14:textId="079440D1" w:rsidR="00E429D0" w:rsidDel="00DD5F5E" w:rsidRDefault="003F5B30">
      <w:pPr>
        <w:widowControl w:val="0"/>
        <w:pBdr>
          <w:top w:val="nil"/>
          <w:left w:val="nil"/>
          <w:bottom w:val="nil"/>
          <w:right w:val="nil"/>
          <w:between w:val="nil"/>
        </w:pBdr>
        <w:spacing w:after="240" w:line="240" w:lineRule="auto"/>
        <w:ind w:left="480" w:hanging="480"/>
        <w:rPr>
          <w:del w:id="1460" w:author="Robinson, James (robins64)" w:date="2023-06-30T11:24:00Z"/>
          <w:rFonts w:ascii="Times New Roman" w:eastAsia="Times New Roman" w:hAnsi="Times New Roman" w:cs="Times New Roman"/>
          <w:color w:val="000000"/>
          <w:sz w:val="24"/>
          <w:szCs w:val="24"/>
        </w:rPr>
      </w:pPr>
      <w:del w:id="1461" w:author="Robinson, James (robins64)" w:date="2023-06-30T11:24:00Z">
        <w:r w:rsidDel="00DD5F5E">
          <w:rPr>
            <w:rFonts w:ascii="Times New Roman" w:eastAsia="Times New Roman" w:hAnsi="Times New Roman" w:cs="Times New Roman"/>
            <w:color w:val="000000"/>
            <w:sz w:val="24"/>
            <w:szCs w:val="24"/>
          </w:rPr>
          <w:delText>25.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"http://paperpile.com/b/Io64Wc/V9lj" \h</w:delInstrText>
        </w:r>
        <w:r w:rsidDel="00DD5F5E">
          <w:fldChar w:fldCharType="separate"/>
        </w:r>
        <w:r w:rsidDel="00DD5F5E">
          <w:rPr>
            <w:rFonts w:ascii="Times New Roman" w:eastAsia="Times New Roman" w:hAnsi="Times New Roman" w:cs="Times New Roman"/>
            <w:color w:val="000000"/>
            <w:sz w:val="24"/>
            <w:szCs w:val="24"/>
          </w:rPr>
          <w:delText>R Core Team. 2022 R: A Language and Environment for Statistical Computing.</w:delText>
        </w:r>
        <w:r w:rsidDel="00DD5F5E">
          <w:rPr>
            <w:rFonts w:ascii="Times New Roman" w:eastAsia="Times New Roman" w:hAnsi="Times New Roman" w:cs="Times New Roman"/>
            <w:color w:val="000000"/>
            <w:sz w:val="24"/>
            <w:szCs w:val="24"/>
          </w:rPr>
          <w:fldChar w:fldCharType="end"/>
        </w:r>
      </w:del>
    </w:p>
    <w:p w14:paraId="2041D52A" w14:textId="13A21DBA" w:rsidR="00E429D0" w:rsidDel="00DD5F5E" w:rsidRDefault="003F5B30">
      <w:pPr>
        <w:widowControl w:val="0"/>
        <w:pBdr>
          <w:top w:val="nil"/>
          <w:left w:val="nil"/>
          <w:bottom w:val="nil"/>
          <w:right w:val="nil"/>
          <w:between w:val="nil"/>
        </w:pBdr>
        <w:spacing w:after="240" w:line="240" w:lineRule="auto"/>
        <w:ind w:left="480" w:hanging="480"/>
        <w:rPr>
          <w:del w:id="1462" w:author="Robinson, James (robins64)" w:date="2023-06-30T11:24:00Z"/>
          <w:rFonts w:ascii="Times New Roman" w:eastAsia="Times New Roman" w:hAnsi="Times New Roman" w:cs="Times New Roman"/>
          <w:color w:val="000000"/>
          <w:sz w:val="24"/>
          <w:szCs w:val="24"/>
        </w:rPr>
      </w:pPr>
      <w:del w:id="1463" w:author="Robinson, James (robins64)" w:date="2023-06-30T11:24:00Z">
        <w:r w:rsidDel="00DD5F5E">
          <w:rPr>
            <w:rFonts w:ascii="Times New Roman" w:eastAsia="Times New Roman" w:hAnsi="Times New Roman" w:cs="Times New Roman"/>
            <w:color w:val="000000"/>
            <w:sz w:val="24"/>
            <w:szCs w:val="24"/>
          </w:rPr>
          <w:delText>26.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Morais RA, Depczynski M, Fulton C, Marnane M, Narvaez P, Huertas V, Brandl SJ, Bellwood DR. 2020 Severe coral loss shifts energetic dynamics on a coral reef.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b/>
            <w:color w:val="000000"/>
            <w:sz w:val="24"/>
            <w:szCs w:val="24"/>
          </w:rPr>
          <w:delText>120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eaav3384.</w:delText>
        </w:r>
        <w:r w:rsidDel="00DD5F5E">
          <w:rPr>
            <w:rFonts w:ascii="Times New Roman" w:eastAsia="Times New Roman" w:hAnsi="Times New Roman" w:cs="Times New Roman"/>
            <w:color w:val="000000"/>
            <w:sz w:val="24"/>
            <w:szCs w:val="24"/>
          </w:rPr>
          <w:fldChar w:fldCharType="end"/>
        </w:r>
      </w:del>
    </w:p>
    <w:p w14:paraId="189B7B3C" w14:textId="1533A1C1" w:rsidR="00E429D0" w:rsidDel="00DD5F5E" w:rsidRDefault="003F5B30">
      <w:pPr>
        <w:widowControl w:val="0"/>
        <w:pBdr>
          <w:top w:val="nil"/>
          <w:left w:val="nil"/>
          <w:bottom w:val="nil"/>
          <w:right w:val="nil"/>
          <w:between w:val="nil"/>
        </w:pBdr>
        <w:spacing w:after="240" w:line="240" w:lineRule="auto"/>
        <w:ind w:left="480" w:hanging="480"/>
        <w:rPr>
          <w:del w:id="1464" w:author="Robinson, James (robins64)" w:date="2023-06-30T11:24:00Z"/>
          <w:rFonts w:ascii="Times New Roman" w:eastAsia="Times New Roman" w:hAnsi="Times New Roman" w:cs="Times New Roman"/>
          <w:color w:val="000000"/>
          <w:sz w:val="24"/>
          <w:szCs w:val="24"/>
        </w:rPr>
      </w:pPr>
      <w:del w:id="1465" w:author="Robinson, James (robins64)" w:date="2023-06-30T11:24:00Z">
        <w:r w:rsidDel="00DD5F5E">
          <w:rPr>
            <w:rFonts w:ascii="Times New Roman" w:eastAsia="Times New Roman" w:hAnsi="Times New Roman" w:cs="Times New Roman"/>
            <w:color w:val="000000"/>
            <w:sz w:val="24"/>
            <w:szCs w:val="24"/>
          </w:rPr>
          <w:delText>27.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Robinson JPW, Wilson SK, Robinson J, Gerry C, Lucas J, Assan C, Govinden R, Jennings S, Graham NAJ. 2019 Productive instability of coral reef fisheries after climate-driven regime shifts.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b/>
            <w:color w:val="000000"/>
            <w:sz w:val="24"/>
            <w:szCs w:val="24"/>
          </w:rPr>
          <w:delText>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183–190.</w:delText>
        </w:r>
        <w:r w:rsidDel="00DD5F5E">
          <w:rPr>
            <w:rFonts w:ascii="Times New Roman" w:eastAsia="Times New Roman" w:hAnsi="Times New Roman" w:cs="Times New Roman"/>
            <w:color w:val="000000"/>
            <w:sz w:val="24"/>
            <w:szCs w:val="24"/>
          </w:rPr>
          <w:fldChar w:fldCharType="end"/>
        </w:r>
      </w:del>
    </w:p>
    <w:p w14:paraId="1FD37182" w14:textId="7EE7ADF1" w:rsidR="00E429D0" w:rsidDel="00DD5F5E" w:rsidRDefault="003F5B30">
      <w:pPr>
        <w:widowControl w:val="0"/>
        <w:pBdr>
          <w:top w:val="nil"/>
          <w:left w:val="nil"/>
          <w:bottom w:val="nil"/>
          <w:right w:val="nil"/>
          <w:between w:val="nil"/>
        </w:pBdr>
        <w:spacing w:after="240" w:line="240" w:lineRule="auto"/>
        <w:ind w:left="480" w:hanging="480"/>
        <w:rPr>
          <w:del w:id="1466" w:author="Robinson, James (robins64)" w:date="2023-06-30T11:24:00Z"/>
          <w:rFonts w:ascii="Times New Roman" w:eastAsia="Times New Roman" w:hAnsi="Times New Roman" w:cs="Times New Roman"/>
          <w:color w:val="000000"/>
          <w:sz w:val="24"/>
          <w:szCs w:val="24"/>
        </w:rPr>
      </w:pPr>
      <w:del w:id="1467" w:author="Robinson, James (robins64)" w:date="2023-06-30T11:24:00Z">
        <w:r w:rsidDel="00DD5F5E">
          <w:rPr>
            <w:rFonts w:ascii="Times New Roman" w:eastAsia="Times New Roman" w:hAnsi="Times New Roman" w:cs="Times New Roman"/>
            <w:color w:val="000000"/>
            <w:sz w:val="24"/>
            <w:szCs w:val="24"/>
          </w:rPr>
          <w:delText>28.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Cinner JE. 2015 Biomass-based targets and the management of multispecies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i/>
            <w:color w:val="000000"/>
            <w:sz w:val="24"/>
            <w:szCs w:val="24"/>
          </w:rPr>
          <w:delText>Conserv.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b/>
            <w:color w:val="000000"/>
            <w:sz w:val="24"/>
            <w:szCs w:val="24"/>
          </w:rPr>
          <w:delText>29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409–417.</w:delText>
        </w:r>
        <w:r w:rsidDel="00DD5F5E">
          <w:rPr>
            <w:rFonts w:ascii="Times New Roman" w:eastAsia="Times New Roman" w:hAnsi="Times New Roman" w:cs="Times New Roman"/>
            <w:color w:val="000000"/>
            <w:sz w:val="24"/>
            <w:szCs w:val="24"/>
          </w:rPr>
          <w:fldChar w:fldCharType="end"/>
        </w:r>
      </w:del>
    </w:p>
    <w:p w14:paraId="0DB6515C" w14:textId="4D4B9CB6" w:rsidR="00E429D0" w:rsidDel="00DD5F5E" w:rsidRDefault="003F5B30">
      <w:pPr>
        <w:widowControl w:val="0"/>
        <w:pBdr>
          <w:top w:val="nil"/>
          <w:left w:val="nil"/>
          <w:bottom w:val="nil"/>
          <w:right w:val="nil"/>
          <w:between w:val="nil"/>
        </w:pBdr>
        <w:spacing w:after="240" w:line="240" w:lineRule="auto"/>
        <w:ind w:left="480" w:hanging="480"/>
        <w:rPr>
          <w:del w:id="1468" w:author="Robinson, James (robins64)" w:date="2023-06-30T11:24:00Z"/>
          <w:rFonts w:ascii="Times New Roman" w:eastAsia="Times New Roman" w:hAnsi="Times New Roman" w:cs="Times New Roman"/>
          <w:color w:val="000000"/>
          <w:sz w:val="24"/>
          <w:szCs w:val="24"/>
        </w:rPr>
      </w:pPr>
      <w:del w:id="1469" w:author="Robinson, James (robins64)" w:date="2023-06-30T11:24:00Z">
        <w:r w:rsidDel="00DD5F5E">
          <w:rPr>
            <w:rFonts w:ascii="Times New Roman" w:eastAsia="Times New Roman" w:hAnsi="Times New Roman" w:cs="Times New Roman"/>
            <w:color w:val="000000"/>
            <w:sz w:val="24"/>
            <w:szCs w:val="24"/>
          </w:rPr>
          <w:delText>29.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Brandl SJ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2019 Demographic dynamics of the smallest marine vertebrates fuel coral reef ecosystem functioning.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b/>
            <w:color w:val="000000"/>
            <w:sz w:val="24"/>
            <w:szCs w:val="24"/>
          </w:rPr>
          <w:delText>364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1189–1192.</w:delText>
        </w:r>
        <w:r w:rsidDel="00DD5F5E">
          <w:rPr>
            <w:rFonts w:ascii="Times New Roman" w:eastAsia="Times New Roman" w:hAnsi="Times New Roman" w:cs="Times New Roman"/>
            <w:color w:val="000000"/>
            <w:sz w:val="24"/>
            <w:szCs w:val="24"/>
          </w:rPr>
          <w:fldChar w:fldCharType="end"/>
        </w:r>
      </w:del>
    </w:p>
    <w:p w14:paraId="265BF4B0" w14:textId="55233A32" w:rsidR="00E429D0" w:rsidDel="00DD5F5E" w:rsidRDefault="003F5B30">
      <w:pPr>
        <w:widowControl w:val="0"/>
        <w:pBdr>
          <w:top w:val="nil"/>
          <w:left w:val="nil"/>
          <w:bottom w:val="nil"/>
          <w:right w:val="nil"/>
          <w:between w:val="nil"/>
        </w:pBdr>
        <w:spacing w:after="240" w:line="240" w:lineRule="auto"/>
        <w:ind w:left="480" w:hanging="480"/>
        <w:rPr>
          <w:del w:id="1470" w:author="Robinson, James (robins64)" w:date="2023-06-30T11:24:00Z"/>
          <w:rFonts w:ascii="Times New Roman" w:eastAsia="Times New Roman" w:hAnsi="Times New Roman" w:cs="Times New Roman"/>
          <w:color w:val="000000"/>
          <w:sz w:val="24"/>
          <w:szCs w:val="24"/>
        </w:rPr>
      </w:pPr>
      <w:del w:id="1471" w:author="Robinson, James (robins64)" w:date="2023-06-30T11:24:00Z">
        <w:r w:rsidDel="00DD5F5E">
          <w:rPr>
            <w:rFonts w:ascii="Times New Roman" w:eastAsia="Times New Roman" w:hAnsi="Times New Roman" w:cs="Times New Roman"/>
            <w:color w:val="000000"/>
            <w:sz w:val="24"/>
            <w:szCs w:val="24"/>
          </w:rPr>
          <w:delText>30.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Depczynski M, Fulton CJ, Marnane MJ, Bellwood DR. 2007 Life history patterns shape energy allocation among fishes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i/>
            <w:color w:val="000000"/>
            <w:sz w:val="24"/>
            <w:szCs w:val="24"/>
          </w:rPr>
          <w:delText>Oecologia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b/>
            <w:color w:val="000000"/>
            <w:sz w:val="24"/>
            <w:szCs w:val="24"/>
          </w:rPr>
          <w:delText>153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111–120.</w:delText>
        </w:r>
        <w:r w:rsidDel="00DD5F5E">
          <w:rPr>
            <w:rFonts w:ascii="Times New Roman" w:eastAsia="Times New Roman" w:hAnsi="Times New Roman" w:cs="Times New Roman"/>
            <w:color w:val="000000"/>
            <w:sz w:val="24"/>
            <w:szCs w:val="24"/>
          </w:rPr>
          <w:fldChar w:fldCharType="end"/>
        </w:r>
      </w:del>
    </w:p>
    <w:p w14:paraId="30C6DB9B" w14:textId="08D56BBA" w:rsidR="00E429D0" w:rsidDel="00DD5F5E" w:rsidRDefault="003F5B30">
      <w:pPr>
        <w:widowControl w:val="0"/>
        <w:pBdr>
          <w:top w:val="nil"/>
          <w:left w:val="nil"/>
          <w:bottom w:val="nil"/>
          <w:right w:val="nil"/>
          <w:between w:val="nil"/>
        </w:pBdr>
        <w:spacing w:after="240" w:line="240" w:lineRule="auto"/>
        <w:ind w:left="480" w:hanging="480"/>
        <w:rPr>
          <w:del w:id="1472" w:author="Robinson, James (robins64)" w:date="2023-06-30T11:24:00Z"/>
          <w:rFonts w:ascii="Times New Roman" w:eastAsia="Times New Roman" w:hAnsi="Times New Roman" w:cs="Times New Roman"/>
          <w:color w:val="000000"/>
          <w:sz w:val="24"/>
          <w:szCs w:val="24"/>
        </w:rPr>
      </w:pPr>
      <w:del w:id="1473" w:author="Robinson, James (robins64)" w:date="2023-06-30T11:24:00Z">
        <w:r w:rsidDel="00DD5F5E">
          <w:rPr>
            <w:rFonts w:ascii="Times New Roman" w:eastAsia="Times New Roman" w:hAnsi="Times New Roman" w:cs="Times New Roman"/>
            <w:color w:val="000000"/>
            <w:sz w:val="24"/>
            <w:szCs w:val="24"/>
          </w:rPr>
          <w:delText>31.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Ruppert JLW, Vigliola L, Kulbicki M, Labrosse P, Fortin M-J, Meekan MG. 2018 Human activities as a driver of spatial variation in the trophic structure of fish communities on Pacific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b/>
            <w:color w:val="000000"/>
            <w:sz w:val="24"/>
            <w:szCs w:val="24"/>
          </w:rPr>
          <w:delText>24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e67–e79.</w:delText>
        </w:r>
        <w:r w:rsidDel="00DD5F5E">
          <w:rPr>
            <w:rFonts w:ascii="Times New Roman" w:eastAsia="Times New Roman" w:hAnsi="Times New Roman" w:cs="Times New Roman"/>
            <w:color w:val="000000"/>
            <w:sz w:val="24"/>
            <w:szCs w:val="24"/>
          </w:rPr>
          <w:fldChar w:fldCharType="end"/>
        </w:r>
      </w:del>
    </w:p>
    <w:p w14:paraId="57E390B7" w14:textId="20EA8153" w:rsidR="00E429D0" w:rsidDel="00DD5F5E" w:rsidRDefault="003F5B30">
      <w:pPr>
        <w:widowControl w:val="0"/>
        <w:pBdr>
          <w:top w:val="nil"/>
          <w:left w:val="nil"/>
          <w:bottom w:val="nil"/>
          <w:right w:val="nil"/>
          <w:between w:val="nil"/>
        </w:pBdr>
        <w:spacing w:after="240" w:line="240" w:lineRule="auto"/>
        <w:ind w:left="480" w:hanging="480"/>
        <w:rPr>
          <w:del w:id="1474" w:author="Robinson, James (robins64)" w:date="2023-06-30T11:24:00Z"/>
          <w:rFonts w:ascii="Times New Roman" w:eastAsia="Times New Roman" w:hAnsi="Times New Roman" w:cs="Times New Roman"/>
          <w:color w:val="000000"/>
          <w:sz w:val="24"/>
          <w:szCs w:val="24"/>
        </w:rPr>
      </w:pPr>
      <w:del w:id="1475" w:author="Robinson, James (robins64)" w:date="2023-06-30T11:24:00Z">
        <w:r w:rsidDel="00DD5F5E">
          <w:rPr>
            <w:rFonts w:ascii="Times New Roman" w:eastAsia="Times New Roman" w:hAnsi="Times New Roman" w:cs="Times New Roman"/>
            <w:color w:val="000000"/>
            <w:sz w:val="24"/>
            <w:szCs w:val="24"/>
          </w:rPr>
          <w:delText>32.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Cooke R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2022 Anthropogenic disruptions to longstanding patterns of trophic-size structure in 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684–692.</w:delText>
        </w:r>
        <w:r w:rsidDel="00DD5F5E">
          <w:rPr>
            <w:rFonts w:ascii="Times New Roman" w:eastAsia="Times New Roman" w:hAnsi="Times New Roman" w:cs="Times New Roman"/>
            <w:color w:val="000000"/>
            <w:sz w:val="24"/>
            <w:szCs w:val="24"/>
          </w:rPr>
          <w:fldChar w:fldCharType="end"/>
        </w:r>
      </w:del>
    </w:p>
    <w:p w14:paraId="50339A4A" w14:textId="45E3604D" w:rsidR="00E429D0" w:rsidDel="00DD5F5E" w:rsidRDefault="003F5B30">
      <w:pPr>
        <w:widowControl w:val="0"/>
        <w:pBdr>
          <w:top w:val="nil"/>
          <w:left w:val="nil"/>
          <w:bottom w:val="nil"/>
          <w:right w:val="nil"/>
          <w:between w:val="nil"/>
        </w:pBdr>
        <w:spacing w:after="240" w:line="240" w:lineRule="auto"/>
        <w:ind w:left="480" w:hanging="480"/>
        <w:rPr>
          <w:del w:id="1476" w:author="Robinson, James (robins64)" w:date="2023-06-30T11:24:00Z"/>
          <w:rFonts w:ascii="Times New Roman" w:eastAsia="Times New Roman" w:hAnsi="Times New Roman" w:cs="Times New Roman"/>
          <w:color w:val="000000"/>
          <w:sz w:val="24"/>
          <w:szCs w:val="24"/>
        </w:rPr>
      </w:pPr>
      <w:del w:id="1477" w:author="Robinson, James (robins64)" w:date="2023-06-30T11:24:00Z">
        <w:r w:rsidDel="00DD5F5E">
          <w:rPr>
            <w:rFonts w:ascii="Times New Roman" w:eastAsia="Times New Roman" w:hAnsi="Times New Roman" w:cs="Times New Roman"/>
            <w:color w:val="000000"/>
            <w:sz w:val="24"/>
            <w:szCs w:val="24"/>
          </w:rPr>
          <w:delText>33.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Russ GR, Bergseth BJ, Rizzari JR, Alcala AC. 2015 Decadal-scale effects of benthic habitat and marine reserve protection on Philippine goatfish (F: Mullidae).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773–787.</w:delText>
        </w:r>
        <w:r w:rsidDel="00DD5F5E">
          <w:rPr>
            <w:rFonts w:ascii="Times New Roman" w:eastAsia="Times New Roman" w:hAnsi="Times New Roman" w:cs="Times New Roman"/>
            <w:color w:val="000000"/>
            <w:sz w:val="24"/>
            <w:szCs w:val="24"/>
          </w:rPr>
          <w:fldChar w:fldCharType="end"/>
        </w:r>
      </w:del>
    </w:p>
    <w:p w14:paraId="66B2F29B" w14:textId="611BFEB7" w:rsidR="00E429D0" w:rsidDel="00DD5F5E" w:rsidRDefault="003F5B30">
      <w:pPr>
        <w:widowControl w:val="0"/>
        <w:pBdr>
          <w:top w:val="nil"/>
          <w:left w:val="nil"/>
          <w:bottom w:val="nil"/>
          <w:right w:val="nil"/>
          <w:between w:val="nil"/>
        </w:pBdr>
        <w:spacing w:after="240" w:line="240" w:lineRule="auto"/>
        <w:ind w:left="480" w:hanging="480"/>
        <w:rPr>
          <w:del w:id="1478" w:author="Robinson, James (robins64)" w:date="2023-06-30T11:24:00Z"/>
          <w:rFonts w:ascii="Times New Roman" w:eastAsia="Times New Roman" w:hAnsi="Times New Roman" w:cs="Times New Roman"/>
          <w:color w:val="000000"/>
          <w:sz w:val="24"/>
          <w:szCs w:val="24"/>
        </w:rPr>
      </w:pPr>
      <w:del w:id="1479" w:author="Robinson, James (robins64)" w:date="2023-06-30T11:24:00Z">
        <w:r w:rsidDel="00DD5F5E">
          <w:rPr>
            <w:rFonts w:ascii="Times New Roman" w:eastAsia="Times New Roman" w:hAnsi="Times New Roman" w:cs="Times New Roman"/>
            <w:color w:val="000000"/>
            <w:sz w:val="24"/>
            <w:szCs w:val="24"/>
          </w:rPr>
          <w:delText>34.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Hamilton M, Robinson JPW, Benkwitt CE, Wilson SK, MacNeil MA, Ebrahim A, Graham NAJ. 2022 Climate impacts alter fisheries productivity and turnover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b/>
            <w:color w:val="000000"/>
            <w:sz w:val="24"/>
            <w:szCs w:val="24"/>
          </w:rPr>
          <w:delText>41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921–935.</w:delText>
        </w:r>
        <w:r w:rsidDel="00DD5F5E">
          <w:rPr>
            <w:rFonts w:ascii="Times New Roman" w:eastAsia="Times New Roman" w:hAnsi="Times New Roman" w:cs="Times New Roman"/>
            <w:color w:val="000000"/>
            <w:sz w:val="24"/>
            <w:szCs w:val="24"/>
          </w:rPr>
          <w:fldChar w:fldCharType="end"/>
        </w:r>
      </w:del>
    </w:p>
    <w:p w14:paraId="7A120975" w14:textId="46DEC62E" w:rsidR="00E429D0" w:rsidDel="00DD5F5E" w:rsidRDefault="003F5B30">
      <w:pPr>
        <w:widowControl w:val="0"/>
        <w:pBdr>
          <w:top w:val="nil"/>
          <w:left w:val="nil"/>
          <w:bottom w:val="nil"/>
          <w:right w:val="nil"/>
          <w:between w:val="nil"/>
        </w:pBdr>
        <w:spacing w:after="240" w:line="240" w:lineRule="auto"/>
        <w:ind w:left="480" w:hanging="480"/>
        <w:rPr>
          <w:del w:id="1480" w:author="Robinson, James (robins64)" w:date="2023-06-30T11:24:00Z"/>
          <w:rFonts w:ascii="Times New Roman" w:eastAsia="Times New Roman" w:hAnsi="Times New Roman" w:cs="Times New Roman"/>
          <w:color w:val="000000"/>
          <w:sz w:val="24"/>
          <w:szCs w:val="24"/>
        </w:rPr>
      </w:pPr>
      <w:del w:id="1481" w:author="Robinson, James (robins64)" w:date="2023-06-30T11:24:00Z">
        <w:r w:rsidDel="00DD5F5E">
          <w:rPr>
            <w:rFonts w:ascii="Times New Roman" w:eastAsia="Times New Roman" w:hAnsi="Times New Roman" w:cs="Times New Roman"/>
            <w:color w:val="000000"/>
            <w:sz w:val="24"/>
            <w:szCs w:val="24"/>
          </w:rPr>
          <w:delText>35.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Edwards CB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2014 Global assessment of the status of coral reef herbivorous fishes: evidence for fishing effects.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Proc. Biol.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b/>
            <w:color w:val="000000"/>
            <w:sz w:val="24"/>
            <w:szCs w:val="24"/>
          </w:rPr>
          <w:delText>281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20131835.</w:delText>
        </w:r>
        <w:r w:rsidDel="00DD5F5E">
          <w:rPr>
            <w:rFonts w:ascii="Times New Roman" w:eastAsia="Times New Roman" w:hAnsi="Times New Roman" w:cs="Times New Roman"/>
            <w:color w:val="000000"/>
            <w:sz w:val="24"/>
            <w:szCs w:val="24"/>
          </w:rPr>
          <w:fldChar w:fldCharType="end"/>
        </w:r>
      </w:del>
    </w:p>
    <w:p w14:paraId="2101D5F3" w14:textId="7B459EDB" w:rsidR="00E429D0" w:rsidDel="00DD5F5E" w:rsidRDefault="003F5B30">
      <w:pPr>
        <w:widowControl w:val="0"/>
        <w:pBdr>
          <w:top w:val="nil"/>
          <w:left w:val="nil"/>
          <w:bottom w:val="nil"/>
          <w:right w:val="nil"/>
          <w:between w:val="nil"/>
        </w:pBdr>
        <w:spacing w:after="240" w:line="240" w:lineRule="auto"/>
        <w:ind w:left="480" w:hanging="480"/>
        <w:rPr>
          <w:del w:id="1482" w:author="Robinson, James (robins64)" w:date="2023-06-30T11:24:00Z"/>
          <w:rFonts w:ascii="Times New Roman" w:eastAsia="Times New Roman" w:hAnsi="Times New Roman" w:cs="Times New Roman"/>
          <w:color w:val="000000"/>
          <w:sz w:val="24"/>
          <w:szCs w:val="24"/>
        </w:rPr>
      </w:pPr>
      <w:del w:id="1483" w:author="Robinson, James (robins64)" w:date="2023-06-30T11:24:00Z">
        <w:r w:rsidDel="00DD5F5E">
          <w:rPr>
            <w:rFonts w:ascii="Times New Roman" w:eastAsia="Times New Roman" w:hAnsi="Times New Roman" w:cs="Times New Roman"/>
            <w:color w:val="000000"/>
            <w:sz w:val="24"/>
            <w:szCs w:val="24"/>
          </w:rPr>
          <w:delText>36.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Bellwood DR, Choat JH. 1990 A functional analysis of grazing in parrotfishes (family Scaridae): the ecological implications.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i/>
            <w:color w:val="000000"/>
            <w:sz w:val="24"/>
            <w:szCs w:val="24"/>
          </w:rPr>
          <w:delText>Environ. Biol. Fishes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189–214.</w:delText>
        </w:r>
        <w:r w:rsidDel="00DD5F5E">
          <w:rPr>
            <w:rFonts w:ascii="Times New Roman" w:eastAsia="Times New Roman" w:hAnsi="Times New Roman" w:cs="Times New Roman"/>
            <w:color w:val="000000"/>
            <w:sz w:val="24"/>
            <w:szCs w:val="24"/>
          </w:rPr>
          <w:fldChar w:fldCharType="end"/>
        </w:r>
      </w:del>
    </w:p>
    <w:p w14:paraId="5E799C46" w14:textId="7B9BED58" w:rsidR="00E429D0" w:rsidDel="00DD5F5E" w:rsidRDefault="003F5B30">
      <w:pPr>
        <w:widowControl w:val="0"/>
        <w:pBdr>
          <w:top w:val="nil"/>
          <w:left w:val="nil"/>
          <w:bottom w:val="nil"/>
          <w:right w:val="nil"/>
          <w:between w:val="nil"/>
        </w:pBdr>
        <w:spacing w:after="240" w:line="240" w:lineRule="auto"/>
        <w:ind w:left="480" w:hanging="480"/>
        <w:rPr>
          <w:del w:id="1484" w:author="Robinson, James (robins64)" w:date="2023-06-30T11:24:00Z"/>
          <w:rFonts w:ascii="Times New Roman" w:eastAsia="Times New Roman" w:hAnsi="Times New Roman" w:cs="Times New Roman"/>
          <w:color w:val="000000"/>
          <w:sz w:val="24"/>
          <w:szCs w:val="24"/>
        </w:rPr>
      </w:pPr>
      <w:del w:id="1485" w:author="Robinson, James (robins64)" w:date="2023-06-30T11:24:00Z">
        <w:r w:rsidDel="00DD5F5E">
          <w:rPr>
            <w:rFonts w:ascii="Times New Roman" w:eastAsia="Times New Roman" w:hAnsi="Times New Roman" w:cs="Times New Roman"/>
            <w:color w:val="000000"/>
            <w:sz w:val="24"/>
            <w:szCs w:val="24"/>
          </w:rPr>
          <w:delText>37.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Multicriteria estimate of coral reef fishery sustainability.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807–820.</w:delText>
        </w:r>
        <w:r w:rsidDel="00DD5F5E">
          <w:rPr>
            <w:rFonts w:ascii="Times New Roman" w:eastAsia="Times New Roman" w:hAnsi="Times New Roman" w:cs="Times New Roman"/>
            <w:color w:val="000000"/>
            <w:sz w:val="24"/>
            <w:szCs w:val="24"/>
          </w:rPr>
          <w:fldChar w:fldCharType="end"/>
        </w:r>
      </w:del>
    </w:p>
    <w:p w14:paraId="7A6D10D4" w14:textId="4BCCFBD1" w:rsidR="00E429D0" w:rsidDel="00DD5F5E" w:rsidRDefault="003F5B30">
      <w:pPr>
        <w:widowControl w:val="0"/>
        <w:pBdr>
          <w:top w:val="nil"/>
          <w:left w:val="nil"/>
          <w:bottom w:val="nil"/>
          <w:right w:val="nil"/>
          <w:between w:val="nil"/>
        </w:pBdr>
        <w:spacing w:after="240" w:line="240" w:lineRule="auto"/>
        <w:ind w:left="480" w:hanging="480"/>
        <w:rPr>
          <w:del w:id="1486" w:author="Robinson, James (robins64)" w:date="2023-06-30T11:24:00Z"/>
          <w:rFonts w:ascii="Times New Roman" w:eastAsia="Times New Roman" w:hAnsi="Times New Roman" w:cs="Times New Roman"/>
          <w:color w:val="000000"/>
          <w:sz w:val="24"/>
          <w:szCs w:val="24"/>
        </w:rPr>
      </w:pPr>
      <w:del w:id="1487" w:author="Robinson, James (robins64)" w:date="2023-06-30T11:24:00Z">
        <w:r w:rsidDel="00DD5F5E">
          <w:rPr>
            <w:rFonts w:ascii="Times New Roman" w:eastAsia="Times New Roman" w:hAnsi="Times New Roman" w:cs="Times New Roman"/>
            <w:color w:val="000000"/>
            <w:sz w:val="24"/>
            <w:szCs w:val="24"/>
          </w:rPr>
          <w:delText>38.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Mumby PJ. 2006 The impact of exploiting grazers (Scaridae) on the dynamics of Caribbean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i/>
            <w:color w:val="000000"/>
            <w:sz w:val="24"/>
            <w:szCs w:val="24"/>
          </w:rPr>
          <w:delText>Ecol. Appl.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b/>
            <w:color w:val="000000"/>
            <w:sz w:val="24"/>
            <w:szCs w:val="24"/>
          </w:rPr>
          <w:delText>16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747–769.</w:delText>
        </w:r>
        <w:r w:rsidDel="00DD5F5E">
          <w:rPr>
            <w:rFonts w:ascii="Times New Roman" w:eastAsia="Times New Roman" w:hAnsi="Times New Roman" w:cs="Times New Roman"/>
            <w:color w:val="000000"/>
            <w:sz w:val="24"/>
            <w:szCs w:val="24"/>
          </w:rPr>
          <w:fldChar w:fldCharType="end"/>
        </w:r>
      </w:del>
    </w:p>
    <w:p w14:paraId="452B8855" w14:textId="3EA521BB" w:rsidR="00E429D0" w:rsidDel="00DD5F5E" w:rsidRDefault="003F5B30">
      <w:pPr>
        <w:widowControl w:val="0"/>
        <w:pBdr>
          <w:top w:val="nil"/>
          <w:left w:val="nil"/>
          <w:bottom w:val="nil"/>
          <w:right w:val="nil"/>
          <w:between w:val="nil"/>
        </w:pBdr>
        <w:spacing w:after="240" w:line="240" w:lineRule="auto"/>
        <w:ind w:left="480" w:hanging="480"/>
        <w:rPr>
          <w:del w:id="1488" w:author="Robinson, James (robins64)" w:date="2023-06-30T11:24:00Z"/>
          <w:rFonts w:ascii="Times New Roman" w:eastAsia="Times New Roman" w:hAnsi="Times New Roman" w:cs="Times New Roman"/>
          <w:color w:val="000000"/>
          <w:sz w:val="24"/>
          <w:szCs w:val="24"/>
        </w:rPr>
      </w:pPr>
      <w:del w:id="1489" w:author="Robinson, James (robins64)" w:date="2023-06-30T11:24:00Z">
        <w:r w:rsidDel="00DD5F5E">
          <w:rPr>
            <w:rFonts w:ascii="Times New Roman" w:eastAsia="Times New Roman" w:hAnsi="Times New Roman" w:cs="Times New Roman"/>
            <w:color w:val="000000"/>
            <w:sz w:val="24"/>
            <w:szCs w:val="24"/>
          </w:rPr>
          <w:delText>39.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McClanahan TR. 1992 Resource utilization, competition, and predation: a model and example from coral reef grazers.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i/>
            <w:color w:val="000000"/>
            <w:sz w:val="24"/>
            <w:szCs w:val="24"/>
          </w:rPr>
          <w:delText>Ecol. Modell.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b/>
            <w:color w:val="000000"/>
            <w:sz w:val="24"/>
            <w:szCs w:val="24"/>
          </w:rPr>
          <w:delText>61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195–215.</w:delText>
        </w:r>
        <w:r w:rsidDel="00DD5F5E">
          <w:rPr>
            <w:rFonts w:ascii="Times New Roman" w:eastAsia="Times New Roman" w:hAnsi="Times New Roman" w:cs="Times New Roman"/>
            <w:color w:val="000000"/>
            <w:sz w:val="24"/>
            <w:szCs w:val="24"/>
          </w:rPr>
          <w:fldChar w:fldCharType="end"/>
        </w:r>
      </w:del>
    </w:p>
    <w:p w14:paraId="3219ED56" w14:textId="4E7FC960" w:rsidR="00E429D0" w:rsidDel="00DD5F5E" w:rsidRDefault="003F5B30">
      <w:pPr>
        <w:widowControl w:val="0"/>
        <w:pBdr>
          <w:top w:val="nil"/>
          <w:left w:val="nil"/>
          <w:bottom w:val="nil"/>
          <w:right w:val="nil"/>
          <w:between w:val="nil"/>
        </w:pBdr>
        <w:spacing w:after="240" w:line="240" w:lineRule="auto"/>
        <w:ind w:left="480" w:hanging="480"/>
        <w:rPr>
          <w:del w:id="1490" w:author="Robinson, James (robins64)" w:date="2023-06-30T11:24:00Z"/>
          <w:rFonts w:ascii="Times New Roman" w:eastAsia="Times New Roman" w:hAnsi="Times New Roman" w:cs="Times New Roman"/>
          <w:color w:val="000000"/>
          <w:sz w:val="24"/>
          <w:szCs w:val="24"/>
        </w:rPr>
      </w:pPr>
      <w:del w:id="1491" w:author="Robinson, James (robins64)" w:date="2023-06-30T11:24:00Z">
        <w:r w:rsidDel="00DD5F5E">
          <w:rPr>
            <w:rFonts w:ascii="Times New Roman" w:eastAsia="Times New Roman" w:hAnsi="Times New Roman" w:cs="Times New Roman"/>
            <w:color w:val="000000"/>
            <w:sz w:val="24"/>
            <w:szCs w:val="24"/>
          </w:rPr>
          <w:delText>40.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Humphries AT, McClanahan TR, McQuaid CD. 2020 Algal turf consumption by sea urchins and fishes is mediated by fisheries management on coral reefs in Kenya.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"http://dx.doi.org/10.1007/s00338-020-01943-5" \h</w:delInstrText>
        </w:r>
        <w:r w:rsidDel="00DD5F5E">
          <w:fldChar w:fldCharType="separate"/>
        </w:r>
        <w:r w:rsidDel="00DD5F5E">
          <w:rPr>
            <w:rFonts w:ascii="Times New Roman" w:eastAsia="Times New Roman" w:hAnsi="Times New Roman" w:cs="Times New Roman"/>
            <w:color w:val="000000"/>
            <w:sz w:val="24"/>
            <w:szCs w:val="24"/>
          </w:rPr>
          <w:delText>10.1007/s00338-020-01943-5</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27B2C885" w14:textId="694D6499" w:rsidR="00E429D0" w:rsidDel="00DD5F5E" w:rsidRDefault="003F5B30">
      <w:pPr>
        <w:widowControl w:val="0"/>
        <w:pBdr>
          <w:top w:val="nil"/>
          <w:left w:val="nil"/>
          <w:bottom w:val="nil"/>
          <w:right w:val="nil"/>
          <w:between w:val="nil"/>
        </w:pBdr>
        <w:spacing w:after="240" w:line="240" w:lineRule="auto"/>
        <w:ind w:left="480" w:hanging="480"/>
        <w:rPr>
          <w:del w:id="1492" w:author="Robinson, James (robins64)" w:date="2023-06-30T11:24:00Z"/>
          <w:rFonts w:ascii="Times New Roman" w:eastAsia="Times New Roman" w:hAnsi="Times New Roman" w:cs="Times New Roman"/>
          <w:color w:val="000000"/>
          <w:sz w:val="24"/>
          <w:szCs w:val="24"/>
        </w:rPr>
      </w:pPr>
      <w:del w:id="1493" w:author="Robinson, James (robins64)" w:date="2023-06-30T11:24:00Z">
        <w:r w:rsidDel="00DD5F5E">
          <w:rPr>
            <w:rFonts w:ascii="Times New Roman" w:eastAsia="Times New Roman" w:hAnsi="Times New Roman" w:cs="Times New Roman"/>
            <w:color w:val="000000"/>
            <w:sz w:val="24"/>
            <w:szCs w:val="24"/>
          </w:rPr>
          <w:delText>41.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MacNeil MA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2015 Recovery potential of the world’s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341–344.</w:delText>
        </w:r>
        <w:r w:rsidDel="00DD5F5E">
          <w:rPr>
            <w:rFonts w:ascii="Times New Roman" w:eastAsia="Times New Roman" w:hAnsi="Times New Roman" w:cs="Times New Roman"/>
            <w:color w:val="000000"/>
            <w:sz w:val="24"/>
            <w:szCs w:val="24"/>
          </w:rPr>
          <w:fldChar w:fldCharType="end"/>
        </w:r>
      </w:del>
    </w:p>
    <w:p w14:paraId="10C36CB6" w14:textId="227E0914" w:rsidR="00E429D0" w:rsidDel="00DD5F5E" w:rsidRDefault="003F5B30">
      <w:pPr>
        <w:widowControl w:val="0"/>
        <w:pBdr>
          <w:top w:val="nil"/>
          <w:left w:val="nil"/>
          <w:bottom w:val="nil"/>
          <w:right w:val="nil"/>
          <w:between w:val="nil"/>
        </w:pBdr>
        <w:spacing w:after="240" w:line="240" w:lineRule="auto"/>
        <w:ind w:left="480" w:hanging="480"/>
        <w:rPr>
          <w:del w:id="1494" w:author="Robinson, James (robins64)" w:date="2023-06-30T11:24:00Z"/>
          <w:rFonts w:ascii="Times New Roman" w:eastAsia="Times New Roman" w:hAnsi="Times New Roman" w:cs="Times New Roman"/>
          <w:color w:val="000000"/>
          <w:sz w:val="24"/>
          <w:szCs w:val="24"/>
        </w:rPr>
      </w:pPr>
      <w:del w:id="1495" w:author="Robinson, James (robins64)" w:date="2023-06-30T11:24:00Z">
        <w:r w:rsidDel="00DD5F5E">
          <w:rPr>
            <w:rFonts w:ascii="Times New Roman" w:eastAsia="Times New Roman" w:hAnsi="Times New Roman" w:cs="Times New Roman"/>
            <w:color w:val="000000"/>
            <w:sz w:val="24"/>
            <w:szCs w:val="24"/>
          </w:rPr>
          <w:delText>42.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Cinner JE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2018 Gravity of human impacts mediates coral reef conservation gains.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Proc. Natl. Acad. Sci. U. S. 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b/>
            <w:color w:val="000000"/>
            <w:sz w:val="24"/>
            <w:szCs w:val="24"/>
          </w:rPr>
          <w:delText>115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E6116–E6125.</w:delText>
        </w:r>
        <w:r w:rsidDel="00DD5F5E">
          <w:rPr>
            <w:rFonts w:ascii="Times New Roman" w:eastAsia="Times New Roman" w:hAnsi="Times New Roman" w:cs="Times New Roman"/>
            <w:color w:val="000000"/>
            <w:sz w:val="24"/>
            <w:szCs w:val="24"/>
          </w:rPr>
          <w:fldChar w:fldCharType="end"/>
        </w:r>
      </w:del>
    </w:p>
    <w:p w14:paraId="342E4627" w14:textId="1CA18B5C" w:rsidR="00E429D0" w:rsidDel="00DD5F5E" w:rsidRDefault="003F5B30">
      <w:pPr>
        <w:widowControl w:val="0"/>
        <w:pBdr>
          <w:top w:val="nil"/>
          <w:left w:val="nil"/>
          <w:bottom w:val="nil"/>
          <w:right w:val="nil"/>
          <w:between w:val="nil"/>
        </w:pBdr>
        <w:spacing w:after="240" w:line="240" w:lineRule="auto"/>
        <w:ind w:left="480" w:hanging="480"/>
        <w:rPr>
          <w:del w:id="1496" w:author="Robinson, James (robins64)" w:date="2023-06-30T11:24:00Z"/>
          <w:rFonts w:ascii="Times New Roman" w:eastAsia="Times New Roman" w:hAnsi="Times New Roman" w:cs="Times New Roman"/>
          <w:color w:val="000000"/>
          <w:sz w:val="24"/>
          <w:szCs w:val="24"/>
        </w:rPr>
      </w:pPr>
      <w:del w:id="1497" w:author="Robinson, James (robins64)" w:date="2023-06-30T11:24:00Z">
        <w:r w:rsidDel="00DD5F5E">
          <w:rPr>
            <w:rFonts w:ascii="Times New Roman" w:eastAsia="Times New Roman" w:hAnsi="Times New Roman" w:cs="Times New Roman"/>
            <w:color w:val="000000"/>
            <w:sz w:val="24"/>
            <w:szCs w:val="24"/>
          </w:rPr>
          <w:delText>43.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Wilson SK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2022 The contribution of macroalgae‐associated fishes to small‐scale tropical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"http://dx.doi.org/10.1111/faf.12653" \h</w:delInstrText>
        </w:r>
        <w:r w:rsidDel="00DD5F5E">
          <w:fldChar w:fldCharType="separate"/>
        </w:r>
        <w:r w:rsidDel="00DD5F5E">
          <w:rPr>
            <w:rFonts w:ascii="Times New Roman" w:eastAsia="Times New Roman" w:hAnsi="Times New Roman" w:cs="Times New Roman"/>
            <w:color w:val="000000"/>
            <w:sz w:val="24"/>
            <w:szCs w:val="24"/>
          </w:rPr>
          <w:delText>10.1111/faf.12653</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6E461D4F" w14:textId="66B3EA44" w:rsidR="00E429D0" w:rsidDel="00DD5F5E" w:rsidRDefault="003F5B30">
      <w:pPr>
        <w:widowControl w:val="0"/>
        <w:pBdr>
          <w:top w:val="nil"/>
          <w:left w:val="nil"/>
          <w:bottom w:val="nil"/>
          <w:right w:val="nil"/>
          <w:between w:val="nil"/>
        </w:pBdr>
        <w:spacing w:after="240" w:line="240" w:lineRule="auto"/>
        <w:ind w:left="480" w:hanging="480"/>
        <w:rPr>
          <w:del w:id="1498" w:author="Robinson, James (robins64)" w:date="2023-06-30T11:24:00Z"/>
          <w:rFonts w:ascii="Times New Roman" w:eastAsia="Times New Roman" w:hAnsi="Times New Roman" w:cs="Times New Roman"/>
          <w:color w:val="000000"/>
          <w:sz w:val="24"/>
          <w:szCs w:val="24"/>
        </w:rPr>
      </w:pPr>
      <w:del w:id="1499" w:author="Robinson, James (robins64)" w:date="2023-06-30T11:24:00Z">
        <w:r w:rsidDel="00DD5F5E">
          <w:rPr>
            <w:rFonts w:ascii="Times New Roman" w:eastAsia="Times New Roman" w:hAnsi="Times New Roman" w:cs="Times New Roman"/>
            <w:color w:val="000000"/>
            <w:sz w:val="24"/>
            <w:szCs w:val="24"/>
          </w:rPr>
          <w:delText>44.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Sambrook K, Hoey AS, Andréfouët S, Cumming GS, Duce S, Bonin MC. 2019 Beyond the reef: The widespread use of non‐reef habitats by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e23717.</w:delText>
        </w:r>
        <w:r w:rsidDel="00DD5F5E">
          <w:rPr>
            <w:rFonts w:ascii="Times New Roman" w:eastAsia="Times New Roman" w:hAnsi="Times New Roman" w:cs="Times New Roman"/>
            <w:color w:val="000000"/>
            <w:sz w:val="24"/>
            <w:szCs w:val="24"/>
          </w:rPr>
          <w:fldChar w:fldCharType="end"/>
        </w:r>
      </w:del>
    </w:p>
    <w:p w14:paraId="12DF430F" w14:textId="15175B3C" w:rsidR="00E429D0" w:rsidDel="00DD5F5E" w:rsidRDefault="003F5B30">
      <w:pPr>
        <w:widowControl w:val="0"/>
        <w:pBdr>
          <w:top w:val="nil"/>
          <w:left w:val="nil"/>
          <w:bottom w:val="nil"/>
          <w:right w:val="nil"/>
          <w:between w:val="nil"/>
        </w:pBdr>
        <w:spacing w:after="240" w:line="240" w:lineRule="auto"/>
        <w:ind w:left="480" w:hanging="480"/>
        <w:rPr>
          <w:del w:id="1500" w:author="Robinson, James (robins64)" w:date="2023-06-30T11:24:00Z"/>
          <w:rFonts w:ascii="Times New Roman" w:eastAsia="Times New Roman" w:hAnsi="Times New Roman" w:cs="Times New Roman"/>
          <w:color w:val="000000"/>
          <w:sz w:val="24"/>
          <w:szCs w:val="24"/>
        </w:rPr>
      </w:pPr>
      <w:del w:id="1501" w:author="Robinson, James (robins64)" w:date="2023-06-30T11:24:00Z">
        <w:r w:rsidDel="00DD5F5E">
          <w:rPr>
            <w:rFonts w:ascii="Times New Roman" w:eastAsia="Times New Roman" w:hAnsi="Times New Roman" w:cs="Times New Roman"/>
            <w:color w:val="000000"/>
            <w:sz w:val="24"/>
            <w:szCs w:val="24"/>
          </w:rPr>
          <w:delText>45.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Adams VM, Mills M, Jupiter SD, Pressey RL. 2011 Improving social acceptability of marine protected area networks: A method for estimating opportunity costs to multiple gear types in both fished and currently unfished areas.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i/>
            <w:color w:val="000000"/>
            <w:sz w:val="24"/>
            <w:szCs w:val="24"/>
          </w:rPr>
          <w:delText>Biol. Conserv.</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b/>
            <w:color w:val="000000"/>
            <w:sz w:val="24"/>
            <w:szCs w:val="24"/>
          </w:rPr>
          <w:delText>144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350–361.</w:delText>
        </w:r>
        <w:r w:rsidDel="00DD5F5E">
          <w:rPr>
            <w:rFonts w:ascii="Times New Roman" w:eastAsia="Times New Roman" w:hAnsi="Times New Roman" w:cs="Times New Roman"/>
            <w:color w:val="000000"/>
            <w:sz w:val="24"/>
            <w:szCs w:val="24"/>
          </w:rPr>
          <w:fldChar w:fldCharType="end"/>
        </w:r>
      </w:del>
    </w:p>
    <w:p w14:paraId="1A1C4488" w14:textId="2183AC1B" w:rsidR="00E429D0" w:rsidDel="00DD5F5E" w:rsidRDefault="003F5B30">
      <w:pPr>
        <w:widowControl w:val="0"/>
        <w:pBdr>
          <w:top w:val="nil"/>
          <w:left w:val="nil"/>
          <w:bottom w:val="nil"/>
          <w:right w:val="nil"/>
          <w:between w:val="nil"/>
        </w:pBdr>
        <w:spacing w:after="240" w:line="240" w:lineRule="auto"/>
        <w:ind w:left="480" w:hanging="480"/>
        <w:rPr>
          <w:del w:id="1502" w:author="Robinson, James (robins64)" w:date="2023-06-30T11:24:00Z"/>
          <w:rFonts w:ascii="Times New Roman" w:eastAsia="Times New Roman" w:hAnsi="Times New Roman" w:cs="Times New Roman"/>
          <w:color w:val="000000"/>
          <w:sz w:val="24"/>
          <w:szCs w:val="24"/>
        </w:rPr>
      </w:pPr>
      <w:del w:id="1503" w:author="Robinson, James (robins64)" w:date="2023-06-30T11:24:00Z">
        <w:r w:rsidDel="00DD5F5E">
          <w:rPr>
            <w:rFonts w:ascii="Times New Roman" w:eastAsia="Times New Roman" w:hAnsi="Times New Roman" w:cs="Times New Roman"/>
            <w:color w:val="000000"/>
            <w:sz w:val="24"/>
            <w:szCs w:val="24"/>
          </w:rPr>
          <w:delText>46.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Robinson JPW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2022 Managing fisheries for maximum nutrient yield.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b/>
            <w:color w:val="000000"/>
            <w:sz w:val="24"/>
            <w:szCs w:val="24"/>
          </w:rPr>
          <w:delText>23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800–811.</w:delText>
        </w:r>
        <w:r w:rsidDel="00DD5F5E">
          <w:rPr>
            <w:rFonts w:ascii="Times New Roman" w:eastAsia="Times New Roman" w:hAnsi="Times New Roman" w:cs="Times New Roman"/>
            <w:color w:val="000000"/>
            <w:sz w:val="24"/>
            <w:szCs w:val="24"/>
          </w:rPr>
          <w:fldChar w:fldCharType="end"/>
        </w:r>
      </w:del>
    </w:p>
    <w:p w14:paraId="497DE415" w14:textId="1621828E" w:rsidR="00E429D0" w:rsidDel="00DD5F5E" w:rsidRDefault="003F5B30">
      <w:pPr>
        <w:widowControl w:val="0"/>
        <w:pBdr>
          <w:top w:val="nil"/>
          <w:left w:val="nil"/>
          <w:bottom w:val="nil"/>
          <w:right w:val="nil"/>
          <w:between w:val="nil"/>
        </w:pBdr>
        <w:spacing w:after="240" w:line="240" w:lineRule="auto"/>
        <w:ind w:left="480" w:hanging="480"/>
        <w:rPr>
          <w:del w:id="1504" w:author="Robinson, James (robins64)" w:date="2023-06-30T11:24:00Z"/>
          <w:rFonts w:ascii="Times New Roman" w:eastAsia="Times New Roman" w:hAnsi="Times New Roman" w:cs="Times New Roman"/>
          <w:color w:val="000000"/>
          <w:sz w:val="24"/>
          <w:szCs w:val="24"/>
        </w:rPr>
      </w:pPr>
      <w:del w:id="1505" w:author="Robinson, James (robins64)" w:date="2023-06-30T11:24:00Z">
        <w:r w:rsidDel="00DD5F5E">
          <w:rPr>
            <w:rFonts w:ascii="Times New Roman" w:eastAsia="Times New Roman" w:hAnsi="Times New Roman" w:cs="Times New Roman"/>
            <w:color w:val="000000"/>
            <w:sz w:val="24"/>
            <w:szCs w:val="24"/>
          </w:rPr>
          <w:delText>47.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Mbaru EK, Graham NAJ, McClanahan TR, Cinner JE. 2020 Functional traits illuminate the selective impacts of different fishing gears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i/>
            <w:color w:val="000000"/>
            <w:sz w:val="24"/>
            <w:szCs w:val="24"/>
          </w:rPr>
          <w:delText>J. Appl.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b/>
            <w:color w:val="000000"/>
            <w:sz w:val="24"/>
            <w:szCs w:val="24"/>
          </w:rPr>
          <w:delText>57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241–252.</w:delText>
        </w:r>
        <w:r w:rsidDel="00DD5F5E">
          <w:rPr>
            <w:rFonts w:ascii="Times New Roman" w:eastAsia="Times New Roman" w:hAnsi="Times New Roman" w:cs="Times New Roman"/>
            <w:color w:val="000000"/>
            <w:sz w:val="24"/>
            <w:szCs w:val="24"/>
          </w:rPr>
          <w:fldChar w:fldCharType="end"/>
        </w:r>
      </w:del>
    </w:p>
    <w:p w14:paraId="7DA3C8D3" w14:textId="7F807AA8" w:rsidR="00E429D0" w:rsidDel="00DD5F5E" w:rsidRDefault="003F5B30">
      <w:pPr>
        <w:widowControl w:val="0"/>
        <w:pBdr>
          <w:top w:val="nil"/>
          <w:left w:val="nil"/>
          <w:bottom w:val="nil"/>
          <w:right w:val="nil"/>
          <w:between w:val="nil"/>
        </w:pBdr>
        <w:spacing w:after="240" w:line="240" w:lineRule="auto"/>
        <w:ind w:left="480" w:hanging="480"/>
        <w:rPr>
          <w:del w:id="1506" w:author="Robinson, James (robins64)" w:date="2023-06-30T11:24:00Z"/>
          <w:rFonts w:ascii="Times New Roman" w:eastAsia="Times New Roman" w:hAnsi="Times New Roman" w:cs="Times New Roman"/>
          <w:color w:val="000000"/>
          <w:sz w:val="24"/>
          <w:szCs w:val="24"/>
        </w:rPr>
      </w:pPr>
      <w:del w:id="1507" w:author="Robinson, James (robins64)" w:date="2023-06-30T11:24:00Z">
        <w:r w:rsidDel="00DD5F5E">
          <w:rPr>
            <w:rFonts w:ascii="Times New Roman" w:eastAsia="Times New Roman" w:hAnsi="Times New Roman" w:cs="Times New Roman"/>
            <w:color w:val="000000"/>
            <w:sz w:val="24"/>
            <w:szCs w:val="24"/>
          </w:rPr>
          <w:delText>48.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Galligan SJ BP, McClanahan TR, Humphries AT. 2022 Nutrient capture and sustainable yield maximized by a gear modification in artisanal fishing traps.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i/>
            <w:color w:val="000000"/>
            <w:sz w:val="24"/>
            <w:szCs w:val="24"/>
          </w:rPr>
          <w:delText>Environ. Res.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b/>
            <w:color w:val="000000"/>
            <w:sz w:val="24"/>
            <w:szCs w:val="24"/>
          </w:rPr>
          <w:delText>17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124035.</w:delText>
        </w:r>
        <w:r w:rsidDel="00DD5F5E">
          <w:rPr>
            <w:rFonts w:ascii="Times New Roman" w:eastAsia="Times New Roman" w:hAnsi="Times New Roman" w:cs="Times New Roman"/>
            <w:color w:val="000000"/>
            <w:sz w:val="24"/>
            <w:szCs w:val="24"/>
          </w:rPr>
          <w:fldChar w:fldCharType="end"/>
        </w:r>
      </w:del>
    </w:p>
    <w:p w14:paraId="0F5C46A2" w14:textId="44F78C9F" w:rsidR="00E429D0" w:rsidDel="00DD5F5E" w:rsidRDefault="003F5B30">
      <w:pPr>
        <w:widowControl w:val="0"/>
        <w:pBdr>
          <w:top w:val="nil"/>
          <w:left w:val="nil"/>
          <w:bottom w:val="nil"/>
          <w:right w:val="nil"/>
          <w:between w:val="nil"/>
        </w:pBdr>
        <w:spacing w:after="240" w:line="240" w:lineRule="auto"/>
        <w:ind w:left="480" w:hanging="480"/>
        <w:rPr>
          <w:del w:id="1508" w:author="Robinson, James (robins64)" w:date="2023-06-30T11:24:00Z"/>
          <w:rFonts w:ascii="Times New Roman" w:eastAsia="Times New Roman" w:hAnsi="Times New Roman" w:cs="Times New Roman"/>
          <w:color w:val="000000"/>
          <w:sz w:val="24"/>
          <w:szCs w:val="24"/>
        </w:rPr>
      </w:pPr>
      <w:del w:id="1509" w:author="Robinson, James (robins64)" w:date="2023-06-30T11:24:00Z">
        <w:r w:rsidDel="00DD5F5E">
          <w:rPr>
            <w:rFonts w:ascii="Times New Roman" w:eastAsia="Times New Roman" w:hAnsi="Times New Roman" w:cs="Times New Roman"/>
            <w:color w:val="000000"/>
            <w:sz w:val="24"/>
            <w:szCs w:val="24"/>
          </w:rPr>
          <w:delText>49.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Hixson SM, Arts MT. 2016 Climate warming is predicted to reduce omega-3, long-chain, polyunsaturated fatty acid production in phytoplankton.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b/>
            <w:color w:val="000000"/>
            <w:sz w:val="24"/>
            <w:szCs w:val="24"/>
          </w:rPr>
          <w:delText>22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2744–2755.</w:delText>
        </w:r>
        <w:r w:rsidDel="00DD5F5E">
          <w:rPr>
            <w:rFonts w:ascii="Times New Roman" w:eastAsia="Times New Roman" w:hAnsi="Times New Roman" w:cs="Times New Roman"/>
            <w:color w:val="000000"/>
            <w:sz w:val="24"/>
            <w:szCs w:val="24"/>
          </w:rPr>
          <w:fldChar w:fldCharType="end"/>
        </w:r>
      </w:del>
    </w:p>
    <w:p w14:paraId="620E719E" w14:textId="3ADAC864" w:rsidR="00E429D0" w:rsidDel="00DD5F5E" w:rsidRDefault="003F5B30">
      <w:pPr>
        <w:widowControl w:val="0"/>
        <w:pBdr>
          <w:top w:val="nil"/>
          <w:left w:val="nil"/>
          <w:bottom w:val="nil"/>
          <w:right w:val="nil"/>
          <w:between w:val="nil"/>
        </w:pBdr>
        <w:spacing w:after="240" w:line="240" w:lineRule="auto"/>
        <w:ind w:left="480" w:hanging="480"/>
        <w:rPr>
          <w:del w:id="1510" w:author="Robinson, James (robins64)" w:date="2023-06-30T11:24:00Z"/>
          <w:rFonts w:ascii="Times New Roman" w:eastAsia="Times New Roman" w:hAnsi="Times New Roman" w:cs="Times New Roman"/>
          <w:color w:val="000000"/>
          <w:sz w:val="24"/>
          <w:szCs w:val="24"/>
        </w:rPr>
      </w:pPr>
      <w:del w:id="1511" w:author="Robinson, James (robins64)" w:date="2023-06-30T11:24:00Z">
        <w:r w:rsidDel="00DD5F5E">
          <w:rPr>
            <w:rFonts w:ascii="Times New Roman" w:eastAsia="Times New Roman" w:hAnsi="Times New Roman" w:cs="Times New Roman"/>
            <w:color w:val="000000"/>
            <w:sz w:val="24"/>
            <w:szCs w:val="24"/>
          </w:rPr>
          <w:delText>50.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Clements KD, German DP, Piché J, Tribollet A, Choat JH. 2016 Integrating ecological roles and trophic diversification on coral reefs: multiple lines of evidence identify parrotfishes as microphages.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i/>
            <w:color w:val="000000"/>
            <w:sz w:val="24"/>
            <w:szCs w:val="24"/>
          </w:rPr>
          <w:delText>Biol. J. Linn. Soc. Lond.</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1.</w:delText>
        </w:r>
        <w:r w:rsidDel="00DD5F5E">
          <w:rPr>
            <w:rFonts w:ascii="Times New Roman" w:eastAsia="Times New Roman" w:hAnsi="Times New Roman" w:cs="Times New Roman"/>
            <w:color w:val="000000"/>
            <w:sz w:val="24"/>
            <w:szCs w:val="24"/>
          </w:rPr>
          <w:fldChar w:fldCharType="end"/>
        </w:r>
      </w:del>
    </w:p>
    <w:p w14:paraId="5F29A026" w14:textId="51CCDBEB" w:rsidR="00E429D0" w:rsidDel="00DD5F5E" w:rsidRDefault="003F5B30">
      <w:pPr>
        <w:widowControl w:val="0"/>
        <w:pBdr>
          <w:top w:val="nil"/>
          <w:left w:val="nil"/>
          <w:bottom w:val="nil"/>
          <w:right w:val="nil"/>
          <w:between w:val="nil"/>
        </w:pBdr>
        <w:spacing w:after="240" w:line="240" w:lineRule="auto"/>
        <w:ind w:left="480" w:hanging="480"/>
        <w:rPr>
          <w:del w:id="1512" w:author="Robinson, James (robins64)" w:date="2023-06-30T11:24:00Z"/>
          <w:rFonts w:ascii="Times New Roman" w:eastAsia="Times New Roman" w:hAnsi="Times New Roman" w:cs="Times New Roman"/>
          <w:color w:val="000000"/>
          <w:sz w:val="24"/>
          <w:szCs w:val="24"/>
        </w:rPr>
      </w:pPr>
      <w:del w:id="1513" w:author="Robinson, James (robins64)" w:date="2023-06-30T11:24:00Z">
        <w:r w:rsidDel="00DD5F5E">
          <w:rPr>
            <w:rFonts w:ascii="Times New Roman" w:eastAsia="Times New Roman" w:hAnsi="Times New Roman" w:cs="Times New Roman"/>
            <w:color w:val="000000"/>
            <w:sz w:val="24"/>
            <w:szCs w:val="24"/>
          </w:rPr>
          <w:delText>51.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Robinson JPW, Baum JK. 2016 Trophic roles determine coral reef fish community size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i/>
            <w:color w:val="000000"/>
            <w:sz w:val="24"/>
            <w:szCs w:val="24"/>
          </w:rPr>
          <w:delText>Can. J. Fish. Aquat.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b/>
            <w:color w:val="000000"/>
            <w:sz w:val="24"/>
            <w:szCs w:val="24"/>
          </w:rPr>
          <w:delText>73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496–505.</w:delText>
        </w:r>
        <w:r w:rsidDel="00DD5F5E">
          <w:rPr>
            <w:rFonts w:ascii="Times New Roman" w:eastAsia="Times New Roman" w:hAnsi="Times New Roman" w:cs="Times New Roman"/>
            <w:color w:val="000000"/>
            <w:sz w:val="24"/>
            <w:szCs w:val="24"/>
          </w:rPr>
          <w:fldChar w:fldCharType="end"/>
        </w:r>
      </w:del>
    </w:p>
    <w:p w14:paraId="5AF1C545" w14:textId="5BF13BE1" w:rsidR="00E429D0" w:rsidDel="00DD5F5E" w:rsidRDefault="003F5B30">
      <w:pPr>
        <w:widowControl w:val="0"/>
        <w:pBdr>
          <w:top w:val="nil"/>
          <w:left w:val="nil"/>
          <w:bottom w:val="nil"/>
          <w:right w:val="nil"/>
          <w:between w:val="nil"/>
        </w:pBdr>
        <w:spacing w:after="240" w:line="240" w:lineRule="auto"/>
        <w:ind w:left="480" w:hanging="480"/>
        <w:rPr>
          <w:del w:id="1514" w:author="Robinson, James (robins64)" w:date="2023-06-30T11:24:00Z"/>
          <w:rFonts w:ascii="Times New Roman" w:eastAsia="Times New Roman" w:hAnsi="Times New Roman" w:cs="Times New Roman"/>
          <w:color w:val="000000"/>
          <w:sz w:val="24"/>
          <w:szCs w:val="24"/>
        </w:rPr>
      </w:pPr>
      <w:del w:id="1515" w:author="Robinson, James (robins64)" w:date="2023-06-30T11:24:00Z">
        <w:r w:rsidDel="00DD5F5E">
          <w:rPr>
            <w:rFonts w:ascii="Times New Roman" w:eastAsia="Times New Roman" w:hAnsi="Times New Roman" w:cs="Times New Roman"/>
            <w:color w:val="000000"/>
            <w:sz w:val="24"/>
            <w:szCs w:val="24"/>
          </w:rPr>
          <w:delText>52.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Plass-Johnson JG, McQuaid CD, Hill JM. 2012 Stable isotope analysis indicates a lack of inter- and intra-specific dietary redundancy among ecologically important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b/>
            <w:color w:val="000000"/>
            <w:sz w:val="24"/>
            <w:szCs w:val="24"/>
          </w:rPr>
          <w:delText>32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429–440.</w:delText>
        </w:r>
        <w:r w:rsidDel="00DD5F5E">
          <w:rPr>
            <w:rFonts w:ascii="Times New Roman" w:eastAsia="Times New Roman" w:hAnsi="Times New Roman" w:cs="Times New Roman"/>
            <w:color w:val="000000"/>
            <w:sz w:val="24"/>
            <w:szCs w:val="24"/>
          </w:rPr>
          <w:fldChar w:fldCharType="end"/>
        </w:r>
      </w:del>
    </w:p>
    <w:p w14:paraId="0829BE63" w14:textId="2776F7A4" w:rsidR="00E429D0" w:rsidDel="00DD5F5E" w:rsidRDefault="003F5B30">
      <w:pPr>
        <w:widowControl w:val="0"/>
        <w:pBdr>
          <w:top w:val="nil"/>
          <w:left w:val="nil"/>
          <w:bottom w:val="nil"/>
          <w:right w:val="nil"/>
          <w:between w:val="nil"/>
        </w:pBdr>
        <w:spacing w:after="240" w:line="240" w:lineRule="auto"/>
        <w:ind w:left="480" w:hanging="480"/>
        <w:rPr>
          <w:del w:id="1516" w:author="Robinson, James (robins64)" w:date="2023-06-30T11:24:00Z"/>
          <w:rFonts w:ascii="Times New Roman" w:eastAsia="Times New Roman" w:hAnsi="Times New Roman" w:cs="Times New Roman"/>
          <w:color w:val="000000"/>
          <w:sz w:val="24"/>
          <w:szCs w:val="24"/>
        </w:rPr>
      </w:pPr>
      <w:del w:id="1517" w:author="Robinson, James (robins64)" w:date="2023-06-30T11:24:00Z">
        <w:r w:rsidDel="00DD5F5E">
          <w:rPr>
            <w:rFonts w:ascii="Times New Roman" w:eastAsia="Times New Roman" w:hAnsi="Times New Roman" w:cs="Times New Roman"/>
            <w:color w:val="000000"/>
            <w:sz w:val="24"/>
            <w:szCs w:val="24"/>
          </w:rPr>
          <w:delText>53.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Heather FJ, Blanchard JL, Edgar GJ, Trebilco R, Stuart-Smith RD. 2020 Globally consistent reef size spectra integrating fishes and invertebrates.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i/>
            <w:color w:val="000000"/>
            <w:sz w:val="24"/>
            <w:szCs w:val="24"/>
          </w:rPr>
          <w:delText>Ecol.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"http://dx.doi.org/10.1111/ele.13661" \h</w:delInstrText>
        </w:r>
        <w:r w:rsidDel="00DD5F5E">
          <w:fldChar w:fldCharType="separate"/>
        </w:r>
        <w:r w:rsidDel="00DD5F5E">
          <w:rPr>
            <w:rFonts w:ascii="Times New Roman" w:eastAsia="Times New Roman" w:hAnsi="Times New Roman" w:cs="Times New Roman"/>
            <w:color w:val="000000"/>
            <w:sz w:val="24"/>
            <w:szCs w:val="24"/>
          </w:rPr>
          <w:delText>10.1111/ele.13661</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44799908" w14:textId="7D739725" w:rsidR="00E429D0" w:rsidDel="00DD5F5E" w:rsidRDefault="003F5B30">
      <w:pPr>
        <w:widowControl w:val="0"/>
        <w:pBdr>
          <w:top w:val="nil"/>
          <w:left w:val="nil"/>
          <w:bottom w:val="nil"/>
          <w:right w:val="nil"/>
          <w:between w:val="nil"/>
        </w:pBdr>
        <w:spacing w:after="240" w:line="240" w:lineRule="auto"/>
        <w:ind w:left="480" w:hanging="480"/>
        <w:rPr>
          <w:del w:id="1518" w:author="Robinson, James (robins64)" w:date="2023-06-30T11:24:00Z"/>
          <w:rFonts w:ascii="Times New Roman" w:eastAsia="Times New Roman" w:hAnsi="Times New Roman" w:cs="Times New Roman"/>
          <w:color w:val="000000"/>
          <w:sz w:val="24"/>
          <w:szCs w:val="24"/>
        </w:rPr>
      </w:pPr>
      <w:del w:id="1519" w:author="Robinson, James (robins64)" w:date="2023-06-30T11:24:00Z">
        <w:r w:rsidDel="00DD5F5E">
          <w:rPr>
            <w:rFonts w:ascii="Times New Roman" w:eastAsia="Times New Roman" w:hAnsi="Times New Roman" w:cs="Times New Roman"/>
            <w:color w:val="000000"/>
            <w:sz w:val="24"/>
            <w:szCs w:val="24"/>
          </w:rPr>
          <w:delText>54.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Muthiga NA, Cinner JE, Bruggemann JH, Wilson SK. 2011 Critical thresholds and tangible targets for ecosystem-based management of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i/>
            <w:color w:val="000000"/>
            <w:sz w:val="24"/>
            <w:szCs w:val="24"/>
          </w:rPr>
          <w:delText>Proc. Natl. Acad. Sci. U.S.A.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b/>
            <w:color w:val="000000"/>
            <w:sz w:val="24"/>
            <w:szCs w:val="24"/>
          </w:rPr>
          <w:delText>108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17230–17233.</w:delText>
        </w:r>
        <w:r w:rsidDel="00DD5F5E">
          <w:rPr>
            <w:rFonts w:ascii="Times New Roman" w:eastAsia="Times New Roman" w:hAnsi="Times New Roman" w:cs="Times New Roman"/>
            <w:color w:val="000000"/>
            <w:sz w:val="24"/>
            <w:szCs w:val="24"/>
          </w:rPr>
          <w:fldChar w:fldCharType="end"/>
        </w:r>
      </w:del>
    </w:p>
    <w:p w14:paraId="07F0A32C" w14:textId="337C20D1" w:rsidR="00E429D0" w:rsidDel="00DD5F5E" w:rsidRDefault="003F5B30">
      <w:pPr>
        <w:widowControl w:val="0"/>
        <w:pBdr>
          <w:top w:val="nil"/>
          <w:left w:val="nil"/>
          <w:bottom w:val="nil"/>
          <w:right w:val="nil"/>
          <w:between w:val="nil"/>
        </w:pBdr>
        <w:spacing w:after="240" w:line="240" w:lineRule="auto"/>
        <w:ind w:left="480" w:hanging="480"/>
        <w:rPr>
          <w:del w:id="1520" w:author="Robinson, James (robins64)" w:date="2023-06-30T11:24:00Z"/>
          <w:rFonts w:ascii="Times New Roman" w:eastAsia="Times New Roman" w:hAnsi="Times New Roman" w:cs="Times New Roman"/>
          <w:color w:val="000000"/>
          <w:sz w:val="24"/>
          <w:szCs w:val="24"/>
        </w:rPr>
      </w:pPr>
      <w:del w:id="1521" w:author="Robinson, James (robins64)" w:date="2023-06-30T11:24:00Z">
        <w:r w:rsidDel="00DD5F5E">
          <w:rPr>
            <w:rFonts w:ascii="Times New Roman" w:eastAsia="Times New Roman" w:hAnsi="Times New Roman" w:cs="Times New Roman"/>
            <w:color w:val="000000"/>
            <w:sz w:val="24"/>
            <w:szCs w:val="24"/>
          </w:rPr>
          <w:delText>55.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Bennett 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2021 Recognize fish as food in policy discourse and development funding.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Ambio</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"http://dx.doi.org/10.1007/s13280-020-01451-4" \h</w:delInstrText>
        </w:r>
        <w:r w:rsidDel="00DD5F5E">
          <w:fldChar w:fldCharType="separate"/>
        </w:r>
        <w:r w:rsidDel="00DD5F5E">
          <w:rPr>
            <w:rFonts w:ascii="Times New Roman" w:eastAsia="Times New Roman" w:hAnsi="Times New Roman" w:cs="Times New Roman"/>
            <w:color w:val="000000"/>
            <w:sz w:val="24"/>
            <w:szCs w:val="24"/>
          </w:rPr>
          <w:delText>10.1007/s13280-020-01451-4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35B08B9A" w14:textId="77777777" w:rsidR="00E429D0" w:rsidRDefault="00E429D0">
      <w:pPr>
        <w:rPr>
          <w:rFonts w:ascii="Times New Roman" w:eastAsia="Times New Roman" w:hAnsi="Times New Roman" w:cs="Times New Roman"/>
          <w:sz w:val="24"/>
          <w:szCs w:val="24"/>
        </w:rPr>
      </w:pPr>
    </w:p>
    <w:sectPr w:rsidR="00E429D0" w:rsidSect="00623C3E">
      <w:headerReference w:type="default" r:id="rId16"/>
      <w:footerReference w:type="even" r:id="rId17"/>
      <w:footerReference w:type="default" r:id="rId18"/>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Emily Darling" w:date="2023-07-05T14:28:00Z" w:initials="ED">
    <w:p w14:paraId="58514209" w14:textId="20D4A17E" w:rsidR="0044332E" w:rsidRDefault="0044332E" w:rsidP="00A647F8">
      <w:r>
        <w:rPr>
          <w:rStyle w:val="CommentReference"/>
        </w:rPr>
        <w:annotationRef/>
      </w:r>
      <w:r>
        <w:rPr>
          <w:color w:val="000000"/>
          <w:sz w:val="20"/>
          <w:szCs w:val="20"/>
        </w:rPr>
        <w:t>Is there a simpler way to describe this, eg., associated with body size and nutrient composition?</w:t>
      </w:r>
    </w:p>
  </w:comment>
  <w:comment w:id="35" w:author="Emily Darling" w:date="2023-07-06T11:05:00Z" w:initials="ED">
    <w:p w14:paraId="4E2E469F" w14:textId="77777777" w:rsidR="00C63BA3" w:rsidRDefault="00C63BA3" w:rsidP="008060D3">
      <w:r>
        <w:rPr>
          <w:rStyle w:val="CommentReference"/>
        </w:rPr>
        <w:annotationRef/>
      </w:r>
      <w:r>
        <w:rPr>
          <w:color w:val="000000"/>
          <w:sz w:val="20"/>
          <w:szCs w:val="20"/>
        </w:rPr>
        <w:t xml:space="preserve">I still don’t understand this sentence, I think the main point is that slow and fast growing (e.g., all species?) have nutrition .. which doesn’t seem too surprising. Do we need this sentence or can we rethink why it needs to be in the abstract? </w:t>
      </w:r>
    </w:p>
  </w:comment>
  <w:comment w:id="381" w:author="Emily Darling" w:date="2023-07-05T14:37:00Z" w:initials="ED">
    <w:p w14:paraId="6A071BC9" w14:textId="040C521B" w:rsidR="002E6C78" w:rsidRDefault="002E6C78" w:rsidP="001F7525">
      <w:r>
        <w:rPr>
          <w:rStyle w:val="CommentReference"/>
        </w:rPr>
        <w:annotationRef/>
      </w:r>
      <w:r>
        <w:rPr>
          <w:color w:val="000000"/>
          <w:sz w:val="20"/>
          <w:szCs w:val="20"/>
        </w:rPr>
        <w:t>Where are herbivores in this mix given we focus on them as a key finding?</w:t>
      </w:r>
    </w:p>
  </w:comment>
  <w:comment w:id="513" w:author="McClanahan, Tim" w:date="2023-07-06T12:22:00Z" w:initials="MOU">
    <w:p w14:paraId="6D6D6F63" w14:textId="77777777" w:rsidR="00F21679" w:rsidRDefault="00F21679" w:rsidP="004E5594">
      <w:r>
        <w:rPr>
          <w:rStyle w:val="CommentReference"/>
        </w:rPr>
        <w:annotationRef/>
      </w:r>
      <w:r>
        <w:rPr>
          <w:sz w:val="20"/>
          <w:szCs w:val="20"/>
        </w:rPr>
        <w:t>Higher than?</w:t>
      </w:r>
    </w:p>
  </w:comment>
  <w:comment w:id="523" w:author="Graham, Nick" w:date="2023-07-05T11:14:00Z" w:initials="GN">
    <w:p w14:paraId="4CB59080" w14:textId="77777777" w:rsidR="00741C5B" w:rsidRDefault="00741C5B" w:rsidP="00AC3EB1">
      <w:pPr>
        <w:pStyle w:val="CommentText"/>
      </w:pPr>
      <w:r>
        <w:rPr>
          <w:rStyle w:val="CommentReference"/>
        </w:rPr>
        <w:annotationRef/>
      </w:r>
      <w:r>
        <w:t>Should probably provide a reference to support that statement - think we referenced one re macroalgae and iron in the One Earth paper</w:t>
      </w:r>
    </w:p>
  </w:comment>
  <w:comment w:id="524" w:author="Robinson, James (robins64)" w:date="2023-06-30T10:26:00Z" w:initials="JR">
    <w:p w14:paraId="4381F82A" w14:textId="6698FBDD" w:rsidR="00B24AD2" w:rsidRDefault="00B24AD2" w:rsidP="00D43181">
      <w:r>
        <w:rPr>
          <w:rStyle w:val="CommentReference"/>
        </w:rPr>
        <w:annotationRef/>
      </w:r>
      <w:r>
        <w:rPr>
          <w:sz w:val="20"/>
          <w:szCs w:val="20"/>
        </w:rPr>
        <w:t xml:space="preserve">R2: </w:t>
      </w:r>
      <w:r>
        <w:rPr>
          <w:color w:val="000000"/>
          <w:sz w:val="20"/>
          <w:szCs w:val="20"/>
        </w:rPr>
        <w:t>stronger at the base in relation to what? Please clarify.</w:t>
      </w:r>
    </w:p>
  </w:comment>
  <w:comment w:id="558" w:author="Graham, Nick" w:date="2023-07-05T11:15:00Z" w:initials="GN">
    <w:p w14:paraId="19B5A7C9" w14:textId="77777777" w:rsidR="00741C5B" w:rsidRDefault="00741C5B" w:rsidP="004B02C3">
      <w:pPr>
        <w:pStyle w:val="CommentText"/>
      </w:pPr>
      <w:r>
        <w:rPr>
          <w:rStyle w:val="CommentReference"/>
        </w:rPr>
        <w:annotationRef/>
      </w:r>
      <w:r>
        <w:t>Ditto re reference</w:t>
      </w:r>
    </w:p>
  </w:comment>
  <w:comment w:id="574" w:author="Robinson, James (robins64)" w:date="2023-06-30T10:26:00Z" w:initials="JR">
    <w:p w14:paraId="4FA1E57F" w14:textId="773004EC" w:rsidR="00B24AD2" w:rsidRDefault="00B24AD2" w:rsidP="00384A1E">
      <w:r>
        <w:rPr>
          <w:rStyle w:val="CommentReference"/>
        </w:rPr>
        <w:annotationRef/>
      </w:r>
      <w:r>
        <w:rPr>
          <w:color w:val="000000"/>
          <w:sz w:val="20"/>
          <w:szCs w:val="20"/>
        </w:rPr>
        <w:t>Why is being from deeper habitats relevant to selenium concentrations - please explain why depth explains greater concentration in slow-growing species</w:t>
      </w:r>
    </w:p>
  </w:comment>
  <w:comment w:id="665" w:author="Emily Darling" w:date="2023-07-06T10:53:00Z" w:initials="ED">
    <w:p w14:paraId="2ED1F50C" w14:textId="77777777" w:rsidR="001C0FD3" w:rsidRDefault="001C0FD3" w:rsidP="007D5013">
      <w:r>
        <w:rPr>
          <w:rStyle w:val="CommentReference"/>
        </w:rPr>
        <w:annotationRef/>
      </w:r>
      <w:r>
        <w:rPr>
          <w:color w:val="000000"/>
          <w:sz w:val="20"/>
          <w:szCs w:val="20"/>
        </w:rPr>
        <w:t xml:space="preserve">This is a bit jargony for a discussion if people are reading this for conservtion/mgmt recommendations - is there another way to describe this? </w:t>
      </w:r>
    </w:p>
  </w:comment>
  <w:comment w:id="674" w:author="Emily Darling" w:date="2023-07-06T10:53:00Z" w:initials="ED">
    <w:p w14:paraId="1CC8CD8F" w14:textId="77777777" w:rsidR="001C0FD3" w:rsidRDefault="001C0FD3" w:rsidP="00042421">
      <w:r>
        <w:rPr>
          <w:rStyle w:val="CommentReference"/>
        </w:rPr>
        <w:annotationRef/>
      </w:r>
      <w:r>
        <w:rPr>
          <w:color w:val="000000"/>
          <w:sz w:val="20"/>
          <w:szCs w:val="20"/>
        </w:rPr>
        <w:t xml:space="preserve">Benthic and fish? </w:t>
      </w:r>
    </w:p>
  </w:comment>
  <w:comment w:id="701" w:author="Emily Darling" w:date="2023-07-06T10:55:00Z" w:initials="ED">
    <w:p w14:paraId="644CF89F" w14:textId="77777777" w:rsidR="001C0FD3" w:rsidRDefault="001C0FD3" w:rsidP="00764331">
      <w:r>
        <w:rPr>
          <w:rStyle w:val="CommentReference"/>
        </w:rPr>
        <w:annotationRef/>
      </w:r>
      <w:r>
        <w:rPr>
          <w:color w:val="000000"/>
          <w:sz w:val="20"/>
          <w:szCs w:val="20"/>
        </w:rPr>
        <w:t>This is important by R2 - we’re not talking about all of Madagascar (only surveyed sites) - it’s safer to talk about low biomass (facts) than assumptions about management</w:t>
      </w:r>
    </w:p>
  </w:comment>
  <w:comment w:id="877" w:author="Graham, Nick" w:date="2023-07-05T11:21:00Z" w:initials="GN">
    <w:p w14:paraId="3EA4F14C" w14:textId="1F514355" w:rsidR="00741C5B" w:rsidRDefault="00741C5B" w:rsidP="00471922">
      <w:pPr>
        <w:pStyle w:val="CommentText"/>
      </w:pPr>
      <w:r>
        <w:rPr>
          <w:rStyle w:val="CommentReference"/>
        </w:rPr>
        <w:annotationRef/>
      </w:r>
      <w:r>
        <w:t xml:space="preserve">Given this issue is the main critique from the reviewer and editor, I think this section (starting We used statistical models…) would be better moved up as a paragraph of its own, above the </w:t>
      </w:r>
      <w:r>
        <w:rPr>
          <w:i/>
          <w:iCs/>
        </w:rPr>
        <w:t>Future Directions</w:t>
      </w:r>
      <w:r>
        <w:t xml:space="preserve">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14209" w15:done="0"/>
  <w15:commentEx w15:paraId="4E2E469F" w15:done="0"/>
  <w15:commentEx w15:paraId="6A071BC9" w15:done="0"/>
  <w15:commentEx w15:paraId="6D6D6F63" w15:done="0"/>
  <w15:commentEx w15:paraId="4CB59080" w15:done="0"/>
  <w15:commentEx w15:paraId="4381F82A" w15:done="0"/>
  <w15:commentEx w15:paraId="19B5A7C9" w15:done="0"/>
  <w15:commentEx w15:paraId="4FA1E57F" w15:done="0"/>
  <w15:commentEx w15:paraId="2ED1F50C" w15:done="0"/>
  <w15:commentEx w15:paraId="1CC8CD8F" w15:done="0"/>
  <w15:commentEx w15:paraId="644CF89F" w15:done="0"/>
  <w15:commentEx w15:paraId="3EA4F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FFC93" w16cex:dateUtc="2023-07-05T21:28:00Z"/>
  <w16cex:commentExtensible w16cex:durableId="28511E66" w16cex:dateUtc="2023-07-06T15:05:00Z"/>
  <w16cex:commentExtensible w16cex:durableId="284FFEB5" w16cex:dateUtc="2023-07-05T21:37:00Z"/>
  <w16cex:commentExtensible w16cex:durableId="28513074" w16cex:dateUtc="2023-07-06T09:22:00Z"/>
  <w16cex:commentExtensible w16cex:durableId="284FCF0B" w16cex:dateUtc="2023-07-05T10:14:00Z"/>
  <w16cex:commentExtensible w16cex:durableId="28492C4E" w16cex:dateUtc="2023-06-30T09:26:00Z"/>
  <w16cex:commentExtensible w16cex:durableId="284FCF48" w16cex:dateUtc="2023-07-05T10:15:00Z"/>
  <w16cex:commentExtensible w16cex:durableId="28492C61" w16cex:dateUtc="2023-06-30T09:26:00Z"/>
  <w16cex:commentExtensible w16cex:durableId="28511B91" w16cex:dateUtc="2023-07-06T14:53:00Z"/>
  <w16cex:commentExtensible w16cex:durableId="28511BA6" w16cex:dateUtc="2023-07-06T14:53:00Z"/>
  <w16cex:commentExtensible w16cex:durableId="28511C39" w16cex:dateUtc="2023-07-06T14:55:00Z"/>
  <w16cex:commentExtensible w16cex:durableId="284FD0C5" w16cex:dateUtc="2023-07-05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14209" w16cid:durableId="284FFC93"/>
  <w16cid:commentId w16cid:paraId="4E2E469F" w16cid:durableId="28511E66"/>
  <w16cid:commentId w16cid:paraId="6A071BC9" w16cid:durableId="284FFEB5"/>
  <w16cid:commentId w16cid:paraId="6D6D6F63" w16cid:durableId="28513074"/>
  <w16cid:commentId w16cid:paraId="4CB59080" w16cid:durableId="284FCF0B"/>
  <w16cid:commentId w16cid:paraId="4381F82A" w16cid:durableId="28492C4E"/>
  <w16cid:commentId w16cid:paraId="19B5A7C9" w16cid:durableId="284FCF48"/>
  <w16cid:commentId w16cid:paraId="4FA1E57F" w16cid:durableId="28492C61"/>
  <w16cid:commentId w16cid:paraId="2ED1F50C" w16cid:durableId="28511B91"/>
  <w16cid:commentId w16cid:paraId="1CC8CD8F" w16cid:durableId="28511BA6"/>
  <w16cid:commentId w16cid:paraId="644CF89F" w16cid:durableId="28511C39"/>
  <w16cid:commentId w16cid:paraId="3EA4F14C" w16cid:durableId="284FD0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D7742" w14:textId="77777777" w:rsidR="00CC2356" w:rsidRDefault="00CC2356">
      <w:pPr>
        <w:spacing w:line="240" w:lineRule="auto"/>
      </w:pPr>
      <w:r>
        <w:separator/>
      </w:r>
    </w:p>
  </w:endnote>
  <w:endnote w:type="continuationSeparator" w:id="0">
    <w:p w14:paraId="6CF3B902" w14:textId="77777777" w:rsidR="00CC2356" w:rsidRDefault="00CC2356">
      <w:pPr>
        <w:spacing w:line="240" w:lineRule="auto"/>
      </w:pPr>
      <w:r>
        <w:continuationSeparator/>
      </w:r>
    </w:p>
  </w:endnote>
  <w:endnote w:type="continuationNotice" w:id="1">
    <w:p w14:paraId="6952A3CF" w14:textId="77777777" w:rsidR="00CC2356" w:rsidRDefault="00CC23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522" w:author="Robinson, James (robins64)" w:date="2023-06-30T14:39:00Z"/>
  <w:sdt>
    <w:sdtPr>
      <w:rPr>
        <w:rStyle w:val="PageNumber"/>
      </w:rPr>
      <w:id w:val="349226120"/>
      <w:docPartObj>
        <w:docPartGallery w:val="Page Numbers (Bottom of Page)"/>
        <w:docPartUnique/>
      </w:docPartObj>
    </w:sdtPr>
    <w:sdtContent>
      <w:customXmlInsRangeEnd w:id="1522"/>
      <w:p w14:paraId="5E3D10F4" w14:textId="7753F83B" w:rsidR="003B05FF" w:rsidRDefault="003B05FF" w:rsidP="00E77942">
        <w:pPr>
          <w:pStyle w:val="Footer"/>
          <w:framePr w:wrap="none" w:vAnchor="text" w:hAnchor="margin" w:xAlign="right" w:y="1"/>
          <w:rPr>
            <w:ins w:id="1523" w:author="Robinson, James (robins64)" w:date="2023-06-30T14:39:00Z"/>
            <w:rStyle w:val="PageNumber"/>
          </w:rPr>
        </w:pPr>
        <w:ins w:id="1524" w:author="Robinson, James (robins64)" w:date="2023-06-30T14:39:00Z">
          <w:r>
            <w:rPr>
              <w:rStyle w:val="PageNumber"/>
            </w:rPr>
            <w:fldChar w:fldCharType="begin"/>
          </w:r>
          <w:r>
            <w:rPr>
              <w:rStyle w:val="PageNumber"/>
            </w:rPr>
            <w:instrText xml:space="preserve"> PAGE </w:instrText>
          </w:r>
        </w:ins>
        <w:r>
          <w:rPr>
            <w:rStyle w:val="PageNumber"/>
          </w:rPr>
          <w:fldChar w:fldCharType="separate"/>
        </w:r>
        <w:r w:rsidR="00D23E97">
          <w:rPr>
            <w:rStyle w:val="PageNumber"/>
            <w:noProof/>
          </w:rPr>
          <w:t>11</w:t>
        </w:r>
        <w:ins w:id="1525" w:author="Robinson, James (robins64)" w:date="2023-06-30T14:39:00Z">
          <w:r>
            <w:rPr>
              <w:rStyle w:val="PageNumber"/>
            </w:rPr>
            <w:fldChar w:fldCharType="end"/>
          </w:r>
        </w:ins>
      </w:p>
      <w:customXmlInsRangeStart w:id="1526" w:author="Robinson, James (robins64)" w:date="2023-06-30T14:39:00Z"/>
    </w:sdtContent>
  </w:sdt>
  <w:customXmlInsRangeEnd w:id="1526"/>
  <w:p w14:paraId="3EBD4589" w14:textId="77777777" w:rsidR="003B05FF" w:rsidRDefault="003B05FF">
    <w:pPr>
      <w:pStyle w:val="Footer"/>
      <w:ind w:right="360"/>
      <w:pPrChange w:id="1527" w:author="Robinson, James (robins64)" w:date="2023-06-30T14:3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528" w:author="Robinson, James (robins64)" w:date="2023-06-30T14:39:00Z"/>
  <w:sdt>
    <w:sdtPr>
      <w:rPr>
        <w:rStyle w:val="PageNumber"/>
      </w:rPr>
      <w:id w:val="517284718"/>
      <w:docPartObj>
        <w:docPartGallery w:val="Page Numbers (Bottom of Page)"/>
        <w:docPartUnique/>
      </w:docPartObj>
    </w:sdtPr>
    <w:sdtContent>
      <w:customXmlInsRangeEnd w:id="1528"/>
      <w:p w14:paraId="0364BF36" w14:textId="3F0676E5" w:rsidR="003B05FF" w:rsidRDefault="003B05FF" w:rsidP="00E77942">
        <w:pPr>
          <w:pStyle w:val="Footer"/>
          <w:framePr w:wrap="none" w:vAnchor="text" w:hAnchor="margin" w:xAlign="right" w:y="1"/>
          <w:rPr>
            <w:ins w:id="1529" w:author="Robinson, James (robins64)" w:date="2023-06-30T14:39:00Z"/>
            <w:rStyle w:val="PageNumber"/>
          </w:rPr>
        </w:pPr>
        <w:ins w:id="1530" w:author="Robinson, James (robins64)" w:date="2023-06-30T14:39:00Z">
          <w:r>
            <w:rPr>
              <w:rStyle w:val="PageNumber"/>
            </w:rPr>
            <w:fldChar w:fldCharType="begin"/>
          </w:r>
          <w:r>
            <w:rPr>
              <w:rStyle w:val="PageNumber"/>
            </w:rPr>
            <w:instrText xml:space="preserve"> PAGE </w:instrText>
          </w:r>
        </w:ins>
        <w:r>
          <w:rPr>
            <w:rStyle w:val="PageNumber"/>
          </w:rPr>
          <w:fldChar w:fldCharType="separate"/>
        </w:r>
        <w:r w:rsidR="00FC1BAD">
          <w:rPr>
            <w:rStyle w:val="PageNumber"/>
            <w:noProof/>
          </w:rPr>
          <w:t>16</w:t>
        </w:r>
        <w:ins w:id="1531" w:author="Robinson, James (robins64)" w:date="2023-06-30T14:39:00Z">
          <w:r>
            <w:rPr>
              <w:rStyle w:val="PageNumber"/>
            </w:rPr>
            <w:fldChar w:fldCharType="end"/>
          </w:r>
        </w:ins>
      </w:p>
      <w:customXmlInsRangeStart w:id="1532" w:author="Robinson, James (robins64)" w:date="2023-06-30T14:39:00Z"/>
    </w:sdtContent>
  </w:sdt>
  <w:customXmlInsRangeEnd w:id="1532"/>
  <w:p w14:paraId="6395A396" w14:textId="77777777" w:rsidR="003B05FF" w:rsidRDefault="003B05FF">
    <w:pPr>
      <w:pStyle w:val="Footer"/>
      <w:ind w:right="360"/>
      <w:pPrChange w:id="1533" w:author="Robinson, James (robins64)" w:date="2023-06-30T14:39: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CA64" w14:textId="77777777" w:rsidR="00CC2356" w:rsidRDefault="00CC2356">
      <w:pPr>
        <w:spacing w:line="240" w:lineRule="auto"/>
      </w:pPr>
      <w:r>
        <w:separator/>
      </w:r>
    </w:p>
  </w:footnote>
  <w:footnote w:type="continuationSeparator" w:id="0">
    <w:p w14:paraId="522AD661" w14:textId="77777777" w:rsidR="00CC2356" w:rsidRDefault="00CC2356">
      <w:pPr>
        <w:spacing w:line="240" w:lineRule="auto"/>
      </w:pPr>
      <w:r>
        <w:continuationSeparator/>
      </w:r>
    </w:p>
  </w:footnote>
  <w:footnote w:type="continuationNotice" w:id="1">
    <w:p w14:paraId="51CAD425" w14:textId="77777777" w:rsidR="00CC2356" w:rsidRDefault="00CC23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72B5" w14:textId="77777777" w:rsidR="000A4C4D" w:rsidRDefault="000A4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7864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Biology) Aaron MacNeil">
    <w15:presenceInfo w15:providerId="AD" w15:userId="S::amacnei4@dal.ca::d99ffedb-3624-4342-9be1-75faf91edced"/>
  </w15:person>
  <w15:person w15:author="McClanahan, Tim">
    <w15:presenceInfo w15:providerId="AD" w15:userId="S::tmcclanahan@wcs.org::43960eae-45de-4993-a0d8-9faa41f456d1"/>
  </w15:person>
  <w15:person w15:author="Emily Darling">
    <w15:presenceInfo w15:providerId="Windows Live" w15:userId="45e9d299b3050b39"/>
  </w15:person>
  <w15:person w15:author="Graham, Nick">
    <w15:presenceInfo w15:providerId="AD" w15:userId="S::grahamn@lancaster.ac.uk::d5fc8e25-c77f-4890-91cd-1634009fa596"/>
  </w15:person>
  <w15:person w15:author="Jupiter, Stacy">
    <w15:presenceInfo w15:providerId="AD" w15:userId="S-1-12-1-3309753660-1252221254-1099997615-3257385787"/>
  </w15:person>
  <w15:person w15:author="Mark Hamilton">
    <w15:presenceInfo w15:providerId="Windows Live" w15:userId="ff452e630dacf8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O316C466Y756V467"/>
    <w:docVar w:name="paperpile-doc-name" w:val="Robinson_Nutrient productivity of coral reefs_Revised_TC_NG_AM_TRM_ESD_MH_SDJ.docx"/>
    <w:docVar w:name="paperpile-includeDoi" w:val="false"/>
    <w:docVar w:name="paperpile-styleFile" w:val="proceedings-of-the-royal-society-b.csl"/>
    <w:docVar w:name="paperpile-styleId" w:val="proceedings-of-the-royal-society-b"/>
    <w:docVar w:name="paperpile-styleLabel" w:val="Proceedings of the Royal Society B"/>
    <w:docVar w:name="paperpile-styleLocale" w:val="default"/>
  </w:docVars>
  <w:rsids>
    <w:rsidRoot w:val="00E429D0"/>
    <w:rsid w:val="000112AC"/>
    <w:rsid w:val="00031A6E"/>
    <w:rsid w:val="0003206E"/>
    <w:rsid w:val="0004017E"/>
    <w:rsid w:val="00040257"/>
    <w:rsid w:val="0006781D"/>
    <w:rsid w:val="00081307"/>
    <w:rsid w:val="000878FE"/>
    <w:rsid w:val="000A4C4D"/>
    <w:rsid w:val="000C12E8"/>
    <w:rsid w:val="0010024E"/>
    <w:rsid w:val="00133A4B"/>
    <w:rsid w:val="00137E40"/>
    <w:rsid w:val="0017209E"/>
    <w:rsid w:val="001B01AB"/>
    <w:rsid w:val="001B056C"/>
    <w:rsid w:val="001B51E3"/>
    <w:rsid w:val="001C0FD3"/>
    <w:rsid w:val="001E2D59"/>
    <w:rsid w:val="001E3CFE"/>
    <w:rsid w:val="001F3B38"/>
    <w:rsid w:val="001F583D"/>
    <w:rsid w:val="0020627B"/>
    <w:rsid w:val="00207AFD"/>
    <w:rsid w:val="00234C4C"/>
    <w:rsid w:val="002A75A7"/>
    <w:rsid w:val="002C6657"/>
    <w:rsid w:val="002E6C78"/>
    <w:rsid w:val="002F323D"/>
    <w:rsid w:val="002F4EA8"/>
    <w:rsid w:val="00337673"/>
    <w:rsid w:val="003A1161"/>
    <w:rsid w:val="003A1B47"/>
    <w:rsid w:val="003B05FF"/>
    <w:rsid w:val="003B667C"/>
    <w:rsid w:val="003B689F"/>
    <w:rsid w:val="003F5B30"/>
    <w:rsid w:val="004149DE"/>
    <w:rsid w:val="00422BDF"/>
    <w:rsid w:val="0042381B"/>
    <w:rsid w:val="004404A8"/>
    <w:rsid w:val="0044332E"/>
    <w:rsid w:val="00453ADC"/>
    <w:rsid w:val="00480F55"/>
    <w:rsid w:val="004867E5"/>
    <w:rsid w:val="004A3EC3"/>
    <w:rsid w:val="004B5617"/>
    <w:rsid w:val="004D5306"/>
    <w:rsid w:val="004F7AE2"/>
    <w:rsid w:val="00533C88"/>
    <w:rsid w:val="00581DDC"/>
    <w:rsid w:val="005D6C80"/>
    <w:rsid w:val="005F6570"/>
    <w:rsid w:val="00603496"/>
    <w:rsid w:val="0061287E"/>
    <w:rsid w:val="00623C3E"/>
    <w:rsid w:val="00652E78"/>
    <w:rsid w:val="00671ABB"/>
    <w:rsid w:val="00681902"/>
    <w:rsid w:val="006978B7"/>
    <w:rsid w:val="00717829"/>
    <w:rsid w:val="007251F2"/>
    <w:rsid w:val="007309EB"/>
    <w:rsid w:val="00741C5B"/>
    <w:rsid w:val="007850D3"/>
    <w:rsid w:val="007A22F0"/>
    <w:rsid w:val="00823062"/>
    <w:rsid w:val="00836042"/>
    <w:rsid w:val="008363E0"/>
    <w:rsid w:val="00885310"/>
    <w:rsid w:val="00897C20"/>
    <w:rsid w:val="008A0513"/>
    <w:rsid w:val="008C769F"/>
    <w:rsid w:val="008D5969"/>
    <w:rsid w:val="008E2685"/>
    <w:rsid w:val="008E5C7E"/>
    <w:rsid w:val="00903EE9"/>
    <w:rsid w:val="00905EA3"/>
    <w:rsid w:val="009069EA"/>
    <w:rsid w:val="00941DE4"/>
    <w:rsid w:val="00980896"/>
    <w:rsid w:val="009819FF"/>
    <w:rsid w:val="00990267"/>
    <w:rsid w:val="009C259E"/>
    <w:rsid w:val="009D5561"/>
    <w:rsid w:val="00A046C2"/>
    <w:rsid w:val="00A10784"/>
    <w:rsid w:val="00A647F4"/>
    <w:rsid w:val="00A65D39"/>
    <w:rsid w:val="00A85629"/>
    <w:rsid w:val="00AA1D5D"/>
    <w:rsid w:val="00AF0551"/>
    <w:rsid w:val="00AF3775"/>
    <w:rsid w:val="00B24AD2"/>
    <w:rsid w:val="00B26858"/>
    <w:rsid w:val="00B46E89"/>
    <w:rsid w:val="00B6254D"/>
    <w:rsid w:val="00B65C3F"/>
    <w:rsid w:val="00B65C8D"/>
    <w:rsid w:val="00B729FB"/>
    <w:rsid w:val="00B766B5"/>
    <w:rsid w:val="00BC0779"/>
    <w:rsid w:val="00BC1D30"/>
    <w:rsid w:val="00BC2AFF"/>
    <w:rsid w:val="00BD5122"/>
    <w:rsid w:val="00C1745D"/>
    <w:rsid w:val="00C4366A"/>
    <w:rsid w:val="00C63BA3"/>
    <w:rsid w:val="00C75734"/>
    <w:rsid w:val="00C816A8"/>
    <w:rsid w:val="00C87D41"/>
    <w:rsid w:val="00C97171"/>
    <w:rsid w:val="00CC2356"/>
    <w:rsid w:val="00CF142D"/>
    <w:rsid w:val="00CF1E52"/>
    <w:rsid w:val="00D120EF"/>
    <w:rsid w:val="00D16FE2"/>
    <w:rsid w:val="00D21DC9"/>
    <w:rsid w:val="00D23E97"/>
    <w:rsid w:val="00D5553E"/>
    <w:rsid w:val="00D70CBC"/>
    <w:rsid w:val="00D86672"/>
    <w:rsid w:val="00DB638D"/>
    <w:rsid w:val="00DD5F5E"/>
    <w:rsid w:val="00DE480A"/>
    <w:rsid w:val="00E429D0"/>
    <w:rsid w:val="00E507E8"/>
    <w:rsid w:val="00E53F27"/>
    <w:rsid w:val="00E60D17"/>
    <w:rsid w:val="00E82FA2"/>
    <w:rsid w:val="00E83358"/>
    <w:rsid w:val="00EA409C"/>
    <w:rsid w:val="00EA7064"/>
    <w:rsid w:val="00EB2CB8"/>
    <w:rsid w:val="00EE1DD1"/>
    <w:rsid w:val="00EF1269"/>
    <w:rsid w:val="00EF24A2"/>
    <w:rsid w:val="00F1516F"/>
    <w:rsid w:val="00F20CD1"/>
    <w:rsid w:val="00F21679"/>
    <w:rsid w:val="00F32CBC"/>
    <w:rsid w:val="00F37DF0"/>
    <w:rsid w:val="00F407DA"/>
    <w:rsid w:val="00FB7F80"/>
    <w:rsid w:val="00FC1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 w:type="paragraph" w:styleId="BodyText">
    <w:name w:val="Body Text"/>
    <w:basedOn w:val="Normal"/>
    <w:link w:val="BodyTextChar"/>
    <w:uiPriority w:val="99"/>
    <w:semiHidden/>
    <w:unhideWhenUsed/>
    <w:rsid w:val="00DD5F5E"/>
    <w:pPr>
      <w:spacing w:after="120"/>
    </w:pPr>
  </w:style>
  <w:style w:type="character" w:customStyle="1" w:styleId="BodyTextChar">
    <w:name w:val="Body Text Char"/>
    <w:basedOn w:val="DefaultParagraphFont"/>
    <w:link w:val="BodyText"/>
    <w:uiPriority w:val="99"/>
    <w:semiHidden/>
    <w:rsid w:val="00DD5F5E"/>
  </w:style>
  <w:style w:type="paragraph" w:styleId="Header">
    <w:name w:val="header"/>
    <w:basedOn w:val="Normal"/>
    <w:link w:val="HeaderChar"/>
    <w:uiPriority w:val="99"/>
    <w:unhideWhenUsed/>
    <w:rsid w:val="003B05FF"/>
    <w:pPr>
      <w:tabs>
        <w:tab w:val="center" w:pos="4513"/>
        <w:tab w:val="right" w:pos="9026"/>
      </w:tabs>
      <w:spacing w:line="240" w:lineRule="auto"/>
    </w:pPr>
  </w:style>
  <w:style w:type="character" w:customStyle="1" w:styleId="HeaderChar">
    <w:name w:val="Header Char"/>
    <w:basedOn w:val="DefaultParagraphFont"/>
    <w:link w:val="Header"/>
    <w:uiPriority w:val="99"/>
    <w:rsid w:val="003B05FF"/>
  </w:style>
  <w:style w:type="paragraph" w:styleId="Footer">
    <w:name w:val="footer"/>
    <w:basedOn w:val="Normal"/>
    <w:link w:val="FooterChar"/>
    <w:uiPriority w:val="99"/>
    <w:unhideWhenUsed/>
    <w:rsid w:val="003B05FF"/>
    <w:pPr>
      <w:tabs>
        <w:tab w:val="center" w:pos="4513"/>
        <w:tab w:val="right" w:pos="9026"/>
      </w:tabs>
      <w:spacing w:line="240" w:lineRule="auto"/>
    </w:pPr>
  </w:style>
  <w:style w:type="character" w:customStyle="1" w:styleId="FooterChar">
    <w:name w:val="Footer Char"/>
    <w:basedOn w:val="DefaultParagraphFont"/>
    <w:link w:val="Footer"/>
    <w:uiPriority w:val="99"/>
    <w:rsid w:val="003B05FF"/>
  </w:style>
  <w:style w:type="character" w:styleId="PageNumber">
    <w:name w:val="page number"/>
    <w:basedOn w:val="DefaultParagraphFont"/>
    <w:uiPriority w:val="99"/>
    <w:semiHidden/>
    <w:unhideWhenUsed/>
    <w:rsid w:val="003B05FF"/>
  </w:style>
  <w:style w:type="paragraph" w:styleId="NormalWeb">
    <w:name w:val="Normal (Web)"/>
    <w:basedOn w:val="Normal"/>
    <w:uiPriority w:val="99"/>
    <w:semiHidden/>
    <w:unhideWhenUsed/>
    <w:rsid w:val="003A11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12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2E8"/>
    <w:rPr>
      <w:rFonts w:ascii="Segoe UI" w:hAnsi="Segoe UI" w:cs="Segoe UI"/>
      <w:sz w:val="18"/>
      <w:szCs w:val="18"/>
    </w:rPr>
  </w:style>
  <w:style w:type="paragraph" w:customStyle="1" w:styleId="Style5">
    <w:name w:val="Style 5"/>
    <w:uiPriority w:val="99"/>
    <w:rsid w:val="001B51E3"/>
    <w:pPr>
      <w:widowControl w:val="0"/>
      <w:autoSpaceDE w:val="0"/>
      <w:autoSpaceDN w:val="0"/>
      <w:adjustRightInd w:val="0"/>
      <w:spacing w:line="240" w:lineRule="auto"/>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2909">
      <w:bodyDiv w:val="1"/>
      <w:marLeft w:val="0"/>
      <w:marRight w:val="0"/>
      <w:marTop w:val="0"/>
      <w:marBottom w:val="0"/>
      <w:divBdr>
        <w:top w:val="none" w:sz="0" w:space="0" w:color="auto"/>
        <w:left w:val="none" w:sz="0" w:space="0" w:color="auto"/>
        <w:bottom w:val="none" w:sz="0" w:space="0" w:color="auto"/>
        <w:right w:val="none" w:sz="0" w:space="0" w:color="auto"/>
      </w:divBdr>
    </w:div>
    <w:div w:id="174534904">
      <w:bodyDiv w:val="1"/>
      <w:marLeft w:val="0"/>
      <w:marRight w:val="0"/>
      <w:marTop w:val="0"/>
      <w:marBottom w:val="0"/>
      <w:divBdr>
        <w:top w:val="none" w:sz="0" w:space="0" w:color="auto"/>
        <w:left w:val="none" w:sz="0" w:space="0" w:color="auto"/>
        <w:bottom w:val="none" w:sz="0" w:space="0" w:color="auto"/>
        <w:right w:val="none" w:sz="0" w:space="0" w:color="auto"/>
      </w:divBdr>
    </w:div>
    <w:div w:id="318968032">
      <w:bodyDiv w:val="1"/>
      <w:marLeft w:val="0"/>
      <w:marRight w:val="0"/>
      <w:marTop w:val="0"/>
      <w:marBottom w:val="0"/>
      <w:divBdr>
        <w:top w:val="none" w:sz="0" w:space="0" w:color="auto"/>
        <w:left w:val="none" w:sz="0" w:space="0" w:color="auto"/>
        <w:bottom w:val="none" w:sz="0" w:space="0" w:color="auto"/>
        <w:right w:val="none" w:sz="0" w:space="0" w:color="auto"/>
      </w:divBdr>
    </w:div>
    <w:div w:id="508183292">
      <w:bodyDiv w:val="1"/>
      <w:marLeft w:val="0"/>
      <w:marRight w:val="0"/>
      <w:marTop w:val="0"/>
      <w:marBottom w:val="0"/>
      <w:divBdr>
        <w:top w:val="none" w:sz="0" w:space="0" w:color="auto"/>
        <w:left w:val="none" w:sz="0" w:space="0" w:color="auto"/>
        <w:bottom w:val="none" w:sz="0" w:space="0" w:color="auto"/>
        <w:right w:val="none" w:sz="0" w:space="0" w:color="auto"/>
      </w:divBdr>
    </w:div>
    <w:div w:id="848452327">
      <w:bodyDiv w:val="1"/>
      <w:marLeft w:val="0"/>
      <w:marRight w:val="0"/>
      <w:marTop w:val="0"/>
      <w:marBottom w:val="0"/>
      <w:divBdr>
        <w:top w:val="none" w:sz="0" w:space="0" w:color="auto"/>
        <w:left w:val="none" w:sz="0" w:space="0" w:color="auto"/>
        <w:bottom w:val="none" w:sz="0" w:space="0" w:color="auto"/>
        <w:right w:val="none" w:sz="0" w:space="0" w:color="auto"/>
      </w:divBdr>
    </w:div>
    <w:div w:id="865022373">
      <w:bodyDiv w:val="1"/>
      <w:marLeft w:val="0"/>
      <w:marRight w:val="0"/>
      <w:marTop w:val="0"/>
      <w:marBottom w:val="0"/>
      <w:divBdr>
        <w:top w:val="none" w:sz="0" w:space="0" w:color="auto"/>
        <w:left w:val="none" w:sz="0" w:space="0" w:color="auto"/>
        <w:bottom w:val="none" w:sz="0" w:space="0" w:color="auto"/>
        <w:right w:val="none" w:sz="0" w:space="0" w:color="auto"/>
      </w:divBdr>
    </w:div>
    <w:div w:id="1191332580">
      <w:bodyDiv w:val="1"/>
      <w:marLeft w:val="0"/>
      <w:marRight w:val="0"/>
      <w:marTop w:val="0"/>
      <w:marBottom w:val="0"/>
      <w:divBdr>
        <w:top w:val="none" w:sz="0" w:space="0" w:color="auto"/>
        <w:left w:val="none" w:sz="0" w:space="0" w:color="auto"/>
        <w:bottom w:val="none" w:sz="0" w:space="0" w:color="auto"/>
        <w:right w:val="none" w:sz="0" w:space="0" w:color="auto"/>
      </w:divBdr>
    </w:div>
    <w:div w:id="1264654232">
      <w:bodyDiv w:val="1"/>
      <w:marLeft w:val="0"/>
      <w:marRight w:val="0"/>
      <w:marTop w:val="0"/>
      <w:marBottom w:val="0"/>
      <w:divBdr>
        <w:top w:val="none" w:sz="0" w:space="0" w:color="auto"/>
        <w:left w:val="none" w:sz="0" w:space="0" w:color="auto"/>
        <w:bottom w:val="none" w:sz="0" w:space="0" w:color="auto"/>
        <w:right w:val="none" w:sz="0" w:space="0" w:color="auto"/>
      </w:divBdr>
    </w:div>
    <w:div w:id="141107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atamermaid.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19F7-D92F-4ACD-B290-522DFEBD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19</Pages>
  <Words>69707</Words>
  <Characters>413366</Characters>
  <Application>Microsoft Office Word</Application>
  <DocSecurity>0</DocSecurity>
  <Lines>6561</Lines>
  <Paragraphs>1338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18</cp:revision>
  <dcterms:created xsi:type="dcterms:W3CDTF">2023-07-08T05:32:00Z</dcterms:created>
  <dcterms:modified xsi:type="dcterms:W3CDTF">2023-07-13T16:06:00Z</dcterms:modified>
</cp:coreProperties>
</file>