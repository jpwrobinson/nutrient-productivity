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7A22F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32F8BF2D"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Yashika</w:t>
      </w:r>
      <w:proofErr w:type="spellEnd"/>
      <w:r>
        <w:rPr>
          <w:rFonts w:ascii="Times New Roman" w:eastAsia="Times New Roman" w:hAnsi="Times New Roman" w:cs="Times New Roman"/>
          <w:sz w:val="24"/>
          <w:szCs w:val="24"/>
        </w:rPr>
        <w:t xml:space="preserve"> Nand</w:t>
      </w:r>
      <w:r>
        <w:rPr>
          <w:rFonts w:ascii="Times New Roman" w:eastAsia="Times New Roman" w:hAnsi="Times New Roman" w:cs="Times New Roman"/>
          <w:sz w:val="24"/>
          <w:szCs w:val="24"/>
          <w:vertAlign w:val="superscript"/>
        </w:rPr>
        <w:t>4</w:t>
      </w:r>
      <w:ins w:id="0" w:author="Robinson, James (robins64)" w:date="2023-06-30T10:19:00Z">
        <w:r w:rsidR="00133A4B">
          <w:rPr>
            <w:rFonts w:ascii="Times New Roman" w:eastAsia="Times New Roman" w:hAnsi="Times New Roman" w:cs="Times New Roman"/>
            <w:sz w:val="24"/>
            <w:szCs w:val="24"/>
            <w:vertAlign w:val="superscript"/>
          </w:rPr>
          <w:t>,6</w:t>
        </w:r>
      </w:ins>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Default="007A22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Lancaster Environment Centre, Lancaster University, Lancaster, LA1 4YQ, UK</w:t>
      </w:r>
    </w:p>
    <w:p w14:paraId="4979A202" w14:textId="77777777" w:rsidR="00E429D0" w:rsidRDefault="007A22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Marine Program, Wildlife Conservation Society, New York, NY, USA</w:t>
      </w:r>
    </w:p>
    <w:p w14:paraId="5A48F6C0" w14:textId="77777777" w:rsidR="00E429D0" w:rsidRDefault="007A22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7A22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Mela</w:t>
      </w:r>
      <w:r>
        <w:rPr>
          <w:rFonts w:ascii="Times New Roman" w:eastAsia="Times New Roman" w:hAnsi="Times New Roman" w:cs="Times New Roman"/>
          <w:sz w:val="24"/>
          <w:szCs w:val="24"/>
        </w:rPr>
        <w:t xml:space="preserve">nesia Program, Wildlife Conservation Society, 11 </w:t>
      </w:r>
      <w:proofErr w:type="spellStart"/>
      <w:r>
        <w:rPr>
          <w:rFonts w:ascii="Times New Roman" w:eastAsia="Times New Roman" w:hAnsi="Times New Roman" w:cs="Times New Roman"/>
          <w:sz w:val="24"/>
          <w:szCs w:val="24"/>
        </w:rPr>
        <w:t>Ma’afu</w:t>
      </w:r>
      <w:proofErr w:type="spellEnd"/>
      <w:r>
        <w:rPr>
          <w:rFonts w:ascii="Times New Roman" w:eastAsia="Times New Roman" w:hAnsi="Times New Roman" w:cs="Times New Roman"/>
          <w:sz w:val="24"/>
          <w:szCs w:val="24"/>
        </w:rPr>
        <w:t xml:space="preserve"> St, Suva, Fiji</w:t>
      </w:r>
    </w:p>
    <w:p w14:paraId="71B7DC0B" w14:textId="77777777" w:rsidR="00E429D0" w:rsidRDefault="007A22F0">
      <w:pPr>
        <w:numPr>
          <w:ilvl w:val="0"/>
          <w:numId w:val="1"/>
        </w:numPr>
        <w:rPr>
          <w:ins w:id="1" w:author="Robinson, James (robins64)" w:date="2023-06-30T10:18:00Z"/>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657FE83F" w14:textId="7CF062A5" w:rsidR="00133A4B" w:rsidRDefault="00133A4B">
      <w:pPr>
        <w:numPr>
          <w:ilvl w:val="0"/>
          <w:numId w:val="1"/>
        </w:numPr>
        <w:rPr>
          <w:rFonts w:ascii="Times New Roman" w:eastAsia="Times New Roman" w:hAnsi="Times New Roman" w:cs="Times New Roman"/>
          <w:sz w:val="24"/>
          <w:szCs w:val="24"/>
        </w:rPr>
      </w:pPr>
      <w:ins w:id="2" w:author="Robinson, James (robins64)" w:date="2023-06-30T10:19:00Z">
        <w:r w:rsidRPr="00133A4B">
          <w:rPr>
            <w:rFonts w:ascii="Times New Roman" w:eastAsia="Times New Roman" w:hAnsi="Times New Roman" w:cs="Times New Roman"/>
            <w:sz w:val="24"/>
            <w:szCs w:val="24"/>
          </w:rPr>
          <w:t>Australian Institute of Marine Science, Townsville</w:t>
        </w:r>
        <w:r>
          <w:rPr>
            <w:rFonts w:ascii="Times New Roman" w:eastAsia="Times New Roman" w:hAnsi="Times New Roman" w:cs="Times New Roman"/>
            <w:sz w:val="24"/>
            <w:szCs w:val="24"/>
          </w:rPr>
          <w:t>, Queensland, Australia.</w:t>
        </w:r>
      </w:ins>
    </w:p>
    <w:p w14:paraId="36989A5F" w14:textId="77777777" w:rsidR="00E429D0" w:rsidRDefault="00E429D0">
      <w:pPr>
        <w:rPr>
          <w:sz w:val="24"/>
          <w:szCs w:val="24"/>
        </w:rPr>
      </w:pPr>
    </w:p>
    <w:p w14:paraId="1766FC11" w14:textId="77777777" w:rsidR="00E429D0" w:rsidRDefault="007A22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4D190986"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 fisheries supply nutritious catch to tropical coastal communities, where the</w:t>
      </w:r>
      <w:r>
        <w:rPr>
          <w:rFonts w:ascii="Times New Roman" w:eastAsia="Times New Roman" w:hAnsi="Times New Roman" w:cs="Times New Roman"/>
          <w:sz w:val="24"/>
          <w:szCs w:val="24"/>
        </w:rPr>
        <w:t xml:space="preserve"> quality of reef seafood is determined by both the rate of biomass production and nutritional value of reef fishes. Yet our understanding of reef fisheries has largely used fish biomass, rather than individual growth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biomass production) and nutrient </w:t>
      </w:r>
      <w:r>
        <w:rPr>
          <w:rFonts w:ascii="Times New Roman" w:eastAsia="Times New Roman" w:hAnsi="Times New Roman" w:cs="Times New Roman"/>
          <w:sz w:val="24"/>
          <w:szCs w:val="24"/>
        </w:rPr>
        <w:t>concentration (i.e. nutritional value</w:t>
      </w:r>
      <w:ins w:id="3" w:author="Robinson, James (robins64)" w:date="2023-06-30T10:50:00Z">
        <w:r w:rsidR="001E3CFE">
          <w:rPr>
            <w:rFonts w:ascii="Times New Roman" w:eastAsia="Times New Roman" w:hAnsi="Times New Roman" w:cs="Times New Roman"/>
            <w:sz w:val="24"/>
            <w:szCs w:val="24"/>
          </w:rPr>
          <w:t xml:space="preserve"> of seafood</w:t>
        </w:r>
      </w:ins>
      <w:r>
        <w:rPr>
          <w:rFonts w:ascii="Times New Roman" w:eastAsia="Times New Roman" w:hAnsi="Times New Roman" w:cs="Times New Roman"/>
          <w:sz w:val="24"/>
          <w:szCs w:val="24"/>
        </w:rPr>
        <w:t>), limiting the ability of management to protect fisheries productivity and nutritious catches. Here, we use modelled growth coefficients and nutrient concentrations to understand the nutrient productivity of coral reef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fishes, and</w:t>
      </w:r>
      <w:proofErr w:type="gramEnd"/>
      <w:r>
        <w:rPr>
          <w:rFonts w:ascii="Times New Roman" w:eastAsia="Times New Roman" w:hAnsi="Times New Roman" w:cs="Times New Roman"/>
          <w:sz w:val="24"/>
          <w:szCs w:val="24"/>
        </w:rPr>
        <w:t xml:space="preserve"> combine these predictions with surveys from four tropical countries to examine the distribution of fishery services among trophic groups. Species’ growth coefficients were associated with size-linked nutrients (calcium, iron, selenium, zinc), </w:t>
      </w:r>
      <w:r>
        <w:rPr>
          <w:rFonts w:ascii="Times New Roman" w:eastAsia="Times New Roman" w:hAnsi="Times New Roman" w:cs="Times New Roman"/>
          <w:sz w:val="24"/>
          <w:szCs w:val="24"/>
        </w:rPr>
        <w:t>but not total nutrient density, showing that both slow- and fast-growing species can be nutritious for people. We integrated these values with fish abundance data to show that herbivorous species dominated standing biomass, biomass turnover, and nutrient p</w:t>
      </w:r>
      <w:r>
        <w:rPr>
          <w:rFonts w:ascii="Times New Roman" w:eastAsia="Times New Roman" w:hAnsi="Times New Roman" w:cs="Times New Roman"/>
          <w:sz w:val="24"/>
          <w:szCs w:val="24"/>
        </w:rPr>
        <w:t>roduction on most reefs. Such bottom-heavy trophic distributions of nutrients were observed across fishing and benthic composition gradients. Management restrictions that promote sustainability of low-trophic-level species, including time, gear, and area r</w:t>
      </w:r>
      <w:r>
        <w:rPr>
          <w:rFonts w:ascii="Times New Roman" w:eastAsia="Times New Roman" w:hAnsi="Times New Roman" w:cs="Times New Roman"/>
          <w:sz w:val="24"/>
          <w:szCs w:val="24"/>
        </w:rPr>
        <w:t>estrictions, can help to protect biomass and nutrient production from reef fisheries.</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122DFB4" w14:textId="77777777" w:rsidR="00E429D0" w:rsidRDefault="00E429D0">
      <w:pPr>
        <w:rPr>
          <w:rFonts w:ascii="Times New Roman" w:eastAsia="Times New Roman" w:hAnsi="Times New Roman" w:cs="Times New Roman"/>
          <w:sz w:val="24"/>
          <w:szCs w:val="24"/>
        </w:rPr>
      </w:pPr>
    </w:p>
    <w:p w14:paraId="11ECDB67" w14:textId="11429002"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hyperlink r:id="rId7">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xml:space="preserve">, and reveals impacts of anthropogenic stressors on ecosystem services </w:t>
      </w:r>
      <w:hyperlink r:id="rId8">
        <w:r>
          <w:rPr>
            <w:rFonts w:ascii="Times New Roman" w:eastAsia="Times New Roman" w:hAnsi="Times New Roman" w:cs="Times New Roman"/>
            <w:color w:val="000000"/>
            <w:sz w:val="24"/>
            <w:szCs w:val="24"/>
          </w:rPr>
          <w:t>[3,4]</w:t>
        </w:r>
      </w:hyperlink>
      <w:r>
        <w:rPr>
          <w:rFonts w:ascii="Times New Roman" w:eastAsia="Times New Roman" w:hAnsi="Times New Roman" w:cs="Times New Roman"/>
          <w:sz w:val="24"/>
          <w:szCs w:val="24"/>
        </w:rPr>
        <w:t xml:space="preserve">. Many aquatic ecosystems provide services through fisheries </w:t>
      </w:r>
      <w:hyperlink r:id="rId9">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 xml:space="preserve">, particularly in the tropics where coastal habitats such as coral reefs contribute to local </w:t>
      </w:r>
      <w:r>
        <w:rPr>
          <w:rFonts w:ascii="Times New Roman" w:eastAsia="Times New Roman" w:hAnsi="Times New Roman" w:cs="Times New Roman"/>
          <w:sz w:val="24"/>
          <w:szCs w:val="24"/>
        </w:rPr>
        <w:t xml:space="preserve">food systems </w:t>
      </w:r>
      <w:hyperlink r:id="rId10">
        <w:r>
          <w:rPr>
            <w:rFonts w:ascii="Times New Roman" w:eastAsia="Times New Roman" w:hAnsi="Times New Roman" w:cs="Times New Roman"/>
            <w:color w:val="000000"/>
            <w:sz w:val="24"/>
            <w:szCs w:val="24"/>
          </w:rPr>
          <w:t>[6]</w:t>
        </w:r>
      </w:hyperlink>
      <w:r>
        <w:rPr>
          <w:rFonts w:ascii="Times New Roman" w:eastAsia="Times New Roman" w:hAnsi="Times New Roman" w:cs="Times New Roman"/>
          <w:sz w:val="24"/>
          <w:szCs w:val="24"/>
        </w:rPr>
        <w:t>. Much of our understanding of how coral reef fishes contribute to fisheries is based on studies measuring fish biomass at one point in time in multipl</w:t>
      </w:r>
      <w:r>
        <w:rPr>
          <w:rFonts w:ascii="Times New Roman" w:eastAsia="Times New Roman" w:hAnsi="Times New Roman" w:cs="Times New Roman"/>
          <w:sz w:val="24"/>
          <w:szCs w:val="24"/>
        </w:rPr>
        <w:t xml:space="preserve">e places, </w:t>
      </w:r>
      <w:r>
        <w:rPr>
          <w:rFonts w:ascii="Times New Roman" w:eastAsia="Times New Roman" w:hAnsi="Times New Roman" w:cs="Times New Roman"/>
          <w:sz w:val="24"/>
          <w:szCs w:val="24"/>
        </w:rPr>
        <w:lastRenderedPageBreak/>
        <w:t xml:space="preserve">such as regional analyses that reveal how fish assemblage composition changes along gradients in fishing pressure </w:t>
      </w:r>
      <w:hyperlink r:id="rId11">
        <w:r>
          <w:rPr>
            <w:rFonts w:ascii="Times New Roman" w:eastAsia="Times New Roman" w:hAnsi="Times New Roman" w:cs="Times New Roman"/>
            <w:color w:val="000000"/>
            <w:sz w:val="24"/>
            <w:szCs w:val="24"/>
          </w:rPr>
          <w:t>[7,8]</w:t>
        </w:r>
      </w:hyperlink>
      <w:r>
        <w:rPr>
          <w:rFonts w:ascii="Times New Roman" w:eastAsia="Times New Roman" w:hAnsi="Times New Roman" w:cs="Times New Roman"/>
          <w:sz w:val="24"/>
          <w:szCs w:val="24"/>
        </w:rPr>
        <w:t xml:space="preserve"> and abiotic processes, such as t</w:t>
      </w:r>
      <w:r>
        <w:rPr>
          <w:rFonts w:ascii="Times New Roman" w:eastAsia="Times New Roman" w:hAnsi="Times New Roman" w:cs="Times New Roman"/>
          <w:sz w:val="24"/>
          <w:szCs w:val="24"/>
        </w:rPr>
        <w:t xml:space="preserve">emperature </w:t>
      </w:r>
      <w:hyperlink r:id="rId12">
        <w:r>
          <w:rPr>
            <w:rFonts w:ascii="Times New Roman" w:eastAsia="Times New Roman" w:hAnsi="Times New Roman" w:cs="Times New Roman"/>
            <w:color w:val="000000"/>
            <w:sz w:val="24"/>
            <w:szCs w:val="24"/>
          </w:rPr>
          <w:t>[9]</w:t>
        </w:r>
      </w:hyperlink>
      <w:r>
        <w:rPr>
          <w:rFonts w:ascii="Times New Roman" w:eastAsia="Times New Roman" w:hAnsi="Times New Roman" w:cs="Times New Roman"/>
          <w:sz w:val="24"/>
          <w:szCs w:val="24"/>
        </w:rPr>
        <w:t xml:space="preserve">. However, fish biomass is a static snapshot of a coral reef assemblage that fails to capture the growth of targeted populations </w:t>
      </w:r>
      <w:hyperlink r:id="rId13">
        <w:r>
          <w:rPr>
            <w:rFonts w:ascii="Times New Roman" w:eastAsia="Times New Roman" w:hAnsi="Times New Roman" w:cs="Times New Roman"/>
            <w:color w:val="000000"/>
            <w:sz w:val="24"/>
            <w:szCs w:val="24"/>
          </w:rPr>
          <w:t>[10,11]</w:t>
        </w:r>
      </w:hyperlink>
      <w:r>
        <w:rPr>
          <w:rFonts w:ascii="Times New Roman" w:eastAsia="Times New Roman" w:hAnsi="Times New Roman" w:cs="Times New Roman"/>
          <w:sz w:val="24"/>
          <w:szCs w:val="24"/>
        </w:rPr>
        <w:t xml:space="preserve">, which determines the rate of biomass production, and turnover over time </w:t>
      </w:r>
      <w:hyperlink r:id="rId14">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xml:space="preserve">. </w:t>
      </w:r>
      <w:commentRangeStart w:id="4"/>
      <w:r>
        <w:rPr>
          <w:rFonts w:ascii="Times New Roman" w:eastAsia="Times New Roman" w:hAnsi="Times New Roman" w:cs="Times New Roman"/>
          <w:sz w:val="24"/>
          <w:szCs w:val="24"/>
        </w:rPr>
        <w:t>Analyses of</w:t>
      </w:r>
      <w:r>
        <w:rPr>
          <w:rFonts w:ascii="Times New Roman" w:eastAsia="Times New Roman" w:hAnsi="Times New Roman" w:cs="Times New Roman"/>
          <w:sz w:val="24"/>
          <w:szCs w:val="24"/>
        </w:rPr>
        <w:t xml:space="preserve"> fish biomass </w:t>
      </w:r>
      <w:ins w:id="5" w:author="Robinson, James (robins64)" w:date="2023-06-30T10:47:00Z">
        <w:r w:rsidR="001E3CFE">
          <w:rPr>
            <w:rFonts w:ascii="Times New Roman" w:eastAsia="Times New Roman" w:hAnsi="Times New Roman" w:cs="Times New Roman"/>
            <w:sz w:val="24"/>
            <w:szCs w:val="24"/>
          </w:rPr>
          <w:t xml:space="preserve">can </w:t>
        </w:r>
      </w:ins>
      <w:r>
        <w:rPr>
          <w:rFonts w:ascii="Times New Roman" w:eastAsia="Times New Roman" w:hAnsi="Times New Roman" w:cs="Times New Roman"/>
          <w:sz w:val="24"/>
          <w:szCs w:val="24"/>
        </w:rPr>
        <w:t xml:space="preserve">also overlook social aspects of reef fisheries, such as the </w:t>
      </w:r>
      <w:del w:id="6" w:author="Robinson, James (robins64)" w:date="2023-06-30T10:49:00Z">
        <w:r w:rsidDel="001E3CFE">
          <w:rPr>
            <w:rFonts w:ascii="Times New Roman" w:eastAsia="Times New Roman" w:hAnsi="Times New Roman" w:cs="Times New Roman"/>
            <w:sz w:val="24"/>
            <w:szCs w:val="24"/>
          </w:rPr>
          <w:delText xml:space="preserve">nutritional </w:delText>
        </w:r>
      </w:del>
      <w:ins w:id="7" w:author="Robinson, James (robins64)" w:date="2023-06-30T10:49:00Z">
        <w:r w:rsidR="001E3CFE">
          <w:rPr>
            <w:rFonts w:ascii="Times New Roman" w:eastAsia="Times New Roman" w:hAnsi="Times New Roman" w:cs="Times New Roman"/>
            <w:sz w:val="24"/>
            <w:szCs w:val="24"/>
          </w:rPr>
          <w:t>nutrient</w:t>
        </w:r>
        <w:r w:rsidR="001E3CFE">
          <w:rPr>
            <w:rFonts w:ascii="Times New Roman" w:eastAsia="Times New Roman" w:hAnsi="Times New Roman" w:cs="Times New Roman"/>
            <w:sz w:val="24"/>
            <w:szCs w:val="24"/>
          </w:rPr>
          <w:t xml:space="preserve"> </w:t>
        </w:r>
      </w:ins>
      <w:del w:id="8" w:author="Robinson, James (robins64)" w:date="2023-06-30T10:49:00Z">
        <w:r w:rsidDel="001E3CFE">
          <w:rPr>
            <w:rFonts w:ascii="Times New Roman" w:eastAsia="Times New Roman" w:hAnsi="Times New Roman" w:cs="Times New Roman"/>
            <w:sz w:val="24"/>
            <w:szCs w:val="24"/>
          </w:rPr>
          <w:delText xml:space="preserve">quality </w:delText>
        </w:r>
      </w:del>
      <w:ins w:id="9" w:author="Robinson, James (robins64)" w:date="2023-06-30T10:49:00Z">
        <w:r w:rsidR="001E3CFE">
          <w:rPr>
            <w:rFonts w:ascii="Times New Roman" w:eastAsia="Times New Roman" w:hAnsi="Times New Roman" w:cs="Times New Roman"/>
            <w:sz w:val="24"/>
            <w:szCs w:val="24"/>
          </w:rPr>
          <w:t>concentration</w:t>
        </w:r>
        <w:r w:rsidR="001E3CF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of fisheries catches </w:t>
      </w:r>
      <w:hyperlink r:id="rId15">
        <w:r>
          <w:rPr>
            <w:rFonts w:ascii="Times New Roman" w:eastAsia="Times New Roman" w:hAnsi="Times New Roman" w:cs="Times New Roman"/>
            <w:color w:val="000000"/>
            <w:sz w:val="24"/>
            <w:szCs w:val="24"/>
          </w:rPr>
          <w:t>[13]</w:t>
        </w:r>
      </w:hyperlink>
      <w:commentRangeEnd w:id="4"/>
      <w:r w:rsidR="00B65C8D">
        <w:rPr>
          <w:rStyle w:val="CommentReference"/>
        </w:rPr>
        <w:commentReference w:id="4"/>
      </w:r>
      <w:ins w:id="10" w:author="Robinson, James (robins64)" w:date="2023-06-30T10:47:00Z">
        <w:r w:rsidR="001E3CFE">
          <w:rPr>
            <w:rFonts w:ascii="Times New Roman" w:eastAsia="Times New Roman" w:hAnsi="Times New Roman" w:cs="Times New Roman"/>
            <w:sz w:val="24"/>
            <w:szCs w:val="24"/>
          </w:rPr>
          <w:t xml:space="preserve">. As a result, </w:t>
        </w:r>
      </w:ins>
      <w:del w:id="11" w:author="Robinson, James (robins64)" w:date="2023-06-30T10:47:00Z">
        <w:r w:rsidDel="001E3CFE">
          <w:rPr>
            <w:rFonts w:ascii="Times New Roman" w:eastAsia="Times New Roman" w:hAnsi="Times New Roman" w:cs="Times New Roman"/>
            <w:sz w:val="24"/>
            <w:szCs w:val="24"/>
          </w:rPr>
          <w:delText xml:space="preserve">, </w:delText>
        </w:r>
        <w:r w:rsidDel="001E3CFE">
          <w:rPr>
            <w:rFonts w:ascii="Times New Roman" w:eastAsia="Times New Roman" w:hAnsi="Times New Roman" w:cs="Times New Roman"/>
            <w:sz w:val="24"/>
            <w:szCs w:val="24"/>
          </w:rPr>
          <w:delText>limiting the usefulness of biomass in quantifyi</w:delText>
        </w:r>
        <w:r w:rsidDel="001E3CFE">
          <w:rPr>
            <w:rFonts w:ascii="Times New Roman" w:eastAsia="Times New Roman" w:hAnsi="Times New Roman" w:cs="Times New Roman"/>
            <w:sz w:val="24"/>
            <w:szCs w:val="24"/>
          </w:rPr>
          <w:delText xml:space="preserve">ng fisheries contributions to food and nutrition security. </w:delText>
        </w:r>
      </w:del>
      <w:ins w:id="12" w:author="Robinson, James (robins64)" w:date="2023-06-30T10:47:00Z">
        <w:r w:rsidR="001E3CFE">
          <w:rPr>
            <w:rFonts w:ascii="Times New Roman" w:eastAsia="Times New Roman" w:hAnsi="Times New Roman" w:cs="Times New Roman"/>
            <w:sz w:val="24"/>
            <w:szCs w:val="24"/>
          </w:rPr>
          <w:t>c</w:t>
        </w:r>
      </w:ins>
      <w:del w:id="13" w:author="Robinson, James (robins64)" w:date="2023-06-30T10:47:00Z">
        <w:r w:rsidDel="001E3CFE">
          <w:rPr>
            <w:rFonts w:ascii="Times New Roman" w:eastAsia="Times New Roman" w:hAnsi="Times New Roman" w:cs="Times New Roman"/>
            <w:sz w:val="24"/>
            <w:szCs w:val="24"/>
          </w:rPr>
          <w:delText>C</w:delText>
        </w:r>
      </w:del>
      <w:r>
        <w:rPr>
          <w:rFonts w:ascii="Times New Roman" w:eastAsia="Times New Roman" w:hAnsi="Times New Roman" w:cs="Times New Roman"/>
          <w:sz w:val="24"/>
          <w:szCs w:val="24"/>
        </w:rPr>
        <w:t xml:space="preserve">onsidering associations between </w:t>
      </w:r>
      <w:ins w:id="14" w:author="Robinson, James (robins64)" w:date="2023-06-30T10:47:00Z">
        <w:r w:rsidR="001E3CFE">
          <w:rPr>
            <w:rFonts w:ascii="Times New Roman" w:eastAsia="Times New Roman" w:hAnsi="Times New Roman" w:cs="Times New Roman"/>
            <w:sz w:val="24"/>
            <w:szCs w:val="24"/>
          </w:rPr>
          <w:t xml:space="preserve">biomass, biomass </w:t>
        </w:r>
      </w:ins>
      <w:r>
        <w:rPr>
          <w:rFonts w:ascii="Times New Roman" w:eastAsia="Times New Roman" w:hAnsi="Times New Roman" w:cs="Times New Roman"/>
          <w:sz w:val="24"/>
          <w:szCs w:val="24"/>
        </w:rPr>
        <w:t>production</w:t>
      </w:r>
      <w:ins w:id="15" w:author="Robinson, James (robins64)" w:date="2023-06-30T10:47:00Z">
        <w:r w:rsidR="001E3CFE">
          <w:rPr>
            <w:rFonts w:ascii="Times New Roman" w:eastAsia="Times New Roman" w:hAnsi="Times New Roman" w:cs="Times New Roman"/>
            <w:sz w:val="24"/>
            <w:szCs w:val="24"/>
          </w:rPr>
          <w:t xml:space="preserve">, </w:t>
        </w:r>
      </w:ins>
      <w:del w:id="16" w:author="Robinson, James (robins64)" w:date="2023-06-30T10:47:00Z">
        <w:r w:rsidDel="001E3CFE">
          <w:rPr>
            <w:rFonts w:ascii="Times New Roman" w:eastAsia="Times New Roman" w:hAnsi="Times New Roman" w:cs="Times New Roman"/>
            <w:sz w:val="24"/>
            <w:szCs w:val="24"/>
          </w:rPr>
          <w:delText xml:space="preserve"> </w:delText>
        </w:r>
        <w:r w:rsidDel="001E3CFE">
          <w:rPr>
            <w:rFonts w:ascii="Times New Roman" w:eastAsia="Times New Roman" w:hAnsi="Times New Roman" w:cs="Times New Roman"/>
            <w:sz w:val="24"/>
            <w:szCs w:val="24"/>
          </w:rPr>
          <w:delText xml:space="preserve">of biomass </w:delText>
        </w:r>
      </w:del>
      <w:r>
        <w:rPr>
          <w:rFonts w:ascii="Times New Roman" w:eastAsia="Times New Roman" w:hAnsi="Times New Roman" w:cs="Times New Roman"/>
          <w:sz w:val="24"/>
          <w:szCs w:val="24"/>
        </w:rPr>
        <w:t>and nutrient</w:t>
      </w:r>
      <w:ins w:id="17" w:author="Robinson, James (robins64)" w:date="2023-06-30T10:47:00Z">
        <w:r w:rsidR="001E3CFE">
          <w:rPr>
            <w:rFonts w:ascii="Times New Roman" w:eastAsia="Times New Roman" w:hAnsi="Times New Roman" w:cs="Times New Roman"/>
            <w:sz w:val="24"/>
            <w:szCs w:val="24"/>
          </w:rPr>
          <w:t xml:space="preserve"> concentrations</w:t>
        </w:r>
      </w:ins>
      <w:del w:id="18" w:author="Robinson, James (robins64)" w:date="2023-06-30T10:47:00Z">
        <w:r w:rsidDel="001E3CFE">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and how these processes vary between fish species, will more accurately capture potential fisheries service contributions in tr</w:t>
      </w:r>
      <w:r>
        <w:rPr>
          <w:rFonts w:ascii="Times New Roman" w:eastAsia="Times New Roman" w:hAnsi="Times New Roman" w:cs="Times New Roman"/>
          <w:sz w:val="24"/>
          <w:szCs w:val="24"/>
        </w:rPr>
        <w:t xml:space="preserve">opical food systems. </w:t>
      </w:r>
    </w:p>
    <w:p w14:paraId="46A9BE2F" w14:textId="77777777" w:rsidR="00E429D0" w:rsidRDefault="00E429D0">
      <w:pPr>
        <w:rPr>
          <w:rFonts w:ascii="Times New Roman" w:eastAsia="Times New Roman" w:hAnsi="Times New Roman" w:cs="Times New Roman"/>
          <w:sz w:val="24"/>
          <w:szCs w:val="24"/>
        </w:rPr>
      </w:pPr>
    </w:p>
    <w:p w14:paraId="78F1DAA7"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w:t>
      </w:r>
      <w:r>
        <w:rPr>
          <w:rFonts w:ascii="Times New Roman" w:eastAsia="Times New Roman" w:hAnsi="Times New Roman" w:cs="Times New Roman"/>
          <w:sz w:val="24"/>
          <w:szCs w:val="24"/>
        </w:rPr>
        <w:t xml:space="preserve">been developed to predict growth rates </w:t>
      </w:r>
      <w:hyperlink r:id="rId20">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and nutrient concentrations of diverse reef fish species </w:t>
      </w:r>
      <w:hyperlink r:id="rId21">
        <w:r>
          <w:rPr>
            <w:rFonts w:ascii="Times New Roman" w:eastAsia="Times New Roman" w:hAnsi="Times New Roman" w:cs="Times New Roman"/>
            <w:color w:val="000000"/>
            <w:sz w:val="24"/>
            <w:szCs w:val="24"/>
          </w:rPr>
          <w:t>[5,13]</w:t>
        </w:r>
      </w:hyperlink>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hyperlink r:id="rId22">
        <w:r>
          <w:rPr>
            <w:rFonts w:ascii="Times New Roman" w:eastAsia="Times New Roman" w:hAnsi="Times New Roman" w:cs="Times New Roman"/>
            <w:color w:val="000000"/>
            <w:sz w:val="24"/>
            <w:szCs w:val="24"/>
          </w:rPr>
          <w:t>[15]</w:t>
        </w:r>
      </w:hyperlink>
      <w:r>
        <w:rPr>
          <w:rFonts w:ascii="Times New Roman" w:eastAsia="Times New Roman" w:hAnsi="Times New Roman" w:cs="Times New Roman"/>
          <w:sz w:val="24"/>
          <w:szCs w:val="24"/>
        </w:rPr>
        <w:t>, while growth in herbivore populati</w:t>
      </w:r>
      <w:r>
        <w:rPr>
          <w:rFonts w:ascii="Times New Roman" w:eastAsia="Times New Roman" w:hAnsi="Times New Roman" w:cs="Times New Roman"/>
          <w:sz w:val="24"/>
          <w:szCs w:val="24"/>
        </w:rPr>
        <w:t xml:space="preserve">ons rich in iron and zinc can maintain the nutritional value of reef catch following climate disturbances </w:t>
      </w:r>
      <w:hyperlink r:id="rId23">
        <w:r>
          <w:rPr>
            <w:rFonts w:ascii="Times New Roman" w:eastAsia="Times New Roman" w:hAnsi="Times New Roman" w:cs="Times New Roman"/>
            <w:color w:val="000000"/>
            <w:sz w:val="24"/>
            <w:szCs w:val="24"/>
          </w:rPr>
          <w:t>[13]</w:t>
        </w:r>
      </w:hyperlink>
      <w:r>
        <w:rPr>
          <w:rFonts w:ascii="Times New Roman" w:eastAsia="Times New Roman" w:hAnsi="Times New Roman" w:cs="Times New Roman"/>
          <w:sz w:val="24"/>
          <w:szCs w:val="24"/>
        </w:rPr>
        <w:t>. Reef fish productivity captures the rate at which biomass is produced by an individual fish (i.e. somatic growth), is predictable for any reef fish species, and can be combined with abundance and size su</w:t>
      </w:r>
      <w:r>
        <w:rPr>
          <w:rFonts w:ascii="Times New Roman" w:eastAsia="Times New Roman" w:hAnsi="Times New Roman" w:cs="Times New Roman"/>
          <w:sz w:val="24"/>
          <w:szCs w:val="24"/>
        </w:rPr>
        <w:t xml:space="preserve">rvey data to estimate assemblage-level biomass production </w:t>
      </w:r>
      <w:hyperlink r:id="rId24">
        <w:r>
          <w:rPr>
            <w:rFonts w:ascii="Times New Roman" w:eastAsia="Times New Roman" w:hAnsi="Times New Roman" w:cs="Times New Roman"/>
            <w:color w:val="000000"/>
            <w:sz w:val="24"/>
            <w:szCs w:val="24"/>
          </w:rPr>
          <w:t>[10,14]</w:t>
        </w:r>
      </w:hyperlink>
      <w:r>
        <w:rPr>
          <w:rFonts w:ascii="Times New Roman" w:eastAsia="Times New Roman" w:hAnsi="Times New Roman" w:cs="Times New Roman"/>
          <w:sz w:val="24"/>
          <w:szCs w:val="24"/>
        </w:rPr>
        <w:t>. Similarly, nutrient models use ecological and environmental trait information to predict the co</w:t>
      </w:r>
      <w:r>
        <w:rPr>
          <w:rFonts w:ascii="Times New Roman" w:eastAsia="Times New Roman" w:hAnsi="Times New Roman" w:cs="Times New Roman"/>
          <w:sz w:val="24"/>
          <w:szCs w:val="24"/>
        </w:rPr>
        <w:t>ncentration of essential dietary nutrients contained in fish muscle tissue, and can be combined with species’ biomass (or catch) data to estimate the nutrient availability (or yield) for fisheries, providing information on the nutritional quality of reef s</w:t>
      </w:r>
      <w:r>
        <w:rPr>
          <w:rFonts w:ascii="Times New Roman" w:eastAsia="Times New Roman" w:hAnsi="Times New Roman" w:cs="Times New Roman"/>
          <w:sz w:val="24"/>
          <w:szCs w:val="24"/>
        </w:rPr>
        <w:t xml:space="preserve">eafood </w:t>
      </w:r>
      <w:hyperlink r:id="rId25">
        <w:r>
          <w:rPr>
            <w:rFonts w:ascii="Times New Roman" w:eastAsia="Times New Roman" w:hAnsi="Times New Roman" w:cs="Times New Roman"/>
            <w:color w:val="000000"/>
            <w:sz w:val="24"/>
            <w:szCs w:val="24"/>
          </w:rPr>
          <w:t>[13]</w:t>
        </w:r>
      </w:hyperlink>
      <w:r>
        <w:rPr>
          <w:rFonts w:ascii="Times New Roman" w:eastAsia="Times New Roman" w:hAnsi="Times New Roman" w:cs="Times New Roman"/>
          <w:sz w:val="24"/>
          <w:szCs w:val="24"/>
        </w:rPr>
        <w:t xml:space="preserve">. Growth rates have been combined with elemental stoichiometry to model carbon and nitrogen flux in reef fish </w:t>
      </w:r>
      <w:hyperlink r:id="rId26">
        <w:r>
          <w:rPr>
            <w:rFonts w:ascii="Times New Roman" w:eastAsia="Times New Roman" w:hAnsi="Times New Roman" w:cs="Times New Roman"/>
            <w:color w:val="000000"/>
            <w:sz w:val="24"/>
            <w:szCs w:val="24"/>
          </w:rPr>
          <w:t>[16]</w:t>
        </w:r>
      </w:hyperlink>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hyperlink r:id="rId27">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and nutrient concentration </w:t>
      </w:r>
      <w:hyperlink r:id="rId28">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should help improve understanding of how changes in th</w:t>
      </w:r>
      <w:r>
        <w:rPr>
          <w:rFonts w:ascii="Times New Roman" w:eastAsia="Times New Roman" w:hAnsi="Times New Roman" w:cs="Times New Roman"/>
          <w:sz w:val="24"/>
          <w:szCs w:val="24"/>
        </w:rPr>
        <w:t>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combine size-based growth models with trait-based nutrient models to estimate the nutrient productivity of coral reef fishes from standard biomass surveys. We use es</w:t>
      </w:r>
      <w:r>
        <w:rPr>
          <w:rFonts w:ascii="Times New Roman" w:eastAsia="Times New Roman" w:hAnsi="Times New Roman" w:cs="Times New Roman"/>
          <w:sz w:val="24"/>
          <w:szCs w:val="24"/>
        </w:rPr>
        <w:t>tablished predictive frameworks to estimate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rate at which each species approaches its theoretical maximum size </w:t>
      </w:r>
      <w:hyperlink r:id="rId29">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and concentrations of s</w:t>
      </w:r>
      <w:r>
        <w:rPr>
          <w:rFonts w:ascii="Times New Roman" w:eastAsia="Times New Roman" w:hAnsi="Times New Roman" w:cs="Times New Roman"/>
          <w:sz w:val="24"/>
          <w:szCs w:val="24"/>
        </w:rPr>
        <w:t>ix nutrients (calcium, iron, selenium, zinc, vitamin A, omega-3 fatty acids) for 541 fish species observed in Belize, Fiji, Madagascar, and Solomon Islands. Our new metric combines ecological and fisheries theory with aspects of food systems and human heal</w:t>
      </w:r>
      <w:r>
        <w:rPr>
          <w:rFonts w:ascii="Times New Roman" w:eastAsia="Times New Roman" w:hAnsi="Times New Roman" w:cs="Times New Roman"/>
          <w:sz w:val="24"/>
          <w:szCs w:val="24"/>
        </w:rPr>
        <w:t>th to understand supply of nutritious seafood from coral reef-associated fisheries. Using underwater visual census data from 333 reef surveys, we assess fishing and benthic drivers of three fishery services: standing biomass, biomass turnover, and nutrient</w:t>
      </w:r>
      <w:r>
        <w:rPr>
          <w:rFonts w:ascii="Times New Roman" w:eastAsia="Times New Roman" w:hAnsi="Times New Roman" w:cs="Times New Roman"/>
          <w:sz w:val="24"/>
          <w:szCs w:val="24"/>
        </w:rPr>
        <w:t xml:space="preserve"> production. Surveys were conducted on reefs </w:t>
      </w:r>
      <w:r>
        <w:rPr>
          <w:rFonts w:ascii="Times New Roman" w:eastAsia="Times New Roman" w:hAnsi="Times New Roman" w:cs="Times New Roman"/>
          <w:sz w:val="24"/>
          <w:szCs w:val="24"/>
        </w:rPr>
        <w:lastRenderedPageBreak/>
        <w:t>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of fishable biomass, including no-take areas and areas under fisheries restrictions, that varied substantially in benthic composition (hard coral, turf algae, macroalgae</w:t>
      </w:r>
      <w:r>
        <w:rPr>
          <w:rFonts w:ascii="Times New Roman" w:eastAsia="Times New Roman" w:hAnsi="Times New Roman" w:cs="Times New Roman"/>
          <w:sz w:val="24"/>
          <w:szCs w:val="24"/>
        </w:rPr>
        <w:t xml:space="preserve">, rubble). We used Bayesian multivariate models to quantify fishing and benthic drivers of the trophic distribution of three key fishery </w:t>
      </w:r>
      <w:proofErr w:type="gramStart"/>
      <w:r>
        <w:rPr>
          <w:rFonts w:ascii="Times New Roman" w:eastAsia="Times New Roman" w:hAnsi="Times New Roman" w:cs="Times New Roman"/>
          <w:sz w:val="24"/>
          <w:szCs w:val="24"/>
        </w:rPr>
        <w:t>services, and</w:t>
      </w:r>
      <w:proofErr w:type="gramEnd"/>
      <w:r>
        <w:rPr>
          <w:rFonts w:ascii="Times New Roman" w:eastAsia="Times New Roman" w:hAnsi="Times New Roman" w:cs="Times New Roman"/>
          <w:sz w:val="24"/>
          <w:szCs w:val="24"/>
        </w:rPr>
        <w:t xml:space="preserve"> use these models to provide management recommendations and insights into fisheries supported by future re</w:t>
      </w:r>
      <w:r>
        <w:rPr>
          <w:rFonts w:ascii="Times New Roman" w:eastAsia="Times New Roman" w:hAnsi="Times New Roman" w:cs="Times New Roman"/>
          <w:sz w:val="24"/>
          <w:szCs w:val="24"/>
        </w:rPr>
        <w:t xml:space="preserv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7A22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7A22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3B2BF612"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reefs were surveyed at 320 sites between 2016 and 2020 in four countries spanning three marine ecoregions (Tropical Atlantic: Belize; Western Indian Ocean: Madagascar; Southwest Pacific: Fiji, Solomon Islan</w:t>
      </w:r>
      <w:r>
        <w:rPr>
          <w:rFonts w:ascii="Times New Roman" w:eastAsia="Times New Roman" w:hAnsi="Times New Roman" w:cs="Times New Roman"/>
          <w:sz w:val="24"/>
          <w:szCs w:val="24"/>
        </w:rPr>
        <w:t>ds). Reefs included areas without fisheries regulations (open-access in Madagascar) and, in all four countries, those with partial fisheries management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time and area closures, gear restrictions) and no-take zones. 22 sites were surveyed in Belize (20</w:t>
      </w:r>
      <w:r>
        <w:rPr>
          <w:rFonts w:ascii="Times New Roman" w:eastAsia="Times New Roman" w:hAnsi="Times New Roman" w:cs="Times New Roman"/>
          <w:sz w:val="24"/>
          <w:szCs w:val="24"/>
        </w:rPr>
        <w:t xml:space="preserve">19, 2020), 168 sites in Fiji (2016-2019), 75 sites in Madagascar (2015, 2016, 2020) and 59 sites in the Solomon Islands (2016, 2018, 2019). Fish were surveyed using belt transects (5 x 50 m in 79% of surveys, 10 x 50 m in 14% of surveys, 2 x 30 m in 7% of </w:t>
      </w:r>
      <w:r>
        <w:rPr>
          <w:rFonts w:ascii="Times New Roman" w:eastAsia="Times New Roman" w:hAnsi="Times New Roman" w:cs="Times New Roman"/>
          <w:sz w:val="24"/>
          <w:szCs w:val="24"/>
        </w:rPr>
        <w:t xml:space="preserve">surveys), for </w:t>
      </w:r>
      <w:commentRangeStart w:id="19"/>
      <w:r>
        <w:rPr>
          <w:rFonts w:ascii="Times New Roman" w:eastAsia="Times New Roman" w:hAnsi="Times New Roman" w:cs="Times New Roman"/>
          <w:sz w:val="24"/>
          <w:szCs w:val="24"/>
        </w:rPr>
        <w:t>1-8 tra</w:t>
      </w:r>
      <w:commentRangeEnd w:id="19"/>
      <w:r w:rsidR="00B65C8D">
        <w:rPr>
          <w:rStyle w:val="CommentReference"/>
        </w:rPr>
        <w:commentReference w:id="19"/>
      </w:r>
      <w:r>
        <w:rPr>
          <w:rFonts w:ascii="Times New Roman" w:eastAsia="Times New Roman" w:hAnsi="Times New Roman" w:cs="Times New Roman"/>
          <w:sz w:val="24"/>
          <w:szCs w:val="24"/>
        </w:rPr>
        <w:t>nsects at each site (median replicates = 3).</w:t>
      </w:r>
      <w:ins w:id="20" w:author="Robinson, James (robins64)" w:date="2023-06-30T10:57:00Z">
        <w:r w:rsidR="001E3CFE">
          <w:rPr>
            <w:rFonts w:ascii="Times New Roman" w:eastAsia="Times New Roman" w:hAnsi="Times New Roman" w:cs="Times New Roman"/>
            <w:sz w:val="24"/>
            <w:szCs w:val="24"/>
          </w:rPr>
          <w:t xml:space="preserve"> Countries with the highest replication (Belize, </w:t>
        </w:r>
        <w:r w:rsidR="002F4EA8">
          <w:rPr>
            <w:rFonts w:ascii="Times New Roman" w:eastAsia="Times New Roman" w:hAnsi="Times New Roman" w:cs="Times New Roman"/>
            <w:sz w:val="24"/>
            <w:szCs w:val="24"/>
          </w:rPr>
          <w:t xml:space="preserve">5-8 transects) had smaller transect areas (92% of sites = </w:t>
        </w:r>
      </w:ins>
      <w:ins w:id="21" w:author="Robinson, James (robins64)" w:date="2023-06-30T10:58:00Z">
        <w:r w:rsidR="002F4EA8">
          <w:rPr>
            <w:rFonts w:ascii="Times New Roman" w:eastAsia="Times New Roman" w:hAnsi="Times New Roman" w:cs="Times New Roman"/>
            <w:sz w:val="24"/>
            <w:szCs w:val="24"/>
          </w:rPr>
          <w:t xml:space="preserve">2 x 30 m), whereas </w:t>
        </w:r>
      </w:ins>
      <w:ins w:id="22" w:author="Robinson, James (robins64)" w:date="2023-06-30T11:00:00Z">
        <w:r w:rsidR="002F4EA8">
          <w:rPr>
            <w:rFonts w:ascii="Times New Roman" w:eastAsia="Times New Roman" w:hAnsi="Times New Roman" w:cs="Times New Roman"/>
            <w:sz w:val="24"/>
            <w:szCs w:val="24"/>
          </w:rPr>
          <w:t>countries with the</w:t>
        </w:r>
      </w:ins>
      <w:ins w:id="23" w:author="Robinson, James (robins64)" w:date="2023-06-30T10:58:00Z">
        <w:r w:rsidR="002F4EA8">
          <w:rPr>
            <w:rFonts w:ascii="Times New Roman" w:eastAsia="Times New Roman" w:hAnsi="Times New Roman" w:cs="Times New Roman"/>
            <w:sz w:val="24"/>
            <w:szCs w:val="24"/>
          </w:rPr>
          <w:t xml:space="preserve"> lowest replication (Madagascar, 1-3 transects) </w:t>
        </w:r>
      </w:ins>
      <w:ins w:id="24" w:author="Robinson, James (robins64)" w:date="2023-06-30T10:59:00Z">
        <w:r w:rsidR="002F4EA8">
          <w:rPr>
            <w:rFonts w:ascii="Times New Roman" w:eastAsia="Times New Roman" w:hAnsi="Times New Roman" w:cs="Times New Roman"/>
            <w:sz w:val="24"/>
            <w:szCs w:val="24"/>
          </w:rPr>
          <w:t xml:space="preserve">had </w:t>
        </w:r>
      </w:ins>
      <w:ins w:id="25" w:author="Robinson, James (robins64)" w:date="2023-06-30T11:00:00Z">
        <w:r w:rsidR="002F4EA8">
          <w:rPr>
            <w:rFonts w:ascii="Times New Roman" w:eastAsia="Times New Roman" w:hAnsi="Times New Roman" w:cs="Times New Roman"/>
            <w:sz w:val="24"/>
            <w:szCs w:val="24"/>
          </w:rPr>
          <w:t xml:space="preserve">the largest </w:t>
        </w:r>
      </w:ins>
      <w:ins w:id="26" w:author="Robinson, James (robins64)" w:date="2023-06-30T10:59:00Z">
        <w:r w:rsidR="002F4EA8">
          <w:rPr>
            <w:rFonts w:ascii="Times New Roman" w:eastAsia="Times New Roman" w:hAnsi="Times New Roman" w:cs="Times New Roman"/>
            <w:sz w:val="24"/>
            <w:szCs w:val="24"/>
          </w:rPr>
          <w:t xml:space="preserve">transects </w:t>
        </w:r>
      </w:ins>
      <w:ins w:id="27" w:author="Robinson, James (robins64)" w:date="2023-06-30T11:00:00Z">
        <w:r w:rsidR="002F4EA8">
          <w:rPr>
            <w:rFonts w:ascii="Times New Roman" w:eastAsia="Times New Roman" w:hAnsi="Times New Roman" w:cs="Times New Roman"/>
            <w:sz w:val="24"/>
            <w:szCs w:val="24"/>
          </w:rPr>
          <w:t>(≥</w:t>
        </w:r>
      </w:ins>
      <w:ins w:id="28" w:author="Robinson, James (robins64)" w:date="2023-06-30T10:58:00Z">
        <w:r w:rsidR="002F4EA8">
          <w:rPr>
            <w:rFonts w:ascii="Times New Roman" w:eastAsia="Times New Roman" w:hAnsi="Times New Roman" w:cs="Times New Roman"/>
            <w:sz w:val="24"/>
            <w:szCs w:val="24"/>
          </w:rPr>
          <w:t>250 m</w:t>
        </w:r>
        <w:r w:rsidR="002F4EA8" w:rsidRPr="002F4EA8">
          <w:rPr>
            <w:rFonts w:ascii="Times New Roman" w:eastAsia="Times New Roman" w:hAnsi="Times New Roman" w:cs="Times New Roman"/>
            <w:sz w:val="24"/>
            <w:szCs w:val="24"/>
            <w:vertAlign w:val="superscript"/>
            <w:rPrChange w:id="29" w:author="Robinson, James (robins64)" w:date="2023-06-30T10:58:00Z">
              <w:rPr>
                <w:rFonts w:ascii="Times New Roman" w:eastAsia="Times New Roman" w:hAnsi="Times New Roman" w:cs="Times New Roman"/>
                <w:sz w:val="24"/>
                <w:szCs w:val="24"/>
              </w:rPr>
            </w:rPrChange>
          </w:rPr>
          <w:t>2</w:t>
        </w:r>
      </w:ins>
      <w:ins w:id="30" w:author="Robinson, James (robins64)" w:date="2023-06-30T11:00:00Z">
        <w:r w:rsidR="002F4EA8">
          <w:rPr>
            <w:rFonts w:ascii="Times New Roman" w:eastAsia="Times New Roman" w:hAnsi="Times New Roman" w:cs="Times New Roman"/>
            <w:sz w:val="24"/>
            <w:szCs w:val="24"/>
          </w:rPr>
          <w:t>)</w:t>
        </w:r>
      </w:ins>
      <w:ins w:id="31" w:author="Robinson, James (robins64)" w:date="2023-06-30T10:58:00Z">
        <w:r w:rsidR="002F4EA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Fish were sized to the nearest cm, identified to species-level, and enumerated. We converted fish lengths to mass using published length-weight relationships </w:t>
      </w:r>
      <w:hyperlink r:id="rId30">
        <w:r>
          <w:rPr>
            <w:rFonts w:ascii="Times New Roman" w:eastAsia="Times New Roman" w:hAnsi="Times New Roman" w:cs="Times New Roman"/>
            <w:color w:val="000000"/>
            <w:sz w:val="24"/>
            <w:szCs w:val="24"/>
          </w:rPr>
          <w:t>[17]</w:t>
        </w:r>
      </w:hyperlink>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of each observed fish. We excluded fish less than 5 cm in length, damselfish species that are not targeted in fisheries, and highly mobile elasmobranch speci</w:t>
      </w:r>
      <w:r>
        <w:rPr>
          <w:rFonts w:ascii="Times New Roman" w:eastAsia="Times New Roman" w:hAnsi="Times New Roman" w:cs="Times New Roman"/>
          <w:sz w:val="24"/>
          <w:szCs w:val="24"/>
        </w:rPr>
        <w:t xml:space="preserve">es that are difficult to survey accurately </w:t>
      </w:r>
      <w:hyperlink r:id="rId31">
        <w:r>
          <w:rPr>
            <w:rFonts w:ascii="Times New Roman" w:eastAsia="Times New Roman" w:hAnsi="Times New Roman" w:cs="Times New Roman"/>
            <w:color w:val="000000"/>
            <w:sz w:val="24"/>
            <w:szCs w:val="24"/>
          </w:rPr>
          <w:t>[18]</w:t>
        </w:r>
      </w:hyperlink>
      <w:r>
        <w:rPr>
          <w:rFonts w:ascii="Times New Roman" w:eastAsia="Times New Roman" w:hAnsi="Times New Roman" w:cs="Times New Roman"/>
          <w:sz w:val="24"/>
          <w:szCs w:val="24"/>
        </w:rPr>
        <w:t>. Benthic surveys were conducted during fish surveys using point intercept transects, with benthic taxa identified at eve</w:t>
      </w:r>
      <w:r>
        <w:rPr>
          <w:rFonts w:ascii="Times New Roman" w:eastAsia="Times New Roman" w:hAnsi="Times New Roman" w:cs="Times New Roman"/>
          <w:sz w:val="24"/>
          <w:szCs w:val="24"/>
        </w:rPr>
        <w:t>ry 50 cm point along a 50 m transect line. All data were extracted from MERMAID (</w:t>
      </w:r>
      <w:hyperlink r:id="rId32">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7A22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0CFF2923"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is predicted by phylogeny and multiple ecological traits, including body size, feeding pathway, trophic level, and habitat use </w:t>
      </w:r>
      <w:hyperlink r:id="rId33">
        <w:r>
          <w:rPr>
            <w:rFonts w:ascii="Times New Roman" w:eastAsia="Times New Roman" w:hAnsi="Times New Roman" w:cs="Times New Roman"/>
            <w:color w:val="000000"/>
            <w:sz w:val="24"/>
            <w:szCs w:val="24"/>
          </w:rPr>
          <w:t>[5,13]</w:t>
        </w:r>
      </w:hyperlink>
      <w:r>
        <w:rPr>
          <w:rFonts w:ascii="Times New Roman" w:eastAsia="Times New Roman" w:hAnsi="Times New Roman" w:cs="Times New Roman"/>
          <w:sz w:val="24"/>
          <w:szCs w:val="24"/>
        </w:rPr>
        <w:t>. W</w:t>
      </w:r>
      <w:r>
        <w:rPr>
          <w:rFonts w:ascii="Times New Roman" w:eastAsia="Times New Roman" w:hAnsi="Times New Roman" w:cs="Times New Roman"/>
          <w:sz w:val="24"/>
          <w:szCs w:val="24"/>
        </w:rPr>
        <w:t>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available on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hyperlink r:id="rId34">
        <w:r>
          <w:rPr>
            <w:rFonts w:ascii="Times New Roman" w:eastAsia="Times New Roman" w:hAnsi="Times New Roman" w:cs="Times New Roman"/>
            <w:color w:val="000000"/>
            <w:sz w:val="24"/>
            <w:szCs w:val="24"/>
          </w:rPr>
          <w:t>[5,17]</w:t>
        </w:r>
      </w:hyperlink>
      <w:r>
        <w:rPr>
          <w:rFonts w:ascii="Times New Roman" w:eastAsia="Times New Roman" w:hAnsi="Times New Roman" w:cs="Times New Roman"/>
          <w:sz w:val="24"/>
          <w:szCs w:val="24"/>
        </w:rPr>
        <w:t xml:space="preserve">. We then used information on recommended nutrient intakes </w:t>
      </w:r>
      <w:hyperlink r:id="rId35">
        <w:r>
          <w:rPr>
            <w:rFonts w:ascii="Times New Roman" w:eastAsia="Times New Roman" w:hAnsi="Times New Roman" w:cs="Times New Roman"/>
            <w:color w:val="000000"/>
            <w:sz w:val="24"/>
            <w:szCs w:val="24"/>
          </w:rPr>
          <w:t>[19]</w:t>
        </w:r>
      </w:hyperlink>
      <w:r>
        <w:rPr>
          <w:rFonts w:ascii="Times New Roman" w:eastAsia="Times New Roman" w:hAnsi="Times New Roman" w:cs="Times New Roman"/>
          <w:sz w:val="24"/>
          <w:szCs w:val="24"/>
        </w:rPr>
        <w:t xml:space="preserve"> to estimate the nutrient density of each</w:t>
      </w:r>
      <w:r>
        <w:rPr>
          <w:rFonts w:ascii="Times New Roman" w:eastAsia="Times New Roman" w:hAnsi="Times New Roman" w:cs="Times New Roman"/>
          <w:sz w:val="24"/>
          <w:szCs w:val="24"/>
        </w:rPr>
        <w:t xml:space="preserve"> species </w:t>
      </w:r>
      <w:hyperlink r:id="rId36">
        <w:r>
          <w:rPr>
            <w:rFonts w:ascii="Times New Roman" w:eastAsia="Times New Roman" w:hAnsi="Times New Roman" w:cs="Times New Roman"/>
            <w:color w:val="000000"/>
            <w:sz w:val="24"/>
            <w:szCs w:val="24"/>
          </w:rPr>
          <w:t>[20,21]</w:t>
        </w:r>
      </w:hyperlink>
      <w:r>
        <w:rPr>
          <w:rFonts w:ascii="Times New Roman" w:eastAsia="Times New Roman" w:hAnsi="Times New Roman" w:cs="Times New Roman"/>
          <w:sz w:val="24"/>
          <w:szCs w:val="24"/>
        </w:rPr>
        <w:t xml:space="preserve">, defined as the </w:t>
      </w:r>
      <w:r>
        <w:rPr>
          <w:rFonts w:ascii="Times New Roman" w:eastAsia="Times New Roman" w:hAnsi="Times New Roman" w:cs="Times New Roman"/>
          <w:sz w:val="24"/>
          <w:szCs w:val="24"/>
        </w:rPr>
        <w:t xml:space="preserve">contribution of one </w:t>
      </w:r>
      <w:del w:id="32" w:author="Robinson, James (robins64)" w:date="2023-06-30T11:20:00Z">
        <w:r w:rsidDel="007A22F0">
          <w:rPr>
            <w:rFonts w:ascii="Times New Roman" w:eastAsia="Times New Roman" w:hAnsi="Times New Roman" w:cs="Times New Roman"/>
            <w:sz w:val="24"/>
            <w:szCs w:val="24"/>
          </w:rPr>
          <w:delText xml:space="preserve">fillet </w:delText>
        </w:r>
      </w:del>
      <w:r>
        <w:rPr>
          <w:rFonts w:ascii="Times New Roman" w:eastAsia="Times New Roman" w:hAnsi="Times New Roman" w:cs="Times New Roman"/>
          <w:sz w:val="24"/>
          <w:szCs w:val="24"/>
        </w:rPr>
        <w:t xml:space="preserve">100 g </w:t>
      </w:r>
      <w:ins w:id="33" w:author="Robinson, James (robins64)" w:date="2023-06-30T11:20:00Z">
        <w:r>
          <w:rPr>
            <w:rFonts w:ascii="Times New Roman" w:eastAsia="Times New Roman" w:hAnsi="Times New Roman" w:cs="Times New Roman"/>
            <w:sz w:val="24"/>
            <w:szCs w:val="24"/>
          </w:rPr>
          <w:t xml:space="preserve">fillet </w:t>
        </w:r>
      </w:ins>
      <w:r>
        <w:rPr>
          <w:rFonts w:ascii="Times New Roman" w:eastAsia="Times New Roman" w:hAnsi="Times New Roman" w:cs="Times New Roman"/>
          <w:sz w:val="24"/>
          <w:szCs w:val="24"/>
        </w:rPr>
        <w:t>portion to recommended daily intakes</w:t>
      </w:r>
      <w:ins w:id="34" w:author="Robinson, James (robins64)" w:date="2023-06-30T11:20:00Z">
        <w:r>
          <w:rPr>
            <w:rFonts w:ascii="Times New Roman" w:eastAsia="Times New Roman" w:hAnsi="Times New Roman" w:cs="Times New Roman"/>
            <w:sz w:val="24"/>
            <w:szCs w:val="24"/>
          </w:rPr>
          <w:t>, summed</w:t>
        </w:r>
      </w:ins>
      <w:r>
        <w:rPr>
          <w:rFonts w:ascii="Times New Roman" w:eastAsia="Times New Roman" w:hAnsi="Times New Roman" w:cs="Times New Roman"/>
          <w:sz w:val="24"/>
          <w:szCs w:val="24"/>
        </w:rPr>
        <w:t xml:space="preserve"> </w:t>
      </w:r>
      <w:del w:id="35" w:author="Robinson, James (robins64)" w:date="2023-06-30T11:20:00Z">
        <w:r w:rsidDel="007A22F0">
          <w:rPr>
            <w:rFonts w:ascii="Times New Roman" w:eastAsia="Times New Roman" w:hAnsi="Times New Roman" w:cs="Times New Roman"/>
            <w:sz w:val="24"/>
            <w:szCs w:val="24"/>
          </w:rPr>
          <w:delText xml:space="preserve">of </w:delText>
        </w:r>
      </w:del>
      <w:ins w:id="36" w:author="Robinson, James (robins64)" w:date="2023-06-30T11:20:00Z">
        <w:r>
          <w:rPr>
            <w:rFonts w:ascii="Times New Roman" w:eastAsia="Times New Roman" w:hAnsi="Times New Roman" w:cs="Times New Roman"/>
            <w:sz w:val="24"/>
            <w:szCs w:val="24"/>
          </w:rPr>
          <w:t xml:space="preserve">across </w:t>
        </w:r>
      </w:ins>
      <w:r>
        <w:rPr>
          <w:rFonts w:ascii="Times New Roman" w:eastAsia="Times New Roman" w:hAnsi="Times New Roman" w:cs="Times New Roman"/>
          <w:sz w:val="24"/>
          <w:szCs w:val="24"/>
        </w:rPr>
        <w:t>all six nutrients</w:t>
      </w:r>
      <w:ins w:id="37" w:author="Robinson, James (robins64)" w:date="2023-06-30T11:20: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for adult women (18-65 years old)</w:t>
      </w:r>
      <w:ins w:id="38" w:author="Robinson, James (robins64)" w:date="2023-06-30T11:20:00Z">
        <w:r>
          <w:rPr>
            <w:rFonts w:ascii="Times New Roman" w:eastAsia="Times New Roman" w:hAnsi="Times New Roman" w:cs="Times New Roman"/>
            <w:sz w:val="24"/>
            <w:szCs w:val="24"/>
          </w:rPr>
          <w:t>. The</w:t>
        </w:r>
      </w:ins>
      <w:r>
        <w:rPr>
          <w:rFonts w:ascii="Times New Roman" w:eastAsia="Times New Roman" w:hAnsi="Times New Roman" w:cs="Times New Roman"/>
          <w:sz w:val="24"/>
          <w:szCs w:val="24"/>
        </w:rPr>
        <w:t xml:space="preserve"> </w:t>
      </w:r>
      <w:del w:id="39" w:author="Robinson, James (robins64)" w:date="2023-06-30T11:20:00Z">
        <w:r w:rsidDel="007A22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cont</w:t>
      </w:r>
      <w:r>
        <w:rPr>
          <w:rFonts w:ascii="Times New Roman" w:eastAsia="Times New Roman" w:hAnsi="Times New Roman" w:cs="Times New Roman"/>
          <w:sz w:val="24"/>
          <w:szCs w:val="24"/>
        </w:rPr>
        <w:t>ribution</w:t>
      </w:r>
      <w:del w:id="40" w:author="Robinson, James (robins64)" w:date="2023-06-30T11:20:00Z">
        <w:r w:rsidDel="007A22F0">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ins w:id="41" w:author="Robinson, James (robins64)" w:date="2023-06-30T11:20:00Z">
        <w:r>
          <w:rPr>
            <w:rFonts w:ascii="Times New Roman" w:eastAsia="Times New Roman" w:hAnsi="Times New Roman" w:cs="Times New Roman"/>
            <w:sz w:val="24"/>
            <w:szCs w:val="24"/>
          </w:rPr>
          <w:t xml:space="preserve">of each nutrient is </w:t>
        </w:r>
      </w:ins>
      <w:commentRangeStart w:id="42"/>
      <w:r>
        <w:rPr>
          <w:rFonts w:ascii="Times New Roman" w:eastAsia="Times New Roman" w:hAnsi="Times New Roman" w:cs="Times New Roman"/>
          <w:sz w:val="24"/>
          <w:szCs w:val="24"/>
        </w:rPr>
        <w:t>capped at 100%</w:t>
      </w:r>
      <w:ins w:id="43" w:author="Robinson, James (robins64)" w:date="2023-06-30T11:21:00Z">
        <w:r>
          <w:rPr>
            <w:rFonts w:ascii="Times New Roman" w:eastAsia="Times New Roman" w:hAnsi="Times New Roman" w:cs="Times New Roman"/>
            <w:sz w:val="24"/>
            <w:szCs w:val="24"/>
          </w:rPr>
          <w:t xml:space="preserve">, thus preventing </w:t>
        </w:r>
        <w:proofErr w:type="gramStart"/>
        <w:r>
          <w:rPr>
            <w:rFonts w:ascii="Times New Roman" w:eastAsia="Times New Roman" w:hAnsi="Times New Roman" w:cs="Times New Roman"/>
            <w:sz w:val="24"/>
            <w:szCs w:val="24"/>
          </w:rPr>
          <w:t>highly-concentrated</w:t>
        </w:r>
        <w:proofErr w:type="gramEnd"/>
        <w:r>
          <w:rPr>
            <w:rFonts w:ascii="Times New Roman" w:eastAsia="Times New Roman" w:hAnsi="Times New Roman" w:cs="Times New Roman"/>
            <w:sz w:val="24"/>
            <w:szCs w:val="24"/>
          </w:rPr>
          <w:t xml:space="preserve"> nutrients (e.g. selenium) from dominating nutrient density values</w:t>
        </w:r>
      </w:ins>
      <w:del w:id="44" w:author="Robinson, James (robins64)" w:date="2023-06-30T11:20:00Z">
        <w:r w:rsidDel="007A22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t>
      </w:r>
      <w:commentRangeEnd w:id="42"/>
      <w:r w:rsidR="00B24AD2">
        <w:rPr>
          <w:rStyle w:val="CommentReference"/>
        </w:rPr>
        <w:commentReference w:id="42"/>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7A22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estimated the daily productivity of each individual reef fish following </w:t>
      </w:r>
      <w:hyperlink r:id="rId37">
        <w:r>
          <w:rPr>
            <w:rFonts w:ascii="Times New Roman" w:eastAsia="Times New Roman" w:hAnsi="Times New Roman" w:cs="Times New Roman"/>
            <w:color w:val="000000"/>
            <w:sz w:val="24"/>
            <w:szCs w:val="24"/>
          </w:rPr>
          <w:t>[10]</w:t>
        </w:r>
      </w:hyperlink>
      <w:r>
        <w:rPr>
          <w:rFonts w:ascii="Times New Roman" w:eastAsia="Times New Roman" w:hAnsi="Times New Roman" w:cs="Times New Roman"/>
          <w:sz w:val="24"/>
          <w:szCs w:val="24"/>
        </w:rPr>
        <w:t>, using standardised species’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derived from a meta-analysis of reef fish growth curves </w:t>
      </w:r>
      <w:hyperlink r:id="rId38">
        <w:r>
          <w:rPr>
            <w:rFonts w:ascii="Times New Roman" w:eastAsia="Times New Roman" w:hAnsi="Times New Roman" w:cs="Times New Roman"/>
            <w:color w:val="000000"/>
            <w:sz w:val="24"/>
            <w:szCs w:val="24"/>
          </w:rPr>
          <w:t>[10,14]</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the growth coefficient of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equation, representing the potential growth trajectory of an individual fish towards its species’ maximum size, that can range between 0.011 and 16.43 </w:t>
      </w:r>
      <w:hyperlink r:id="rId39">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Using data and model structure in </w:t>
      </w:r>
      <w:hyperlink r:id="rId40">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we predicted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using species’ maximum lengths (</w:t>
      </w:r>
      <w:proofErr w:type="spellStart"/>
      <w:r>
        <w:rPr>
          <w:rFonts w:ascii="Times New Roman" w:eastAsia="Times New Roman" w:hAnsi="Times New Roman" w:cs="Times New Roman"/>
          <w:sz w:val="24"/>
          <w:szCs w:val="24"/>
        </w:rPr>
        <w:t>Lmax</w:t>
      </w:r>
      <w:proofErr w:type="spellEnd"/>
      <w:r>
        <w:rPr>
          <w:rFonts w:ascii="Times New Roman" w:eastAsia="Times New Roman" w:hAnsi="Times New Roman" w:cs="Times New Roman"/>
          <w:sz w:val="24"/>
          <w:szCs w:val="24"/>
        </w:rPr>
        <w:t>) and trophic groups for each</w:t>
      </w:r>
      <w:r>
        <w:rPr>
          <w:rFonts w:ascii="Times New Roman" w:eastAsia="Times New Roman" w:hAnsi="Times New Roman" w:cs="Times New Roman"/>
          <w:sz w:val="24"/>
          <w:szCs w:val="24"/>
        </w:rPr>
        <w:t xml:space="preserve"> of the 541 species observed in underwater surveys. 371 species (66% of total species) were out-of-sample predictions using published sources for </w:t>
      </w:r>
      <w:proofErr w:type="spellStart"/>
      <w:r>
        <w:rPr>
          <w:rFonts w:ascii="Times New Roman" w:eastAsia="Times New Roman" w:hAnsi="Times New Roman" w:cs="Times New Roman"/>
          <w:sz w:val="24"/>
          <w:szCs w:val="24"/>
        </w:rPr>
        <w:t>Lmax</w:t>
      </w:r>
      <w:proofErr w:type="spellEnd"/>
      <w:r>
        <w:rPr>
          <w:rFonts w:ascii="Times New Roman" w:eastAsia="Times New Roman" w:hAnsi="Times New Roman" w:cs="Times New Roman"/>
          <w:sz w:val="24"/>
          <w:szCs w:val="24"/>
        </w:rPr>
        <w:t xml:space="preserve"> </w:t>
      </w:r>
      <w:hyperlink r:id="rId41">
        <w:r>
          <w:rPr>
            <w:rFonts w:ascii="Times New Roman" w:eastAsia="Times New Roman" w:hAnsi="Times New Roman" w:cs="Times New Roman"/>
            <w:color w:val="000000"/>
            <w:sz w:val="24"/>
            <w:szCs w:val="24"/>
          </w:rPr>
          <w:t>[17]</w:t>
        </w:r>
      </w:hyperlink>
      <w:r>
        <w:rPr>
          <w:rFonts w:ascii="Times New Roman" w:eastAsia="Times New Roman" w:hAnsi="Times New Roman" w:cs="Times New Roman"/>
          <w:sz w:val="24"/>
          <w:szCs w:val="24"/>
        </w:rPr>
        <w:t xml:space="preserve"> and diet gro</w:t>
      </w:r>
      <w:r>
        <w:rPr>
          <w:rFonts w:ascii="Times New Roman" w:eastAsia="Times New Roman" w:hAnsi="Times New Roman" w:cs="Times New Roman"/>
          <w:sz w:val="24"/>
          <w:szCs w:val="24"/>
        </w:rPr>
        <w:t xml:space="preserve">up </w:t>
      </w:r>
      <w:hyperlink r:id="rId42">
        <w:r>
          <w:rPr>
            <w:rFonts w:ascii="Times New Roman" w:eastAsia="Times New Roman" w:hAnsi="Times New Roman" w:cs="Times New Roman"/>
            <w:color w:val="000000"/>
            <w:sz w:val="24"/>
            <w:szCs w:val="24"/>
          </w:rPr>
          <w:t>[22]</w:t>
        </w:r>
      </w:hyperlink>
      <w:r>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Daily so</w:t>
      </w:r>
      <w:r>
        <w:rPr>
          <w:rFonts w:ascii="Times New Roman" w:eastAsia="Times New Roman" w:hAnsi="Times New Roman" w:cs="Times New Roman"/>
          <w:sz w:val="24"/>
          <w:szCs w:val="24"/>
        </w:rPr>
        <w:t xml:space="preserve">matic growth in length was converted to daily growth in mass using published length-weight coefficients </w:t>
      </w:r>
      <w:hyperlink r:id="rId43">
        <w:r>
          <w:rPr>
            <w:rFonts w:ascii="Times New Roman" w:eastAsia="Times New Roman" w:hAnsi="Times New Roman" w:cs="Times New Roman"/>
            <w:color w:val="000000"/>
            <w:sz w:val="24"/>
            <w:szCs w:val="24"/>
          </w:rPr>
          <w:t>[17]</w:t>
        </w:r>
      </w:hyperlink>
      <w:r>
        <w:rPr>
          <w:rFonts w:ascii="Times New Roman" w:eastAsia="Times New Roman" w:hAnsi="Times New Roman" w:cs="Times New Roman"/>
          <w:sz w:val="24"/>
          <w:szCs w:val="24"/>
        </w:rPr>
        <w:t>. This procedure thus estimated the daily biomass productio</w:t>
      </w:r>
      <w:r>
        <w:rPr>
          <w:rFonts w:ascii="Times New Roman" w:eastAsia="Times New Roman" w:hAnsi="Times New Roman" w:cs="Times New Roman"/>
          <w:sz w:val="24"/>
          <w:szCs w:val="24"/>
        </w:rPr>
        <w:t>n potential of each fish observation, which we use as the basis for estimating potential nutrient productivity. Our analysis thus focuses on a snapshot of the maximum (potential) daily productivity of reef fishes, excluding effects of natural mortality and</w:t>
      </w:r>
      <w:r>
        <w:rPr>
          <w:rFonts w:ascii="Times New Roman" w:eastAsia="Times New Roman" w:hAnsi="Times New Roman" w:cs="Times New Roman"/>
          <w:sz w:val="24"/>
          <w:szCs w:val="24"/>
        </w:rPr>
        <w:t xml:space="preserve">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7A22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119ABB48"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combined daily productivity estimates with nutrient concentrations to estimate the daily nutrient production of the reef fish assemblage at each site. Specifically, nutrient productivity was the daily productivity of each observed fish multiplied by its</w:t>
      </w:r>
      <w:r>
        <w:rPr>
          <w:rFonts w:ascii="Times New Roman" w:eastAsia="Times New Roman" w:hAnsi="Times New Roman" w:cs="Times New Roman"/>
          <w:sz w:val="24"/>
          <w:szCs w:val="24"/>
        </w:rPr>
        <w:t xml:space="preserve"> edible portion (average value for finfish 87%, </w:t>
      </w:r>
      <w:commentRangeStart w:id="45"/>
      <w:r>
        <w:fldChar w:fldCharType="begin"/>
      </w:r>
      <w:r>
        <w:instrText>HYPERLINK "https://paperpile.com/c/Io64Wc/b1CD" \h</w:instrText>
      </w:r>
      <w:r>
        <w:fldChar w:fldCharType="separate"/>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fldChar w:fldCharType="end"/>
      </w:r>
      <w:commentRangeEnd w:id="45"/>
      <w:r w:rsidR="00B24AD2">
        <w:rPr>
          <w:rStyle w:val="CommentReference"/>
        </w:rPr>
        <w:commentReference w:id="45"/>
      </w:r>
      <w:r>
        <w:rPr>
          <w:rFonts w:ascii="Times New Roman" w:eastAsia="Times New Roman" w:hAnsi="Times New Roman" w:cs="Times New Roman"/>
          <w:sz w:val="24"/>
          <w:szCs w:val="24"/>
        </w:rPr>
        <w:t>) and nutrient concentration, thus representing the maximum daily potential production of nutrients contained in ed</w:t>
      </w:r>
      <w:r>
        <w:rPr>
          <w:rFonts w:ascii="Times New Roman" w:eastAsia="Times New Roman" w:hAnsi="Times New Roman" w:cs="Times New Roman"/>
          <w:sz w:val="24"/>
          <w:szCs w:val="24"/>
        </w:rPr>
        <w:t>ible, muscle tissue of reef fish, estimated for 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w:t>
      </w:r>
      <w:r>
        <w:rPr>
          <w:rFonts w:ascii="Times New Roman" w:eastAsia="Times New Roman" w:hAnsi="Times New Roman" w:cs="Times New Roman"/>
          <w:sz w:val="24"/>
          <w:szCs w:val="24"/>
        </w:rPr>
        <w:t>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selenium, vitamin A: </w:t>
      </w:r>
      <w:proofErr w:type="spellStart"/>
      <w:r>
        <w:rPr>
          <w:rFonts w:ascii="Times New Roman" w:eastAsia="Times New Roman" w:hAnsi="Times New Roman" w:cs="Times New Roman"/>
          <w:sz w:val="24"/>
          <w:szCs w:val="24"/>
        </w:rPr>
        <w:t>μg</w:t>
      </w:r>
      <w:proofErr w:type="spellEnd"/>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Trophic groups were defined according to published schemes and expert knowledge, representing herbivores (scrapi</w:t>
      </w:r>
      <w:r>
        <w:rPr>
          <w:rFonts w:ascii="Times New Roman" w:eastAsia="Times New Roman" w:hAnsi="Times New Roman" w:cs="Times New Roman"/>
          <w:sz w:val="24"/>
          <w:szCs w:val="24"/>
        </w:rPr>
        <w:t xml:space="preserve">ng detritivores), herbivores (browsing macroalgal feeders), </w:t>
      </w:r>
      <w:proofErr w:type="spellStart"/>
      <w:r>
        <w:rPr>
          <w:rFonts w:ascii="Times New Roman" w:eastAsia="Times New Roman" w:hAnsi="Times New Roman" w:cs="Times New Roman"/>
          <w:sz w:val="24"/>
          <w:szCs w:val="24"/>
        </w:rPr>
        <w:t>planktivores</w:t>
      </w:r>
      <w:proofErr w:type="spellEnd"/>
      <w:r>
        <w:rPr>
          <w:rFonts w:ascii="Times New Roman" w:eastAsia="Times New Roman" w:hAnsi="Times New Roman" w:cs="Times New Roman"/>
          <w:sz w:val="24"/>
          <w:szCs w:val="24"/>
        </w:rPr>
        <w:t>, omnivores (</w:t>
      </w:r>
      <w:proofErr w:type="gramStart"/>
      <w:r>
        <w:rPr>
          <w:rFonts w:ascii="Times New Roman" w:eastAsia="Times New Roman" w:hAnsi="Times New Roman" w:cs="Times New Roman"/>
          <w:sz w:val="24"/>
          <w:szCs w:val="24"/>
        </w:rPr>
        <w:t>mixed-diets</w:t>
      </w:r>
      <w:proofErr w:type="gramEnd"/>
      <w:r>
        <w:rPr>
          <w:rFonts w:ascii="Times New Roman" w:eastAsia="Times New Roman" w:hAnsi="Times New Roman" w:cs="Times New Roman"/>
          <w:sz w:val="24"/>
          <w:szCs w:val="24"/>
        </w:rPr>
        <w:t>), sessile invertivores, mobile invertivores, and piscivores. We excluded sessile invertivores from all analyses as these species contributed an average 2% of n</w:t>
      </w:r>
      <w:r>
        <w:rPr>
          <w:rFonts w:ascii="Times New Roman" w:eastAsia="Times New Roman" w:hAnsi="Times New Roman" w:cs="Times New Roman"/>
          <w:sz w:val="24"/>
          <w:szCs w:val="24"/>
        </w:rPr>
        <w:t>utrient production and were not targeted in fisheries. Transect-level estimates were averaged to give site-level estimates of standing biomass, biomass turnover, and nutrient production of each trophic group</w:t>
      </w:r>
      <w:ins w:id="46" w:author="Robinson, James (robins64)" w:date="2023-06-30T11:14:00Z">
        <w:r w:rsidR="00C75734">
          <w:rPr>
            <w:rFonts w:ascii="Times New Roman" w:eastAsia="Times New Roman" w:hAnsi="Times New Roman" w:cs="Times New Roman"/>
            <w:sz w:val="24"/>
            <w:szCs w:val="24"/>
          </w:rPr>
          <w:t xml:space="preserve">, thus </w:t>
        </w:r>
      </w:ins>
      <w:ins w:id="47" w:author="Robinson, James (robins64)" w:date="2023-06-30T11:17:00Z">
        <w:r w:rsidR="00AF3775">
          <w:rPr>
            <w:rFonts w:ascii="Times New Roman" w:eastAsia="Times New Roman" w:hAnsi="Times New Roman" w:cs="Times New Roman"/>
            <w:sz w:val="24"/>
            <w:szCs w:val="24"/>
          </w:rPr>
          <w:t>reducing sampling variability arising from the number and size</w:t>
        </w:r>
      </w:ins>
      <w:ins w:id="48" w:author="Robinson, James (robins64)" w:date="2023-06-30T11:14:00Z">
        <w:r w:rsidR="00C75734">
          <w:rPr>
            <w:rFonts w:ascii="Times New Roman" w:eastAsia="Times New Roman" w:hAnsi="Times New Roman" w:cs="Times New Roman"/>
            <w:sz w:val="24"/>
            <w:szCs w:val="24"/>
          </w:rPr>
          <w:t xml:space="preserve"> </w:t>
        </w:r>
      </w:ins>
      <w:ins w:id="49" w:author="Robinson, James (robins64)" w:date="2023-06-30T11:17:00Z">
        <w:r w:rsidR="00AF3775">
          <w:rPr>
            <w:rFonts w:ascii="Times New Roman" w:eastAsia="Times New Roman" w:hAnsi="Times New Roman" w:cs="Times New Roman"/>
            <w:sz w:val="24"/>
            <w:szCs w:val="24"/>
          </w:rPr>
          <w:t xml:space="preserve">of </w:t>
        </w:r>
      </w:ins>
      <w:ins w:id="50" w:author="Robinson, James (robins64)" w:date="2023-06-30T11:14:00Z">
        <w:r w:rsidR="00C75734">
          <w:rPr>
            <w:rFonts w:ascii="Times New Roman" w:eastAsia="Times New Roman" w:hAnsi="Times New Roman" w:cs="Times New Roman"/>
            <w:sz w:val="24"/>
            <w:szCs w:val="24"/>
          </w:rPr>
          <w:t>transect</w:t>
        </w:r>
      </w:ins>
      <w:ins w:id="51" w:author="Robinson, James (robins64)" w:date="2023-06-30T11:17:00Z">
        <w:r w:rsidR="00AF377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These metrics describe three fisheries services</w:t>
      </w:r>
      <w:r>
        <w:rPr>
          <w:rFonts w:ascii="Times New Roman" w:eastAsia="Times New Roman" w:hAnsi="Times New Roman" w:cs="Times New Roman"/>
          <w:sz w:val="24"/>
          <w:szCs w:val="24"/>
        </w:rPr>
        <w:t>, representing catch available to fishers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fishable biomass), long-term catch turnover (e.g. biomass production and turnover), and the potential contribution of reef fish to diets through fisheries (e.g. nutrient production). We then converted these e</w:t>
      </w:r>
      <w:r>
        <w:rPr>
          <w:rFonts w:ascii="Times New Roman" w:eastAsia="Times New Roman" w:hAnsi="Times New Roman" w:cs="Times New Roman"/>
          <w:sz w:val="24"/>
          <w:szCs w:val="24"/>
        </w:rPr>
        <w:t>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7A22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developed statistical models to assess the drivers of fishery se</w:t>
      </w:r>
      <w:r>
        <w:rPr>
          <w:rFonts w:ascii="Times New Roman" w:eastAsia="Times New Roman" w:hAnsi="Times New Roman" w:cs="Times New Roman"/>
          <w:sz w:val="24"/>
          <w:szCs w:val="24"/>
        </w:rPr>
        <w:t>rvice trophic structure: the relative contributions of three functional fish groups targeted by fishers (herbivores, mobile invertivores, piscivores) to biomass, biomass turnover, and nutrient productivity. As such, we recalculated contributions for each g</w:t>
      </w:r>
      <w:r>
        <w:rPr>
          <w:rFonts w:ascii="Times New Roman" w:eastAsia="Times New Roman" w:hAnsi="Times New Roman" w:cs="Times New Roman"/>
          <w:sz w:val="24"/>
          <w:szCs w:val="24"/>
        </w:rPr>
        <w:t xml:space="preserve">roup, combining browsing and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herbivores into one group, for each reef site (n = 333). We also estimated the mean percent cover of five major benthic groups at each site (hard coral, turf algae, macroalgae, rubble, bare substrate).</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These estim</w:t>
      </w:r>
      <w:r>
        <w:rPr>
          <w:rFonts w:ascii="Times New Roman" w:eastAsia="Times New Roman" w:hAnsi="Times New Roman" w:cs="Times New Roman"/>
          <w:sz w:val="24"/>
          <w:szCs w:val="24"/>
        </w:rPr>
        <w:t xml:space="preserve">ates were fitted to Bayesian models with Dirichlet distributions, using fixed covariates of total fishable biomass (kg </w:t>
      </w:r>
      <w:proofErr w:type="gramStart"/>
      <w:r>
        <w:rPr>
          <w:rFonts w:ascii="Times New Roman" w:eastAsia="Times New Roman" w:hAnsi="Times New Roman" w:cs="Times New Roman"/>
          <w:sz w:val="24"/>
          <w:szCs w:val="24"/>
        </w:rPr>
        <w:t>ha</w:t>
      </w:r>
      <w:r>
        <w:rPr>
          <w:rFonts w:ascii="Times New Roman" w:eastAsia="Times New Roman" w:hAnsi="Times New Roman" w:cs="Times New Roman"/>
          <w:sz w:val="24"/>
          <w:szCs w:val="24"/>
          <w:vertAlign w:val="superscript"/>
        </w:rPr>
        <w:t>-1</w:t>
      </w:r>
      <w:proofErr w:type="gramEnd"/>
      <w:r>
        <w:rPr>
          <w:rFonts w:ascii="Times New Roman" w:eastAsia="Times New Roman" w:hAnsi="Times New Roman" w:cs="Times New Roman"/>
          <w:sz w:val="24"/>
          <w:szCs w:val="24"/>
        </w:rPr>
        <w:t>), benthic cover (hard coral, turf algae, macroalgae, rubble, bare substrate), and depth (m). To capture potential for different fish</w:t>
      </w:r>
      <w:r>
        <w:rPr>
          <w:rFonts w:ascii="Times New Roman" w:eastAsia="Times New Roman" w:hAnsi="Times New Roman" w:cs="Times New Roman"/>
          <w:sz w:val="24"/>
          <w:szCs w:val="24"/>
        </w:rPr>
        <w:t>ing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selectivity, gear, effort) and environmental effects (e.g. upwelling, primary productivity) in each country, we fitted country-level biomass effects (i.e. varying slopes). Management regime was included as a group-level intercept nested with coun</w:t>
      </w:r>
      <w:r>
        <w:rPr>
          <w:rFonts w:ascii="Times New Roman" w:eastAsia="Times New Roman" w:hAnsi="Times New Roman" w:cs="Times New Roman"/>
          <w:sz w:val="24"/>
          <w:szCs w:val="24"/>
        </w:rPr>
        <w:t>try, and fishable biomass effects varied between countries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varying slopes). </w:t>
      </w:r>
    </w:p>
    <w:p w14:paraId="52F80E4B" w14:textId="77777777" w:rsidR="00E429D0" w:rsidRDefault="00E429D0">
      <w:pPr>
        <w:rPr>
          <w:rFonts w:ascii="Times New Roman" w:eastAsia="Times New Roman" w:hAnsi="Times New Roman" w:cs="Times New Roman"/>
          <w:sz w:val="24"/>
          <w:szCs w:val="24"/>
        </w:rPr>
      </w:pPr>
    </w:p>
    <w:p w14:paraId="11493CAC"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hyperlink r:id="rId44">
        <w:r>
          <w:rPr>
            <w:rFonts w:ascii="Times New Roman" w:eastAsia="Times New Roman" w:hAnsi="Times New Roman" w:cs="Times New Roman"/>
            <w:color w:val="000000"/>
            <w:sz w:val="24"/>
            <w:szCs w:val="24"/>
          </w:rPr>
          <w:t>[24]</w:t>
        </w:r>
      </w:hyperlink>
      <w:r>
        <w:rPr>
          <w:rFonts w:ascii="Times New Roman" w:eastAsia="Times New Roman" w:hAnsi="Times New Roman" w:cs="Times New Roman"/>
          <w:sz w:val="24"/>
          <w:szCs w:val="24"/>
        </w:rPr>
        <w:t xml:space="preserve"> and sampled in Stan, using R v4.2.0 </w:t>
      </w:r>
      <w:hyperlink r:id="rId45">
        <w:r>
          <w:rPr>
            <w:rFonts w:ascii="Times New Roman" w:eastAsia="Times New Roman" w:hAnsi="Times New Roman" w:cs="Times New Roman"/>
            <w:color w:val="000000"/>
            <w:sz w:val="24"/>
            <w:szCs w:val="24"/>
          </w:rPr>
          <w:t>[25]</w:t>
        </w:r>
      </w:hyperlink>
      <w:r>
        <w:rPr>
          <w:rFonts w:ascii="Times New Roman" w:eastAsia="Times New Roman" w:hAnsi="Times New Roman" w:cs="Times New Roman"/>
          <w:sz w:val="24"/>
          <w:szCs w:val="24"/>
        </w:rPr>
        <w:t xml:space="preserve">. We sampled four chains with 3,000 </w:t>
      </w:r>
      <w:r>
        <w:rPr>
          <w:rFonts w:ascii="Times New Roman" w:eastAsia="Times New Roman" w:hAnsi="Times New Roman" w:cs="Times New Roman"/>
          <w:sz w:val="24"/>
          <w:szCs w:val="24"/>
        </w:rPr>
        <w:t>iterations each, and ensured model convergence by inspecting divergent transitions and ensuring that was &lt; 1.01. For each fishery service, model posteriors were sampled to estimate the median posterior trophic structure at each reef (proportion of herbivor</w:t>
      </w:r>
      <w:r>
        <w:rPr>
          <w:rFonts w:ascii="Times New Roman" w:eastAsia="Times New Roman" w:hAnsi="Times New Roman" w:cs="Times New Roman"/>
          <w:sz w:val="24"/>
          <w:szCs w:val="24"/>
        </w:rPr>
        <w:t>e, mobile invertivore, piscivore). We used these estimates to quantify reef trophic pyramid structure, where reefs with &gt;50% contributions from herbivores were bottom-heavy and reefs with &lt;50% contributions from herbivores were top-heavy. For nutrient prod</w:t>
      </w:r>
      <w:r>
        <w:rPr>
          <w:rFonts w:ascii="Times New Roman" w:eastAsia="Times New Roman" w:hAnsi="Times New Roman" w:cs="Times New Roman"/>
          <w:sz w:val="24"/>
          <w:szCs w:val="24"/>
        </w:rPr>
        <w:t>uctivity, we also generated out-of-sample 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7A22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w:t>
      </w:r>
      <w:r>
        <w:rPr>
          <w:rFonts w:ascii="Times New Roman" w:eastAsia="Times New Roman" w:hAnsi="Times New Roman" w:cs="Times New Roman"/>
          <w:sz w:val="24"/>
          <w:szCs w:val="24"/>
        </w:rPr>
        <w:t>t reef fishes had nutrient concentrations that met recommended intakes of 2-3 nutrients in a 100 g portion (nutrient densities between 90-250%), including species with ‘slow’ or ‘fast’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between 0.06-2.8). Species with the highest n</w:t>
      </w:r>
      <w:r>
        <w:rPr>
          <w:rFonts w:ascii="Times New Roman" w:eastAsia="Times New Roman" w:hAnsi="Times New Roman" w:cs="Times New Roman"/>
          <w:sz w:val="24"/>
          <w:szCs w:val="24"/>
        </w:rPr>
        <w:t>utrient densities (&gt;300%, met recommended intakes for more than three nutrients) were mostly piscivores and mobile invertivores, including slow-growing species such as snappers (</w:t>
      </w:r>
      <w:proofErr w:type="spellStart"/>
      <w:r>
        <w:rPr>
          <w:rFonts w:ascii="Times New Roman" w:eastAsia="Times New Roman" w:hAnsi="Times New Roman" w:cs="Times New Roman"/>
          <w:sz w:val="24"/>
          <w:szCs w:val="24"/>
        </w:rPr>
        <w:t>Lutjanidae</w:t>
      </w:r>
      <w:proofErr w:type="spellEnd"/>
      <w:r>
        <w:rPr>
          <w:rFonts w:ascii="Times New Roman" w:eastAsia="Times New Roman" w:hAnsi="Times New Roman" w:cs="Times New Roman"/>
          <w:sz w:val="24"/>
          <w:szCs w:val="24"/>
        </w:rPr>
        <w:t>) and groupers (</w:t>
      </w:r>
      <w:proofErr w:type="spellStart"/>
      <w:r>
        <w:rPr>
          <w:rFonts w:ascii="Times New Roman" w:eastAsia="Times New Roman" w:hAnsi="Times New Roman" w:cs="Times New Roman"/>
          <w:sz w:val="24"/>
          <w:szCs w:val="24"/>
        </w:rPr>
        <w:t>Epinephelidae</w:t>
      </w:r>
      <w:proofErr w:type="spellEnd"/>
      <w:r>
        <w:rPr>
          <w:rFonts w:ascii="Times New Roman" w:eastAsia="Times New Roman" w:hAnsi="Times New Roman" w:cs="Times New Roman"/>
          <w:sz w:val="24"/>
          <w:szCs w:val="24"/>
        </w:rPr>
        <w:t xml:space="preserve">) with lower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values of 0.3 (Fig. 1</w:t>
      </w:r>
      <w:r>
        <w:rPr>
          <w:rFonts w:ascii="Times New Roman" w:eastAsia="Times New Roman" w:hAnsi="Times New Roman" w:cs="Times New Roman"/>
          <w:sz w:val="24"/>
          <w:szCs w:val="24"/>
        </w:rPr>
        <w:t>a). The fastest growing species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&gt; 1) were dominated by </w:t>
      </w:r>
      <w:proofErr w:type="spellStart"/>
      <w:r>
        <w:rPr>
          <w:rFonts w:ascii="Times New Roman" w:eastAsia="Times New Roman" w:hAnsi="Times New Roman" w:cs="Times New Roman"/>
          <w:sz w:val="24"/>
          <w:szCs w:val="24"/>
        </w:rPr>
        <w:t>planktivores</w:t>
      </w:r>
      <w:proofErr w:type="spellEnd"/>
      <w:r>
        <w:rPr>
          <w:rFonts w:ascii="Times New Roman" w:eastAsia="Times New Roman" w:hAnsi="Times New Roman" w:cs="Times New Roman"/>
          <w:sz w:val="24"/>
          <w:szCs w:val="24"/>
        </w:rPr>
        <w:t xml:space="preserve"> and sessile invertivores, most of which had nutrient densities below 200%, and only a few mobile invertivores were both highly nutritious and fast growing (Fig. 1a). Nutrient density</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w:t>
      </w:r>
      <w:commentRangeStart w:id="52"/>
      <w:r>
        <w:rPr>
          <w:rFonts w:ascii="Times New Roman" w:eastAsia="Times New Roman" w:hAnsi="Times New Roman" w:cs="Times New Roman"/>
          <w:sz w:val="24"/>
          <w:szCs w:val="24"/>
        </w:rPr>
        <w:t xml:space="preserve">but nutrient density obscured associations between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and concentrations of specific nutrients. For example, size-linked nutrients </w:t>
      </w:r>
      <w:hyperlink r:id="rId46">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 xml:space="preserve"> (Fig. S1) were more strongly correlated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with growth ~ nutrient relationships that were positive for calcium, </w:t>
      </w:r>
      <w:r>
        <w:rPr>
          <w:rFonts w:ascii="Times New Roman" w:eastAsia="Times New Roman" w:hAnsi="Times New Roman" w:cs="Times New Roman"/>
          <w:sz w:val="24"/>
          <w:szCs w:val="24"/>
        </w:rPr>
        <w:lastRenderedPageBreak/>
        <w:t>iron, and zinc, and negative for selenium (Fig. 1b). In contrast, omega-3 fatty acid and vitamin A concentrations were not</w:t>
      </w:r>
      <w:r>
        <w:rPr>
          <w:rFonts w:ascii="Times New Roman" w:eastAsia="Times New Roman" w:hAnsi="Times New Roman" w:cs="Times New Roman"/>
          <w:sz w:val="24"/>
          <w:szCs w:val="24"/>
        </w:rPr>
        <w:t xml:space="preserve"> associated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commentRangeEnd w:id="52"/>
      <w:r w:rsidR="00B24AD2">
        <w:rPr>
          <w:rStyle w:val="CommentReference"/>
        </w:rPr>
        <w:commentReference w:id="52"/>
      </w:r>
    </w:p>
    <w:p w14:paraId="2D3B6536" w14:textId="77777777" w:rsidR="00E429D0" w:rsidRDefault="00E429D0">
      <w:pPr>
        <w:rPr>
          <w:rFonts w:ascii="Times New Roman" w:eastAsia="Times New Roman" w:hAnsi="Times New Roman" w:cs="Times New Roman"/>
          <w:sz w:val="24"/>
          <w:szCs w:val="24"/>
        </w:rPr>
      </w:pPr>
    </w:p>
    <w:p w14:paraId="5AA68B4D" w14:textId="77777777" w:rsidR="00E429D0" w:rsidRDefault="007A22F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0E86AC3" wp14:editId="7F54902E">
            <wp:extent cx="5731200" cy="3187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7"/>
                    <a:srcRect/>
                    <a:stretch>
                      <a:fillRect/>
                    </a:stretch>
                  </pic:blipFill>
                  <pic:spPr>
                    <a:xfrm>
                      <a:off x="0" y="0"/>
                      <a:ext cx="5731200" cy="3187700"/>
                    </a:xfrm>
                    <a:prstGeom prst="rect">
                      <a:avLst/>
                    </a:prstGeom>
                    <a:ln/>
                  </pic:spPr>
                </pic:pic>
              </a:graphicData>
            </a:graphic>
          </wp:inline>
        </w:drawing>
      </w:r>
    </w:p>
    <w:p w14:paraId="423AFC23" w14:textId="77777777" w:rsidR="00E429D0" w:rsidRDefault="007A22F0">
      <w:pPr>
        <w:spacing w:line="240" w:lineRule="auto"/>
        <w:rPr>
          <w:rFonts w:ascii="Times New Roman" w:eastAsia="Times New Roman" w:hAnsi="Times New Roman" w:cs="Times New Roman"/>
          <w:sz w:val="24"/>
          <w:szCs w:val="24"/>
        </w:rPr>
      </w:pPr>
      <w:commentRangeStart w:id="53"/>
      <w:r>
        <w:rPr>
          <w:rFonts w:ascii="Times New Roman" w:eastAsia="Times New Roman" w:hAnsi="Times New Roman" w:cs="Times New Roman"/>
          <w:b/>
          <w:sz w:val="24"/>
          <w:szCs w:val="24"/>
        </w:rPr>
        <w:t>Figure 1</w:t>
      </w:r>
      <w:commentRangeEnd w:id="53"/>
      <w:r w:rsidR="00B24AD2">
        <w:rPr>
          <w:rStyle w:val="CommentReference"/>
        </w:rPr>
        <w:commentReference w:id="53"/>
      </w:r>
      <w:r>
        <w:rPr>
          <w:rFonts w:ascii="Times New Roman" w:eastAsia="Times New Roman" w:hAnsi="Times New Roman" w:cs="Times New Roman"/>
          <w:b/>
          <w:sz w:val="24"/>
          <w:szCs w:val="24"/>
        </w:rPr>
        <w:t xml:space="preserve"> | Association between nutrient content and growth potential of 541 coral reef fish species. </w:t>
      </w:r>
      <w:r>
        <w:rPr>
          <w:rFonts w:ascii="Times New Roman" w:eastAsia="Times New Roman" w:hAnsi="Times New Roman" w:cs="Times New Roman"/>
          <w:sz w:val="24"/>
          <w:szCs w:val="24"/>
        </w:rPr>
        <w:t xml:space="preserve">Points are individual species observed across Belize, Fiji, Madagascar, and the Solomon Islands,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plotted on a log sca</w:t>
      </w:r>
      <w:r>
        <w:rPr>
          <w:rFonts w:ascii="Times New Roman" w:eastAsia="Times New Roman" w:hAnsi="Times New Roman" w:cs="Times New Roman"/>
          <w:sz w:val="24"/>
          <w:szCs w:val="24"/>
        </w:rPr>
        <w:t xml:space="preserve">le. In (a) nutrient density is the combined contribution to recommended daily women intakes of calcium, iron, selenium, zinc, omega-3 fatty acids and vitamin A </w:t>
      </w:r>
      <w:hyperlink r:id="rId48">
        <w:r>
          <w:rPr>
            <w:rFonts w:ascii="Times New Roman" w:eastAsia="Times New Roman" w:hAnsi="Times New Roman" w:cs="Times New Roman"/>
            <w:color w:val="000000"/>
            <w:sz w:val="24"/>
            <w:szCs w:val="24"/>
          </w:rPr>
          <w:t>[21]</w:t>
        </w:r>
      </w:hyperlink>
      <w:r>
        <w:rPr>
          <w:rFonts w:ascii="Times New Roman" w:eastAsia="Times New Roman" w:hAnsi="Times New Roman" w:cs="Times New Roman"/>
          <w:sz w:val="24"/>
          <w:szCs w:val="24"/>
        </w:rPr>
        <w:t>, u</w:t>
      </w:r>
      <w:r>
        <w:rPr>
          <w:rFonts w:ascii="Times New Roman" w:eastAsia="Times New Roman" w:hAnsi="Times New Roman" w:cs="Times New Roman"/>
          <w:sz w:val="24"/>
          <w:szCs w:val="24"/>
        </w:rPr>
        <w:t xml:space="preserve">sing reference values for adult women (18-65 years old). In (b) are each of the six nutrient concentrations, with fitted GAM smoothers (± 95% confidence interval). Growth coefficient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value of growth coefficient K for each species at its theoret</w:t>
      </w:r>
      <w:r>
        <w:rPr>
          <w:rFonts w:ascii="Times New Roman" w:eastAsia="Times New Roman" w:hAnsi="Times New Roman" w:cs="Times New Roman"/>
          <w:sz w:val="24"/>
          <w:szCs w:val="24"/>
        </w:rPr>
        <w:t xml:space="preserve">ical maximum size, derived from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equation </w:t>
      </w:r>
      <w:hyperlink r:id="rId49">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Labels show the top two species with highest average biomass in the dataset, for each trophic group, </w:t>
      </w:r>
      <w:r>
        <w:rPr>
          <w:rFonts w:ascii="Times New Roman" w:eastAsia="Times New Roman" w:hAnsi="Times New Roman" w:cs="Times New Roman"/>
          <w:sz w:val="24"/>
          <w:szCs w:val="24"/>
        </w:rPr>
        <w:t>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7A22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7CCC618B"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Species-level differences in growth rates and nutrient concentrations (Fig. 1) may not necessarily scale up to </w:t>
      </w:r>
      <w:r>
        <w:rPr>
          <w:rFonts w:ascii="Times New Roman" w:eastAsia="Times New Roman" w:hAnsi="Times New Roman" w:cs="Times New Roman"/>
          <w:sz w:val="24"/>
          <w:szCs w:val="24"/>
        </w:rPr>
        <w:t>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proofErr w:type="gramStart"/>
      <w:r>
        <w:rPr>
          <w:rFonts w:ascii="Times New Roman" w:eastAsia="Times New Roman" w:hAnsi="Times New Roman" w:cs="Times New Roman"/>
          <w:sz w:val="24"/>
          <w:szCs w:val="24"/>
        </w:rPr>
        <w:t>),  biomass</w:t>
      </w:r>
      <w:proofErr w:type="gramEnd"/>
      <w:r>
        <w:rPr>
          <w:rFonts w:ascii="Times New Roman" w:eastAsia="Times New Roman" w:hAnsi="Times New Roman" w:cs="Times New Roman"/>
          <w:sz w:val="24"/>
          <w:szCs w:val="24"/>
        </w:rPr>
        <w:t xml:space="preserve">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divided by standing biomass, %), and nutrient production </w:t>
      </w:r>
      <w:r>
        <w:rPr>
          <w:rFonts w:ascii="Times New Roman" w:eastAsia="Times New Roman" w:hAnsi="Times New Roman" w:cs="Times New Roman"/>
          <w:sz w:val="24"/>
          <w:szCs w:val="24"/>
        </w:rPr>
        <w:t>(mass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by the reef fish assemblage at 333 sites in Belize, Fiji, Madagascar, and the Solomon Islands. Reefs supported a range of biomass levels (</w:t>
      </w:r>
      <w:commentRangeStart w:id="54"/>
      <w:r>
        <w:rPr>
          <w:rFonts w:ascii="Times New Roman" w:eastAsia="Times New Roman" w:hAnsi="Times New Roman" w:cs="Times New Roman"/>
          <w:sz w:val="24"/>
          <w:szCs w:val="24"/>
        </w:rPr>
        <w:t>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Madagascar 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Fiji, Fig. 2b</w:t>
      </w:r>
      <w:commentRangeEnd w:id="54"/>
      <w:r w:rsidR="00B24AD2">
        <w:rPr>
          <w:rStyle w:val="CommentReference"/>
        </w:rPr>
        <w:commentReference w:id="54"/>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biomass production generally increased with fishable biomass (Fig. S2). Biomass turnover, however, was highly variable along the biomass gradient (1-41%), while reefs in Fiji and the Solomon Islands had the highest nutrient productivity (at ~2,000 kg h</w:t>
      </w: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w:t>
      </w:r>
      <w:commentRangeStart w:id="55"/>
      <w:r>
        <w:rPr>
          <w:rFonts w:ascii="Times New Roman" w:eastAsia="Times New Roman" w:hAnsi="Times New Roman" w:cs="Times New Roman"/>
          <w:sz w:val="24"/>
          <w:szCs w:val="24"/>
        </w:rPr>
        <w:t xml:space="preserve">herbivorous and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fishes </w:t>
      </w:r>
      <w:commentRangeEnd w:id="55"/>
      <w:r w:rsidR="00B24AD2">
        <w:rPr>
          <w:rStyle w:val="CommentReference"/>
        </w:rPr>
        <w:commentReference w:id="55"/>
      </w:r>
      <w:r>
        <w:rPr>
          <w:rFonts w:ascii="Times New Roman" w:eastAsia="Times New Roman" w:hAnsi="Times New Roman" w:cs="Times New Roman"/>
          <w:sz w:val="24"/>
          <w:szCs w:val="24"/>
        </w:rPr>
        <w:t>dominating nutrient production (mean = 34% across all si</w:t>
      </w:r>
      <w:r>
        <w:rPr>
          <w:rFonts w:ascii="Times New Roman" w:eastAsia="Times New Roman" w:hAnsi="Times New Roman" w:cs="Times New Roman"/>
          <w:sz w:val="24"/>
          <w:szCs w:val="24"/>
        </w:rPr>
        <w:t xml:space="preserve">x nutrients, ranging from 18-50%). Mobile invertivores </w:t>
      </w:r>
      <w:r>
        <w:rPr>
          <w:rFonts w:ascii="Times New Roman" w:eastAsia="Times New Roman" w:hAnsi="Times New Roman" w:cs="Times New Roman"/>
          <w:sz w:val="24"/>
          <w:szCs w:val="24"/>
        </w:rPr>
        <w:lastRenderedPageBreak/>
        <w:t xml:space="preserve">were the second highest nutrient producer, with an average of 22% of the production across all </w:t>
      </w:r>
      <w:proofErr w:type="gramStart"/>
      <w:r>
        <w:rPr>
          <w:rFonts w:ascii="Times New Roman" w:eastAsia="Times New Roman" w:hAnsi="Times New Roman" w:cs="Times New Roman"/>
          <w:sz w:val="24"/>
          <w:szCs w:val="24"/>
        </w:rPr>
        <w:t>nutrients, and</w:t>
      </w:r>
      <w:proofErr w:type="gramEnd"/>
      <w:r>
        <w:rPr>
          <w:rFonts w:ascii="Times New Roman" w:eastAsia="Times New Roman" w:hAnsi="Times New Roman" w:cs="Times New Roman"/>
          <w:sz w:val="24"/>
          <w:szCs w:val="24"/>
        </w:rPr>
        <w:t xml:space="preserve"> accounted for more vitamin A production (35%) than herbivore/detritivores (18%) (</w:t>
      </w:r>
      <w:commentRangeStart w:id="56"/>
      <w:r>
        <w:rPr>
          <w:rFonts w:ascii="Times New Roman" w:eastAsia="Times New Roman" w:hAnsi="Times New Roman" w:cs="Times New Roman"/>
          <w:sz w:val="24"/>
          <w:szCs w:val="24"/>
        </w:rPr>
        <w:t>Fig. 2a</w:t>
      </w:r>
      <w:commentRangeEnd w:id="56"/>
      <w:r w:rsidR="00B24AD2">
        <w:rPr>
          <w:rStyle w:val="CommentReference"/>
        </w:rPr>
        <w:commentReference w:id="56"/>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Other trophic groups had lower contributions to nutrient production, contributing a</w:t>
      </w:r>
      <w:del w:id="57" w:author="Robinson, James (robins64)" w:date="2023-06-30T10:25:00Z">
        <w:r w:rsidDel="00B24AD2">
          <w:rPr>
            <w:rFonts w:ascii="Times New Roman" w:eastAsia="Times New Roman" w:hAnsi="Times New Roman" w:cs="Times New Roman"/>
            <w:sz w:val="24"/>
            <w:szCs w:val="24"/>
          </w:rPr>
          <w:delText>n</w:delText>
        </w:r>
      </w:del>
      <w:r>
        <w:rPr>
          <w:rFonts w:ascii="Times New Roman" w:eastAsia="Times New Roman" w:hAnsi="Times New Roman" w:cs="Times New Roman"/>
          <w:sz w:val="24"/>
          <w:szCs w:val="24"/>
        </w:rPr>
        <w:t xml:space="preserve"> </w:t>
      </w:r>
      <w:del w:id="58" w:author="Robinson, James (robins64)" w:date="2023-06-30T10:25:00Z">
        <w:r w:rsidDel="00B24AD2">
          <w:rPr>
            <w:rFonts w:ascii="Times New Roman" w:eastAsia="Times New Roman" w:hAnsi="Times New Roman" w:cs="Times New Roman"/>
            <w:sz w:val="24"/>
            <w:szCs w:val="24"/>
          </w:rPr>
          <w:delText xml:space="preserve">average </w:delText>
        </w:r>
      </w:del>
      <w:ins w:id="59" w:author="Robinson, James (robins64)" w:date="2023-06-30T10:25:00Z">
        <w:r w:rsidR="00B24AD2">
          <w:rPr>
            <w:rFonts w:ascii="Times New Roman" w:eastAsia="Times New Roman" w:hAnsi="Times New Roman" w:cs="Times New Roman"/>
            <w:sz w:val="24"/>
            <w:szCs w:val="24"/>
          </w:rPr>
          <w:t>mean</w:t>
        </w:r>
        <w:r w:rsidR="00B24AD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16% (</w:t>
      </w:r>
      <w:proofErr w:type="spellStart"/>
      <w:r>
        <w:rPr>
          <w:rFonts w:ascii="Times New Roman" w:eastAsia="Times New Roman" w:hAnsi="Times New Roman" w:cs="Times New Roman"/>
          <w:sz w:val="24"/>
          <w:szCs w:val="24"/>
        </w:rPr>
        <w:t>planktivore</w:t>
      </w:r>
      <w:proofErr w:type="spellEnd"/>
      <w:r>
        <w:rPr>
          <w:rFonts w:ascii="Times New Roman" w:eastAsia="Times New Roman" w:hAnsi="Times New Roman" w:cs="Times New Roman"/>
          <w:sz w:val="24"/>
          <w:szCs w:val="24"/>
        </w:rPr>
        <w:t xml:space="preserv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Herbivores and mobile invertivores were therefore the largest contributors to fishery services, accounting</w:t>
      </w:r>
      <w:r>
        <w:rPr>
          <w:rFonts w:ascii="Times New Roman" w:eastAsia="Times New Roman" w:hAnsi="Times New Roman" w:cs="Times New Roman"/>
          <w:sz w:val="24"/>
          <w:szCs w:val="24"/>
        </w:rPr>
        <w:t xml:space="preserve"> for an average 56% of standing biomass and biomass turnover, and 40-69% of nutrient production (Fig. 2c). However, trophic group contributions varied between countries. For example, piscivores were the largest contributors to standing biomass and omega-3 </w:t>
      </w:r>
      <w:r>
        <w:rPr>
          <w:rFonts w:ascii="Times New Roman" w:eastAsia="Times New Roman" w:hAnsi="Times New Roman" w:cs="Times New Roman"/>
          <w:sz w:val="24"/>
          <w:szCs w:val="24"/>
        </w:rPr>
        <w:t xml:space="preserve">and vitamin A production in Belize, whereas </w:t>
      </w:r>
      <w:proofErr w:type="spellStart"/>
      <w:r>
        <w:rPr>
          <w:rFonts w:ascii="Times New Roman" w:eastAsia="Times New Roman" w:hAnsi="Times New Roman" w:cs="Times New Roman"/>
          <w:sz w:val="24"/>
          <w:szCs w:val="24"/>
        </w:rPr>
        <w:t>planktivores</w:t>
      </w:r>
      <w:proofErr w:type="spellEnd"/>
      <w:r>
        <w:rPr>
          <w:rFonts w:ascii="Times New Roman" w:eastAsia="Times New Roman" w:hAnsi="Times New Roman" w:cs="Times New Roman"/>
          <w:sz w:val="24"/>
          <w:szCs w:val="24"/>
        </w:rPr>
        <w:t xml:space="preserve"> dominated biomass turnover and production of most nutrients in Solomon Islands (Fig. 2c). Zinc production was dominated by herbivores in all countries, likely because this nutrient is more concentrat</w:t>
      </w:r>
      <w:r>
        <w:rPr>
          <w:rFonts w:ascii="Times New Roman" w:eastAsia="Times New Roman" w:hAnsi="Times New Roman" w:cs="Times New Roman"/>
          <w:sz w:val="24"/>
          <w:szCs w:val="24"/>
        </w:rPr>
        <w:t xml:space="preserve">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77777777" w:rsidR="00E429D0" w:rsidRDefault="007A22F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rPr>
        <w:drawing>
          <wp:inline distT="114300" distB="114300" distL="114300" distR="114300" wp14:anchorId="6A2C30A4" wp14:editId="3C52EE34">
            <wp:extent cx="6048531" cy="225061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0"/>
                    <a:srcRect/>
                    <a:stretch>
                      <a:fillRect/>
                    </a:stretch>
                  </pic:blipFill>
                  <pic:spPr>
                    <a:xfrm>
                      <a:off x="0" y="0"/>
                      <a:ext cx="6048531" cy="2250616"/>
                    </a:xfrm>
                    <a:prstGeom prst="rect">
                      <a:avLst/>
                    </a:prstGeom>
                    <a:ln/>
                  </pic:spPr>
                </pic:pic>
              </a:graphicData>
            </a:graphic>
          </wp:inline>
        </w:drawing>
      </w:r>
    </w:p>
    <w:p w14:paraId="79C34D14" w14:textId="77777777" w:rsidR="00E429D0" w:rsidRDefault="007A22F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w:t>
      </w:r>
      <w:proofErr w:type="gramStart"/>
      <w:r>
        <w:rPr>
          <w:rFonts w:ascii="Times New Roman" w:eastAsia="Times New Roman" w:hAnsi="Times New Roman" w:cs="Times New Roman"/>
          <w:sz w:val="24"/>
          <w:szCs w:val="24"/>
        </w:rPr>
        <w:t>small labelled</w:t>
      </w:r>
      <w:proofErr w:type="gramEnd"/>
      <w:r>
        <w:rPr>
          <w:rFonts w:ascii="Times New Roman" w:eastAsia="Times New Roman" w:hAnsi="Times New Roman" w:cs="Times New Roman"/>
          <w:sz w:val="24"/>
          <w:szCs w:val="24"/>
        </w:rPr>
        <w:t xml:space="preserve"> points) and the average across nutrients (large p</w:t>
      </w:r>
      <w:r>
        <w:rPr>
          <w:rFonts w:ascii="Times New Roman" w:eastAsia="Times New Roman" w:hAnsi="Times New Roman" w:cs="Times New Roman"/>
          <w:sz w:val="24"/>
          <w:szCs w:val="24"/>
        </w:rPr>
        <w:t>oint ± 2 SEM).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proofErr w:type="gramStart"/>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w:t>
      </w:r>
      <w:proofErr w:type="gramEnd"/>
      <w:r>
        <w:rPr>
          <w:rFonts w:ascii="Times New Roman" w:eastAsia="Times New Roman" w:hAnsi="Times New Roman" w:cs="Times New Roman"/>
          <w:sz w:val="24"/>
          <w:szCs w:val="24"/>
        </w:rPr>
        <w:t xml:space="preserve">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Bars show the average contribution of each trophic group to standing biomass, biomass turnover, and nutrient </w:t>
      </w:r>
      <w:r>
        <w:rPr>
          <w:rFonts w:ascii="Times New Roman" w:eastAsia="Times New Roman" w:hAnsi="Times New Roman" w:cs="Times New Roman"/>
          <w:sz w:val="24"/>
          <w:szCs w:val="24"/>
        </w:rPr>
        <w:t>productivity of six nutrients, by country.</w:t>
      </w:r>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7A22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fitted multivariate composition models to understand drivers of trophic group contributions to fishery services. We focus on herbivores, mobile invertivores, and pis</w:t>
      </w:r>
      <w:r>
        <w:rPr>
          <w:rFonts w:ascii="Times New Roman" w:eastAsia="Times New Roman" w:hAnsi="Times New Roman" w:cs="Times New Roman"/>
          <w:sz w:val="24"/>
          <w:szCs w:val="24"/>
        </w:rPr>
        <w:t>civores because all are typically targeted by fisheries, and simplified this multivariate trophic structure by defining reefs as bottom-heavy when the relative biomass of herbivores exceeds piscivores, and top-heavy when piscivores dominate over herbivores</w:t>
      </w:r>
      <w:r>
        <w:rPr>
          <w:rFonts w:ascii="Times New Roman" w:eastAsia="Times New Roman" w:hAnsi="Times New Roman" w:cs="Times New Roman"/>
          <w:sz w:val="24"/>
          <w:szCs w:val="24"/>
        </w:rPr>
        <w:t>. Standing biomass, biomass turnover, and productivity of calcium, iron, and zinc were bottom-heavy at over 96% of reefs, indicating that herbivores contributed a significant proportion of all three fishery services (</w:t>
      </w:r>
      <w:commentRangeStart w:id="60"/>
      <w:r>
        <w:rPr>
          <w:rFonts w:ascii="Times New Roman" w:eastAsia="Times New Roman" w:hAnsi="Times New Roman" w:cs="Times New Roman"/>
          <w:sz w:val="24"/>
          <w:szCs w:val="24"/>
        </w:rPr>
        <w:t>Fig. 3</w:t>
      </w:r>
      <w:commentRangeEnd w:id="60"/>
      <w:r w:rsidR="00B24AD2">
        <w:rPr>
          <w:rStyle w:val="CommentReference"/>
        </w:rPr>
        <w:commentReference w:id="60"/>
      </w:r>
      <w:r>
        <w:rPr>
          <w:rFonts w:ascii="Times New Roman" w:eastAsia="Times New Roman" w:hAnsi="Times New Roman" w:cs="Times New Roman"/>
          <w:sz w:val="24"/>
          <w:szCs w:val="24"/>
        </w:rPr>
        <w:t>). Only two fishing-restricted re</w:t>
      </w:r>
      <w:r>
        <w:rPr>
          <w:rFonts w:ascii="Times New Roman" w:eastAsia="Times New Roman" w:hAnsi="Times New Roman" w:cs="Times New Roman"/>
          <w:sz w:val="24"/>
          <w:szCs w:val="24"/>
        </w:rPr>
        <w:t xml:space="preserve">efs had top-heavy biomass distributions (in Madagascar), whereas vitamin A production was top-heavy at 60% of reefs (Fig. 3). Belize </w:t>
      </w:r>
      <w:r>
        <w:rPr>
          <w:rFonts w:ascii="Times New Roman" w:eastAsia="Times New Roman" w:hAnsi="Times New Roman" w:cs="Times New Roman"/>
          <w:sz w:val="24"/>
          <w:szCs w:val="24"/>
        </w:rPr>
        <w:lastRenderedPageBreak/>
        <w:t>had the most top-heavy trophic structure, where piscivores accounted for 30-60% of selenium, vitamin A, and omega-3 fatty a</w:t>
      </w:r>
      <w:r>
        <w:rPr>
          <w:rFonts w:ascii="Times New Roman" w:eastAsia="Times New Roman" w:hAnsi="Times New Roman" w:cs="Times New Roman"/>
          <w:sz w:val="24"/>
          <w:szCs w:val="24"/>
        </w:rPr>
        <w:t xml:space="preserve">cid production. </w:t>
      </w:r>
    </w:p>
    <w:p w14:paraId="38EBB578" w14:textId="77777777" w:rsidR="00E429D0" w:rsidRDefault="00E429D0">
      <w:pPr>
        <w:rPr>
          <w:rFonts w:ascii="Times New Roman" w:eastAsia="Times New Roman" w:hAnsi="Times New Roman" w:cs="Times New Roman"/>
          <w:sz w:val="24"/>
          <w:szCs w:val="24"/>
        </w:rPr>
      </w:pPr>
    </w:p>
    <w:p w14:paraId="459D8DBE"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890693" wp14:editId="27CE0C65">
            <wp:extent cx="6015504" cy="334749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1"/>
                    <a:srcRect/>
                    <a:stretch>
                      <a:fillRect/>
                    </a:stretch>
                  </pic:blipFill>
                  <pic:spPr>
                    <a:xfrm>
                      <a:off x="0" y="0"/>
                      <a:ext cx="6015504" cy="3347498"/>
                    </a:xfrm>
                    <a:prstGeom prst="rect">
                      <a:avLst/>
                    </a:prstGeom>
                    <a:ln/>
                  </pic:spPr>
                </pic:pic>
              </a:graphicData>
            </a:graphic>
          </wp:inline>
        </w:drawing>
      </w:r>
    </w:p>
    <w:p w14:paraId="485380FF"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Points show the posterior median predicted herbivore and piscivore contribution (%) to each fishery service, for all 333 reef sites. Bolded points represent the m</w:t>
      </w:r>
      <w:r>
        <w:rPr>
          <w:rFonts w:ascii="Times New Roman" w:eastAsia="Times New Roman" w:hAnsi="Times New Roman" w:cs="Times New Roman"/>
          <w:sz w:val="24"/>
          <w:szCs w:val="24"/>
        </w:rPr>
        <w:t xml:space="preserve">ean values in each country </w:t>
      </w:r>
      <w:commentRangeStart w:id="61"/>
      <w:r>
        <w:rPr>
          <w:rFonts w:ascii="Times New Roman" w:eastAsia="Times New Roman" w:hAnsi="Times New Roman" w:cs="Times New Roman"/>
          <w:sz w:val="24"/>
          <w:szCs w:val="24"/>
        </w:rPr>
        <w:t>(± 2 SEM</w:t>
      </w:r>
      <w:commentRangeEnd w:id="61"/>
      <w:r w:rsidR="00B24AD2">
        <w:rPr>
          <w:rStyle w:val="CommentReference"/>
        </w:rPr>
        <w:commentReference w:id="61"/>
      </w:r>
      <w:r>
        <w:rPr>
          <w:rFonts w:ascii="Times New Roman" w:eastAsia="Times New Roman" w:hAnsi="Times New Roman" w:cs="Times New Roman"/>
          <w:sz w:val="24"/>
          <w:szCs w:val="24"/>
        </w:rPr>
        <w:t>). Points in the upper-left have bottom-heavy pyramids (greater contributions from herbivores than piscivores) and points in the bottom-right have top-heavy pyramids (greater contributions from piscivores than herbivores)</w:t>
      </w:r>
      <w:r>
        <w:rPr>
          <w:rFonts w:ascii="Times New Roman" w:eastAsia="Times New Roman" w:hAnsi="Times New Roman" w:cs="Times New Roman"/>
          <w:sz w:val="24"/>
          <w:szCs w:val="24"/>
        </w:rPr>
        <w:t>.</w:t>
      </w:r>
    </w:p>
    <w:p w14:paraId="4688A1B6" w14:textId="77777777" w:rsidR="00E429D0" w:rsidRDefault="00E429D0">
      <w:pPr>
        <w:rPr>
          <w:rFonts w:ascii="Times New Roman" w:eastAsia="Times New Roman" w:hAnsi="Times New Roman" w:cs="Times New Roman"/>
          <w:sz w:val="24"/>
          <w:szCs w:val="24"/>
        </w:rPr>
      </w:pPr>
    </w:p>
    <w:p w14:paraId="02B08C40"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in the contribution of fishes to nutrient productivity was partly associated with differences in fishable biomass. For example, trophic distributions varied between Belize, Fiji and Solomon Islands, but did not change substantially along the b</w:t>
      </w:r>
      <w:r>
        <w:rPr>
          <w:rFonts w:ascii="Times New Roman" w:eastAsia="Times New Roman" w:hAnsi="Times New Roman" w:cs="Times New Roman"/>
          <w:sz w:val="24"/>
          <w:szCs w:val="24"/>
        </w:rPr>
        <w:t>iomass gradient within each country (Fig. S3), suggesting that unmeasured historical processes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disturbance, fishery dynamics) or biogeographic differences also govern assemblage composition of these reefs. In contrast, nutrient production in Madagasc</w:t>
      </w:r>
      <w:r>
        <w:rPr>
          <w:rFonts w:ascii="Times New Roman" w:eastAsia="Times New Roman" w:hAnsi="Times New Roman" w:cs="Times New Roman"/>
          <w:sz w:val="24"/>
          <w:szCs w:val="24"/>
        </w:rPr>
        <w:t>ar shifted from dominance by mobile invertivores at low-biomass to herbivores at high-biomass (Fig. S3). Madagascar’s reefs had the lowest biomass in the dataset, suggesting that biomass depletion due to fishing has changed trophic structure. In all four c</w:t>
      </w:r>
      <w:r>
        <w:rPr>
          <w:rFonts w:ascii="Times New Roman" w:eastAsia="Times New Roman" w:hAnsi="Times New Roman" w:cs="Times New Roman"/>
          <w:sz w:val="24"/>
          <w:szCs w:val="24"/>
        </w:rPr>
        <w:t>ountries, nutrient production from piscivores increased with fishable biomass but, at most mid- and low-biomass reefs, piscivores accounted for less than 10% of nutrient production. However, the management regime had weak and uncertain effects on the relat</w:t>
      </w:r>
      <w:r>
        <w:rPr>
          <w:rFonts w:ascii="Times New Roman" w:eastAsia="Times New Roman" w:hAnsi="Times New Roman" w:cs="Times New Roman"/>
          <w:sz w:val="24"/>
          <w:szCs w:val="24"/>
        </w:rPr>
        <w:t>ive contribution of fish groups (Fig. S4), with no-take areas and partially managed areas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access or gear restrictions) having similar trophic group contributions within each country (accounting for benthic effects). Only Madagascar had reefs that wer</w:t>
      </w:r>
      <w:r>
        <w:rPr>
          <w:rFonts w:ascii="Times New Roman" w:eastAsia="Times New Roman" w:hAnsi="Times New Roman" w:cs="Times New Roman"/>
          <w:sz w:val="24"/>
          <w:szCs w:val="24"/>
        </w:rPr>
        <w:t xml:space="preserve">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Benthic composition also influenced which fish groups contributed to nutrient production. Coral cover ranged from 0-84%, with low-coral-cover reefs characterised</w:t>
      </w:r>
      <w:r>
        <w:rPr>
          <w:rFonts w:ascii="Times New Roman" w:eastAsia="Times New Roman" w:hAnsi="Times New Roman" w:cs="Times New Roman"/>
          <w:sz w:val="24"/>
          <w:szCs w:val="24"/>
        </w:rPr>
        <w:t xml:space="preserve"> by dominance of macroalgae (Belize, Fiji, Madagascar), rubble (Fiji, Solomon Islands), or turf algae (Solomon Islands) (Fig. S5). Nutrient contributions from herbivores increased with hard coral and macroalgae cover, while mobile invertivores produced rel</w:t>
      </w:r>
      <w:r>
        <w:rPr>
          <w:rFonts w:ascii="Times New Roman" w:eastAsia="Times New Roman" w:hAnsi="Times New Roman" w:cs="Times New Roman"/>
          <w:sz w:val="24"/>
          <w:szCs w:val="24"/>
        </w:rPr>
        <w:t xml:space="preserve">atively more calcium and vitamin A as rubble increased (Fig. S6). Piscivores produced relatively fewer nutrients on reefs with </w:t>
      </w:r>
      <w:proofErr w:type="gramStart"/>
      <w:r>
        <w:rPr>
          <w:rFonts w:ascii="Times New Roman" w:eastAsia="Times New Roman" w:hAnsi="Times New Roman" w:cs="Times New Roman"/>
          <w:sz w:val="24"/>
          <w:szCs w:val="24"/>
        </w:rPr>
        <w:t>more bare</w:t>
      </w:r>
      <w:proofErr w:type="gramEnd"/>
      <w:r>
        <w:rPr>
          <w:rFonts w:ascii="Times New Roman" w:eastAsia="Times New Roman" w:hAnsi="Times New Roman" w:cs="Times New Roman"/>
          <w:sz w:val="24"/>
          <w:szCs w:val="24"/>
        </w:rPr>
        <w:t xml:space="preserve"> substrate, and more vitamin A and omega-3 fatty acids on deeper reefs (Fig. S6). These opposing benthic trends influenc</w:t>
      </w:r>
      <w:r>
        <w:rPr>
          <w:rFonts w:ascii="Times New Roman" w:eastAsia="Times New Roman" w:hAnsi="Times New Roman" w:cs="Times New Roman"/>
          <w:sz w:val="24"/>
          <w:szCs w:val="24"/>
        </w:rPr>
        <w:t xml:space="preserve">ed the pyramid shape of fishery services. For example, only the deeper reef survey locations (&gt;14 m, </w:t>
      </w:r>
      <w:proofErr w:type="gramStart"/>
      <w:r>
        <w:rPr>
          <w:rFonts w:ascii="Times New Roman" w:eastAsia="Times New Roman" w:hAnsi="Times New Roman" w:cs="Times New Roman"/>
          <w:sz w:val="24"/>
          <w:szCs w:val="24"/>
        </w:rPr>
        <w:t>Belize</w:t>
      </w:r>
      <w:proofErr w:type="gramEnd"/>
      <w:r>
        <w:rPr>
          <w:rFonts w:ascii="Times New Roman" w:eastAsia="Times New Roman" w:hAnsi="Times New Roman" w:cs="Times New Roman"/>
          <w:sz w:val="24"/>
          <w:szCs w:val="24"/>
        </w:rPr>
        <w:t xml:space="preserve"> and Madagascar) had top-heavy pyramids for standing biomass and biomass turnover, while reefs dominated by either coral or macroalgae (&gt;60% cover) o</w:t>
      </w:r>
      <w:r>
        <w:rPr>
          <w:rFonts w:ascii="Times New Roman" w:eastAsia="Times New Roman" w:hAnsi="Times New Roman" w:cs="Times New Roman"/>
          <w:sz w:val="24"/>
          <w:szCs w:val="24"/>
        </w:rPr>
        <w:t xml:space="preserve">nly supported bottom-heavy pyramids for all fishery services (Fig. S7).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7A22F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Discussion</w:t>
      </w:r>
    </w:p>
    <w:p w14:paraId="1F03E41F" w14:textId="77777777" w:rsidR="00E429D0" w:rsidRDefault="00E429D0">
      <w:pPr>
        <w:rPr>
          <w:rFonts w:ascii="Times New Roman" w:eastAsia="Times New Roman" w:hAnsi="Times New Roman" w:cs="Times New Roman"/>
          <w:sz w:val="24"/>
          <w:szCs w:val="24"/>
        </w:rPr>
      </w:pPr>
    </w:p>
    <w:p w14:paraId="735337F9"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hyperlink r:id="rId52">
        <w:r>
          <w:rPr>
            <w:rFonts w:ascii="Times New Roman" w:eastAsia="Times New Roman" w:hAnsi="Times New Roman" w:cs="Times New Roman"/>
            <w:color w:val="000000"/>
            <w:sz w:val="24"/>
            <w:szCs w:val="24"/>
          </w:rPr>
          <w:t>[2]</w:t>
        </w:r>
      </w:hyperlink>
      <w:r>
        <w:rPr>
          <w:rFonts w:ascii="Times New Roman" w:eastAsia="Times New Roman" w:hAnsi="Times New Roman" w:cs="Times New Roman"/>
          <w:sz w:val="24"/>
          <w:szCs w:val="24"/>
        </w:rPr>
        <w:t xml:space="preserve">, environmental forcing </w:t>
      </w:r>
      <w:hyperlink r:id="rId53">
        <w:r>
          <w:rPr>
            <w:rFonts w:ascii="Times New Roman" w:eastAsia="Times New Roman" w:hAnsi="Times New Roman" w:cs="Times New Roman"/>
            <w:color w:val="000000"/>
            <w:sz w:val="24"/>
            <w:szCs w:val="24"/>
          </w:rPr>
          <w:t>[9]</w:t>
        </w:r>
      </w:hyperlink>
      <w:r>
        <w:rPr>
          <w:rFonts w:ascii="Times New Roman" w:eastAsia="Times New Roman" w:hAnsi="Times New Roman" w:cs="Times New Roman"/>
          <w:sz w:val="24"/>
          <w:szCs w:val="24"/>
        </w:rPr>
        <w:t xml:space="preserve">, and human impacts </w:t>
      </w:r>
      <w:hyperlink r:id="rId54">
        <w:r>
          <w:rPr>
            <w:rFonts w:ascii="Times New Roman" w:eastAsia="Times New Roman" w:hAnsi="Times New Roman" w:cs="Times New Roman"/>
            <w:color w:val="000000"/>
            <w:sz w:val="24"/>
            <w:szCs w:val="24"/>
          </w:rPr>
          <w:t>[7]</w:t>
        </w:r>
      </w:hyperlink>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hyperlink r:id="rId55">
        <w:r>
          <w:rPr>
            <w:rFonts w:ascii="Times New Roman" w:eastAsia="Times New Roman" w:hAnsi="Times New Roman" w:cs="Times New Roman"/>
            <w:color w:val="000000"/>
            <w:sz w:val="24"/>
            <w:szCs w:val="24"/>
          </w:rPr>
          <w:t>[12,26]</w:t>
        </w:r>
      </w:hyperlink>
      <w:r>
        <w:rPr>
          <w:rFonts w:ascii="Times New Roman" w:eastAsia="Times New Roman" w:hAnsi="Times New Roman" w:cs="Times New Roman"/>
          <w:sz w:val="24"/>
          <w:szCs w:val="24"/>
        </w:rPr>
        <w:t xml:space="preserve"> and fisheries catch </w:t>
      </w:r>
      <w:hyperlink r:id="rId56">
        <w:r>
          <w:rPr>
            <w:rFonts w:ascii="Times New Roman" w:eastAsia="Times New Roman" w:hAnsi="Times New Roman" w:cs="Times New Roman"/>
            <w:color w:val="000000"/>
            <w:sz w:val="24"/>
            <w:szCs w:val="24"/>
          </w:rPr>
          <w:t>[27]</w:t>
        </w:r>
      </w:hyperlink>
      <w:r>
        <w:rPr>
          <w:rFonts w:ascii="Times New Roman" w:eastAsia="Times New Roman" w:hAnsi="Times New Roman" w:cs="Times New Roman"/>
          <w:sz w:val="24"/>
          <w:szCs w:val="24"/>
        </w:rPr>
        <w:t>. Here we combined species-level growth rat</w:t>
      </w:r>
      <w:r>
        <w:rPr>
          <w:rFonts w:ascii="Times New Roman" w:eastAsia="Times New Roman" w:hAnsi="Times New Roman" w:cs="Times New Roman"/>
          <w:sz w:val="24"/>
          <w:szCs w:val="24"/>
        </w:rPr>
        <w:t xml:space="preserve">e and nutrient concentrations with underwater surveys to show that herbivores and mobile invertivores dominate trophic structure on coral reefs, which is consistent with theoretical expectations </w:t>
      </w:r>
      <w:hyperlink r:id="rId57">
        <w:r>
          <w:rPr>
            <w:rFonts w:ascii="Times New Roman" w:eastAsia="Times New Roman" w:hAnsi="Times New Roman" w:cs="Times New Roman"/>
            <w:color w:val="000000"/>
            <w:sz w:val="24"/>
            <w:szCs w:val="24"/>
          </w:rPr>
          <w:t>[2]</w:t>
        </w:r>
      </w:hyperlink>
      <w:r>
        <w:rPr>
          <w:rFonts w:ascii="Times New Roman" w:eastAsia="Times New Roman" w:hAnsi="Times New Roman" w:cs="Times New Roman"/>
          <w:sz w:val="24"/>
          <w:szCs w:val="24"/>
        </w:rPr>
        <w:t xml:space="preserve"> and previous empirical studies </w:t>
      </w:r>
      <w:hyperlink r:id="rId58">
        <w:r>
          <w:rPr>
            <w:rFonts w:ascii="Times New Roman" w:eastAsia="Times New Roman" w:hAnsi="Times New Roman" w:cs="Times New Roman"/>
            <w:color w:val="000000"/>
            <w:sz w:val="24"/>
            <w:szCs w:val="24"/>
          </w:rPr>
          <w:t>[7,28]</w:t>
        </w:r>
      </w:hyperlink>
      <w:r>
        <w:rPr>
          <w:rFonts w:ascii="Times New Roman" w:eastAsia="Times New Roman" w:hAnsi="Times New Roman" w:cs="Times New Roman"/>
          <w:sz w:val="24"/>
          <w:szCs w:val="24"/>
        </w:rPr>
        <w:t>. We also showed that biomass turnover and nutrient production by fishes are more bottom-heav</w:t>
      </w:r>
      <w:r>
        <w:rPr>
          <w:rFonts w:ascii="Times New Roman" w:eastAsia="Times New Roman" w:hAnsi="Times New Roman" w:cs="Times New Roman"/>
          <w:sz w:val="24"/>
          <w:szCs w:val="24"/>
        </w:rPr>
        <w:t>y than fishable biomass, further underlining the importance of lower trophic levels in channelling benthic production and nutrients through reef food webs, as well as supporting coastal fisheries.</w:t>
      </w:r>
    </w:p>
    <w:p w14:paraId="5A974CEF" w14:textId="77777777" w:rsidR="00E429D0" w:rsidRDefault="00E429D0">
      <w:pPr>
        <w:rPr>
          <w:rFonts w:ascii="Times New Roman" w:eastAsia="Times New Roman" w:hAnsi="Times New Roman" w:cs="Times New Roman"/>
          <w:sz w:val="24"/>
          <w:szCs w:val="24"/>
        </w:rPr>
      </w:pPr>
    </w:p>
    <w:p w14:paraId="796F41DD"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species-level, nutrient density and biomass product</w:t>
      </w:r>
      <w:r>
        <w:rPr>
          <w:rFonts w:ascii="Times New Roman" w:eastAsia="Times New Roman" w:hAnsi="Times New Roman" w:cs="Times New Roman"/>
          <w:sz w:val="24"/>
          <w:szCs w:val="24"/>
        </w:rPr>
        <w:t>ion were weakly associated, but this was partly because nutrient density (an aggregate metric of nutrient concentrations) obscured relationships between growth rate and concentrations of individual nutrients. Empirical models show that reef fish growth rat</w:t>
      </w:r>
      <w:r>
        <w:rPr>
          <w:rFonts w:ascii="Times New Roman" w:eastAsia="Times New Roman" w:hAnsi="Times New Roman" w:cs="Times New Roman"/>
          <w:sz w:val="24"/>
          <w:szCs w:val="24"/>
        </w:rPr>
        <w:t xml:space="preserve">es are fastest in small-bodied species </w:t>
      </w:r>
      <w:hyperlink r:id="rId59">
        <w:r>
          <w:rPr>
            <w:rFonts w:ascii="Times New Roman" w:eastAsia="Times New Roman" w:hAnsi="Times New Roman" w:cs="Times New Roman"/>
            <w:color w:val="000000"/>
            <w:sz w:val="24"/>
            <w:szCs w:val="24"/>
          </w:rPr>
          <w:t>[29,30]</w:t>
        </w:r>
      </w:hyperlink>
      <w:r>
        <w:rPr>
          <w:rFonts w:ascii="Times New Roman" w:eastAsia="Times New Roman" w:hAnsi="Times New Roman" w:cs="Times New Roman"/>
          <w:sz w:val="24"/>
          <w:szCs w:val="24"/>
        </w:rPr>
        <w:t xml:space="preserve"> and higher in herbivores and piscivores </w:t>
      </w:r>
      <w:hyperlink r:id="rId60">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whereas nutrient concentration varies predictably with body size and traits such as trophic level and diet </w:t>
      </w:r>
      <w:hyperlink r:id="rId61">
        <w:r>
          <w:rPr>
            <w:rFonts w:ascii="Times New Roman" w:eastAsia="Times New Roman" w:hAnsi="Times New Roman" w:cs="Times New Roman"/>
            <w:color w:val="000000"/>
            <w:sz w:val="24"/>
            <w:szCs w:val="24"/>
          </w:rPr>
          <w:t>[5,13]</w:t>
        </w:r>
      </w:hyperlink>
      <w:r>
        <w:rPr>
          <w:rFonts w:ascii="Times New Roman" w:eastAsia="Times New Roman" w:hAnsi="Times New Roman" w:cs="Times New Roman"/>
          <w:sz w:val="24"/>
          <w:szCs w:val="24"/>
        </w:rPr>
        <w:t>. We found that size-linked nut</w:t>
      </w:r>
      <w:r>
        <w:rPr>
          <w:rFonts w:ascii="Times New Roman" w:eastAsia="Times New Roman" w:hAnsi="Times New Roman" w:cs="Times New Roman"/>
          <w:sz w:val="24"/>
          <w:szCs w:val="24"/>
        </w:rPr>
        <w:t xml:space="preserve">rients such as calcium, iron, and zinc were more concentrated in species with fast biomass turnover, possibly </w:t>
      </w:r>
      <w:commentRangeStart w:id="62"/>
      <w:r>
        <w:rPr>
          <w:rFonts w:ascii="Times New Roman" w:eastAsia="Times New Roman" w:hAnsi="Times New Roman" w:cs="Times New Roman"/>
          <w:sz w:val="24"/>
          <w:szCs w:val="24"/>
        </w:rPr>
        <w:t>reflecting stronger input of minerals at the base of marine food webs</w:t>
      </w:r>
      <w:commentRangeEnd w:id="62"/>
      <w:r w:rsidR="00B24AD2">
        <w:rPr>
          <w:rStyle w:val="CommentReference"/>
        </w:rPr>
        <w:commentReference w:id="62"/>
      </w:r>
      <w:r>
        <w:rPr>
          <w:rFonts w:ascii="Times New Roman" w:eastAsia="Times New Roman" w:hAnsi="Times New Roman" w:cs="Times New Roman"/>
          <w:sz w:val="24"/>
          <w:szCs w:val="24"/>
        </w:rPr>
        <w:t xml:space="preserve">. Selenium, in contrast, was more concentrated in </w:t>
      </w:r>
      <w:commentRangeStart w:id="63"/>
      <w:r>
        <w:rPr>
          <w:rFonts w:ascii="Times New Roman" w:eastAsia="Times New Roman" w:hAnsi="Times New Roman" w:cs="Times New Roman"/>
          <w:sz w:val="24"/>
          <w:szCs w:val="24"/>
        </w:rPr>
        <w:t>slow-growing species, likel</w:t>
      </w:r>
      <w:r>
        <w:rPr>
          <w:rFonts w:ascii="Times New Roman" w:eastAsia="Times New Roman" w:hAnsi="Times New Roman" w:cs="Times New Roman"/>
          <w:sz w:val="24"/>
          <w:szCs w:val="24"/>
        </w:rPr>
        <w:t xml:space="preserve">y because these species also typically occupy deeper habitats </w:t>
      </w:r>
      <w:hyperlink r:id="rId62">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w:t>
      </w:r>
      <w:commentRangeEnd w:id="63"/>
      <w:r w:rsidR="00B24AD2">
        <w:rPr>
          <w:rStyle w:val="CommentReference"/>
        </w:rPr>
        <w:commentReference w:id="63"/>
      </w:r>
      <w:r>
        <w:rPr>
          <w:rFonts w:ascii="Times New Roman" w:eastAsia="Times New Roman" w:hAnsi="Times New Roman" w:cs="Times New Roman"/>
          <w:sz w:val="24"/>
          <w:szCs w:val="24"/>
        </w:rPr>
        <w:t xml:space="preserve"> whereas omega-3 fatty acids and vitamin A concentrations had weak associations with species’ potentia</w:t>
      </w:r>
      <w:r>
        <w:rPr>
          <w:rFonts w:ascii="Times New Roman" w:eastAsia="Times New Roman" w:hAnsi="Times New Roman" w:cs="Times New Roman"/>
          <w:sz w:val="24"/>
          <w:szCs w:val="24"/>
        </w:rPr>
        <w:t xml:space="preserve">l biomass turnover. </w:t>
      </w:r>
    </w:p>
    <w:p w14:paraId="3C3EC1B5" w14:textId="77777777" w:rsidR="00E429D0" w:rsidRDefault="00E429D0">
      <w:pPr>
        <w:rPr>
          <w:rFonts w:ascii="Times New Roman" w:eastAsia="Times New Roman" w:hAnsi="Times New Roman" w:cs="Times New Roman"/>
          <w:sz w:val="24"/>
          <w:szCs w:val="24"/>
        </w:rPr>
      </w:pPr>
    </w:p>
    <w:p w14:paraId="4E9A117F"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Species-level nutrient and growth rate values must be combined with abundance or biomass data to understand nutrient flux and productivity at the scale of reef fish assemblages </w:t>
      </w:r>
      <w:hyperlink r:id="rId63">
        <w:r>
          <w:rPr>
            <w:rFonts w:ascii="Times New Roman" w:eastAsia="Times New Roman" w:hAnsi="Times New Roman" w:cs="Times New Roman"/>
            <w:color w:val="000000"/>
            <w:sz w:val="24"/>
            <w:szCs w:val="24"/>
          </w:rPr>
          <w:t>[16]</w:t>
        </w:r>
      </w:hyperlink>
      <w:r>
        <w:rPr>
          <w:rFonts w:ascii="Times New Roman" w:eastAsia="Times New Roman" w:hAnsi="Times New Roman" w:cs="Times New Roman"/>
          <w:sz w:val="24"/>
          <w:szCs w:val="24"/>
        </w:rPr>
        <w:t>. We integrated growth rate, nutrients, and biomass to assess the contribution of fish trophic groups to three fishery services provided by coral reefs (standing bio</w:t>
      </w:r>
      <w:r>
        <w:rPr>
          <w:rFonts w:ascii="Times New Roman" w:eastAsia="Times New Roman" w:hAnsi="Times New Roman" w:cs="Times New Roman"/>
          <w:sz w:val="24"/>
          <w:szCs w:val="24"/>
        </w:rPr>
        <w:t xml:space="preserve">mass, biomass turnover, </w:t>
      </w:r>
      <w:r>
        <w:rPr>
          <w:rFonts w:ascii="Times New Roman" w:eastAsia="Times New Roman" w:hAnsi="Times New Roman" w:cs="Times New Roman"/>
          <w:sz w:val="24"/>
          <w:szCs w:val="24"/>
        </w:rPr>
        <w:lastRenderedPageBreak/>
        <w:t xml:space="preserve">nutrient production). Fishery services were bottom-heavy at most reefs, but the relative contribution of trophic groups to fishery services also varied regionally, between Pacific (Fiji, Solomon Islands), Indian Ocean (Madagascar), </w:t>
      </w:r>
      <w:r>
        <w:rPr>
          <w:rFonts w:ascii="Times New Roman" w:eastAsia="Times New Roman" w:hAnsi="Times New Roman" w:cs="Times New Roman"/>
          <w:sz w:val="24"/>
          <w:szCs w:val="24"/>
        </w:rPr>
        <w:t>and Caribbean (Belize) reefs. In Belize, for example, browsing herbivores had highest biomass, likely because macroalgae was present at all reefs (Fig. S5), suggesting that fishery services at macroalgae-dominated reefs are dominated by browser species. Fi</w:t>
      </w:r>
      <w:r>
        <w:rPr>
          <w:rFonts w:ascii="Times New Roman" w:eastAsia="Times New Roman" w:hAnsi="Times New Roman" w:cs="Times New Roman"/>
          <w:sz w:val="24"/>
          <w:szCs w:val="24"/>
        </w:rPr>
        <w:t xml:space="preserve">ji had the most bottom-heavy trophic pyramids, suggesting that these reefs have particularly high benthic productivity, with both algal and coral regimes supporting high biomass turnover of herbivorous species. These regional differences are likely linked </w:t>
      </w:r>
      <w:r>
        <w:rPr>
          <w:rFonts w:ascii="Times New Roman" w:eastAsia="Times New Roman" w:hAnsi="Times New Roman" w:cs="Times New Roman"/>
          <w:sz w:val="24"/>
          <w:szCs w:val="24"/>
        </w:rPr>
        <w:t xml:space="preserve">to abiotic processes that constrain energy and nutrient flux through reef food webs (e.g. temperature, irradiance, upwelling) </w:t>
      </w:r>
      <w:hyperlink r:id="rId64">
        <w:r>
          <w:rPr>
            <w:rFonts w:ascii="Times New Roman" w:eastAsia="Times New Roman" w:hAnsi="Times New Roman" w:cs="Times New Roman"/>
            <w:color w:val="000000"/>
            <w:sz w:val="24"/>
            <w:szCs w:val="24"/>
          </w:rPr>
          <w:t>[9,12]</w:t>
        </w:r>
      </w:hyperlink>
      <w:r>
        <w:rPr>
          <w:rFonts w:ascii="Times New Roman" w:eastAsia="Times New Roman" w:hAnsi="Times New Roman" w:cs="Times New Roman"/>
          <w:sz w:val="24"/>
          <w:szCs w:val="24"/>
        </w:rPr>
        <w:t>, disturbance history (e.g. fis</w:t>
      </w:r>
      <w:r>
        <w:rPr>
          <w:rFonts w:ascii="Times New Roman" w:eastAsia="Times New Roman" w:hAnsi="Times New Roman" w:cs="Times New Roman"/>
          <w:sz w:val="24"/>
          <w:szCs w:val="24"/>
        </w:rPr>
        <w:t xml:space="preserve">hing, thermal stress) </w:t>
      </w:r>
      <w:hyperlink r:id="rId65">
        <w:r>
          <w:rPr>
            <w:rFonts w:ascii="Times New Roman" w:eastAsia="Times New Roman" w:hAnsi="Times New Roman" w:cs="Times New Roman"/>
            <w:color w:val="000000"/>
            <w:sz w:val="24"/>
            <w:szCs w:val="24"/>
          </w:rPr>
          <w:t>[31]</w:t>
        </w:r>
      </w:hyperlink>
      <w:r>
        <w:rPr>
          <w:rFonts w:ascii="Times New Roman" w:eastAsia="Times New Roman" w:hAnsi="Times New Roman" w:cs="Times New Roman"/>
          <w:sz w:val="24"/>
          <w:szCs w:val="24"/>
        </w:rPr>
        <w:t>, and intrinsic regional differences in community composition. Analyses that quantify abiotic influences on benthic and pelagic primary produ</w:t>
      </w:r>
      <w:r>
        <w:rPr>
          <w:rFonts w:ascii="Times New Roman" w:eastAsia="Times New Roman" w:hAnsi="Times New Roman" w:cs="Times New Roman"/>
          <w:sz w:val="24"/>
          <w:szCs w:val="24"/>
        </w:rPr>
        <w:t>ction, fishing intensity on different trophic groups, and energy flux through food webs are required to fully understand regional variability in coral reef trophic structure. Such assemblage-level analyses of rate-based ecosystem metrics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productivity</w:t>
      </w:r>
      <w:r>
        <w:rPr>
          <w:rFonts w:ascii="Times New Roman" w:eastAsia="Times New Roman" w:hAnsi="Times New Roman" w:cs="Times New Roman"/>
          <w:sz w:val="24"/>
          <w:szCs w:val="24"/>
        </w:rPr>
        <w:t xml:space="preserve">) will help to inform understanding of general patterns in the structure and composition of food webs </w:t>
      </w:r>
      <w:hyperlink r:id="rId66">
        <w:r>
          <w:rPr>
            <w:rFonts w:ascii="Times New Roman" w:eastAsia="Times New Roman" w:hAnsi="Times New Roman" w:cs="Times New Roman"/>
            <w:color w:val="000000"/>
            <w:sz w:val="24"/>
            <w:szCs w:val="24"/>
          </w:rPr>
          <w:t>[32]</w:t>
        </w:r>
      </w:hyperlink>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77777777" w:rsidR="00E429D0" w:rsidRDefault="007A22F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Analyses of coral reef trophic structure have largely focu</w:t>
      </w:r>
      <w:r>
        <w:rPr>
          <w:rFonts w:ascii="Times New Roman" w:eastAsia="Times New Roman" w:hAnsi="Times New Roman" w:cs="Times New Roman"/>
          <w:sz w:val="24"/>
          <w:szCs w:val="24"/>
        </w:rPr>
        <w:t xml:space="preserve">sed on biomass gradients </w:t>
      </w:r>
      <w:hyperlink r:id="rId67">
        <w:r>
          <w:rPr>
            <w:rFonts w:ascii="Times New Roman" w:eastAsia="Times New Roman" w:hAnsi="Times New Roman" w:cs="Times New Roman"/>
            <w:color w:val="000000"/>
            <w:sz w:val="24"/>
            <w:szCs w:val="24"/>
          </w:rPr>
          <w:t>[7,8,28]</w:t>
        </w:r>
      </w:hyperlink>
      <w:r>
        <w:rPr>
          <w:rFonts w:ascii="Times New Roman" w:eastAsia="Times New Roman" w:hAnsi="Times New Roman" w:cs="Times New Roman"/>
          <w:sz w:val="24"/>
          <w:szCs w:val="24"/>
        </w:rPr>
        <w:t>, but here we also assessed links between benthic composition and the relative abundance of fish trophic groups. Surveyed ree</w:t>
      </w:r>
      <w:r>
        <w:rPr>
          <w:rFonts w:ascii="Times New Roman" w:eastAsia="Times New Roman" w:hAnsi="Times New Roman" w:cs="Times New Roman"/>
          <w:sz w:val="24"/>
          <w:szCs w:val="24"/>
        </w:rPr>
        <w:t xml:space="preserve">fs supported a mix of coral, rubble, and algae-dominated habitats (Fig. S5), and bottom-heavy trophic pyramids were also prevalent in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benthic regimes. These sites have experienced recent disturbances to reef habitat, such as cyclones and coral</w:t>
      </w:r>
      <w:r>
        <w:rPr>
          <w:rFonts w:ascii="Times New Roman" w:eastAsia="Times New Roman" w:hAnsi="Times New Roman" w:cs="Times New Roman"/>
          <w:sz w:val="24"/>
          <w:szCs w:val="24"/>
        </w:rPr>
        <w:t xml:space="preserve"> bleaching, but these did not appear to substantially change trophic group contributions to fishery services. Such modelling of habitat drivers of fish trophic groups can provide information for adapting management to future </w:t>
      </w:r>
      <w:proofErr w:type="spellStart"/>
      <w:r>
        <w:rPr>
          <w:rFonts w:ascii="Times New Roman" w:eastAsia="Times New Roman" w:hAnsi="Times New Roman" w:cs="Times New Roman"/>
          <w:sz w:val="24"/>
          <w:szCs w:val="24"/>
        </w:rPr>
        <w:t>reefscapes</w:t>
      </w:r>
      <w:proofErr w:type="spellEnd"/>
      <w:r>
        <w:rPr>
          <w:rFonts w:ascii="Times New Roman" w:eastAsia="Times New Roman" w:hAnsi="Times New Roman" w:cs="Times New Roman"/>
          <w:sz w:val="24"/>
          <w:szCs w:val="24"/>
        </w:rPr>
        <w:t>. For example, we fou</w:t>
      </w:r>
      <w:r>
        <w:rPr>
          <w:rFonts w:ascii="Times New Roman" w:eastAsia="Times New Roman" w:hAnsi="Times New Roman" w:cs="Times New Roman"/>
          <w:sz w:val="24"/>
          <w:szCs w:val="24"/>
        </w:rPr>
        <w:t>nd that shifts to rubble dominance increased the contribution of mobile invertivores to nutrient production, consistent with increases in goatfish (</w:t>
      </w:r>
      <w:proofErr w:type="spellStart"/>
      <w:r>
        <w:rPr>
          <w:rFonts w:ascii="Times New Roman" w:eastAsia="Times New Roman" w:hAnsi="Times New Roman" w:cs="Times New Roman"/>
          <w:sz w:val="24"/>
          <w:szCs w:val="24"/>
        </w:rPr>
        <w:t>Mullidae</w:t>
      </w:r>
      <w:proofErr w:type="spellEnd"/>
      <w:r>
        <w:rPr>
          <w:rFonts w:ascii="Times New Roman" w:eastAsia="Times New Roman" w:hAnsi="Times New Roman" w:cs="Times New Roman"/>
          <w:sz w:val="24"/>
          <w:szCs w:val="24"/>
        </w:rPr>
        <w:t xml:space="preserve">) populations after coral declines </w:t>
      </w:r>
      <w:hyperlink r:id="rId68">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Gears targeting these species could help maintain nutritious catches from fisheries after coral mortality events, but this should be informed by knowledge on which species groups are preferentially targeted by </w:t>
      </w:r>
      <w:proofErr w:type="gramStart"/>
      <w:r>
        <w:rPr>
          <w:rFonts w:ascii="Times New Roman" w:eastAsia="Times New Roman" w:hAnsi="Times New Roman" w:cs="Times New Roman"/>
          <w:sz w:val="24"/>
          <w:szCs w:val="24"/>
        </w:rPr>
        <w:t>fishers, and</w:t>
      </w:r>
      <w:proofErr w:type="gramEnd"/>
      <w:r>
        <w:rPr>
          <w:rFonts w:ascii="Times New Roman" w:eastAsia="Times New Roman" w:hAnsi="Times New Roman" w:cs="Times New Roman"/>
          <w:sz w:val="24"/>
          <w:szCs w:val="24"/>
        </w:rPr>
        <w:t xml:space="preserve"> cons</w:t>
      </w:r>
      <w:r>
        <w:rPr>
          <w:rFonts w:ascii="Times New Roman" w:eastAsia="Times New Roman" w:hAnsi="Times New Roman" w:cs="Times New Roman"/>
          <w:sz w:val="24"/>
          <w:szCs w:val="24"/>
        </w:rPr>
        <w:t xml:space="preserve">umed locally. In contrast, nutrient production from reef herbivores increased with coral and algal cover, adding further evidence that herbivores are likely to play a key role in supporting food security on both coral-dominated and degraded reefs </w:t>
      </w:r>
      <w:hyperlink r:id="rId69">
        <w:r>
          <w:rPr>
            <w:rFonts w:ascii="Times New Roman" w:eastAsia="Times New Roman" w:hAnsi="Times New Roman" w:cs="Times New Roman"/>
            <w:color w:val="000000"/>
            <w:sz w:val="24"/>
            <w:szCs w:val="24"/>
          </w:rPr>
          <w:t>[13,26,34]</w:t>
        </w:r>
      </w:hyperlink>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7A22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Contributions to nutrient productivity remained relatively constant along biomass and trophic group gradients in Belize, Fiji, and Solomon Islands, and between protected and partially managed reefs (Fig. S4). These patterns are similar to those observed on</w:t>
      </w:r>
      <w:r>
        <w:rPr>
          <w:rFonts w:ascii="Times New Roman" w:eastAsia="Times New Roman" w:hAnsi="Times New Roman" w:cs="Times New Roman"/>
          <w:sz w:val="24"/>
          <w:szCs w:val="24"/>
        </w:rPr>
        <w:t xml:space="preserve"> Indian Ocean </w:t>
      </w:r>
      <w:hyperlink r:id="rId70">
        <w:r>
          <w:rPr>
            <w:rFonts w:ascii="Times New Roman" w:eastAsia="Times New Roman" w:hAnsi="Times New Roman" w:cs="Times New Roman"/>
            <w:color w:val="000000"/>
            <w:sz w:val="24"/>
            <w:szCs w:val="24"/>
          </w:rPr>
          <w:t>[28]</w:t>
        </w:r>
      </w:hyperlink>
      <w:r>
        <w:rPr>
          <w:rFonts w:ascii="Times New Roman" w:eastAsia="Times New Roman" w:hAnsi="Times New Roman" w:cs="Times New Roman"/>
          <w:sz w:val="24"/>
          <w:szCs w:val="24"/>
        </w:rPr>
        <w:t xml:space="preserve"> and Indonesian reefs </w:t>
      </w:r>
      <w:hyperlink r:id="rId71">
        <w:r>
          <w:rPr>
            <w:rFonts w:ascii="Times New Roman" w:eastAsia="Times New Roman" w:hAnsi="Times New Roman" w:cs="Times New Roman"/>
            <w:color w:val="000000"/>
            <w:sz w:val="24"/>
            <w:szCs w:val="24"/>
          </w:rPr>
          <w:t>[8]</w:t>
        </w:r>
      </w:hyperlink>
      <w:r>
        <w:rPr>
          <w:rFonts w:ascii="Times New Roman" w:eastAsia="Times New Roman" w:hAnsi="Times New Roman" w:cs="Times New Roman"/>
          <w:sz w:val="24"/>
          <w:szCs w:val="24"/>
        </w:rPr>
        <w:t>, where most reefs were dominated b</w:t>
      </w:r>
      <w:r>
        <w:rPr>
          <w:rFonts w:ascii="Times New Roman" w:eastAsia="Times New Roman" w:hAnsi="Times New Roman" w:cs="Times New Roman"/>
          <w:sz w:val="24"/>
          <w:szCs w:val="24"/>
        </w:rPr>
        <w:t xml:space="preserve">y invertivores and herbivores, but fish composition shifts from convex (dominated by mid-trophic levels) to concave (dominated by low and high trophic levels) trophic structures as community fish biomass increases </w:t>
      </w:r>
      <w:hyperlink r:id="rId72">
        <w:r>
          <w:rPr>
            <w:rFonts w:ascii="Times New Roman" w:eastAsia="Times New Roman" w:hAnsi="Times New Roman" w:cs="Times New Roman"/>
            <w:color w:val="000000"/>
            <w:sz w:val="24"/>
            <w:szCs w:val="24"/>
          </w:rPr>
          <w:t>[7]</w:t>
        </w:r>
      </w:hyperlink>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w:t>
      </w:r>
      <w:r>
        <w:rPr>
          <w:rFonts w:ascii="Times New Roman" w:eastAsia="Times New Roman" w:hAnsi="Times New Roman" w:cs="Times New Roman"/>
          <w:sz w:val="24"/>
          <w:szCs w:val="24"/>
        </w:rPr>
        <w:lastRenderedPageBreak/>
        <w:t xml:space="preserve">energy pathways in reef food webs </w:t>
      </w:r>
      <w:hyperlink r:id="rId73">
        <w:r>
          <w:rPr>
            <w:rFonts w:ascii="Times New Roman" w:eastAsia="Times New Roman" w:hAnsi="Times New Roman" w:cs="Times New Roman"/>
            <w:color w:val="000000"/>
            <w:sz w:val="24"/>
            <w:szCs w:val="24"/>
          </w:rPr>
          <w:t>[7]</w:t>
        </w:r>
      </w:hyperlink>
      <w:r>
        <w:rPr>
          <w:rFonts w:ascii="Times New Roman" w:eastAsia="Times New Roman" w:hAnsi="Times New Roman" w:cs="Times New Roman"/>
          <w:sz w:val="24"/>
          <w:szCs w:val="24"/>
        </w:rPr>
        <w:t xml:space="preserve">. </w:t>
      </w:r>
      <w:commentRangeStart w:id="64"/>
      <w:r>
        <w:rPr>
          <w:rFonts w:ascii="Times New Roman" w:eastAsia="Times New Roman" w:hAnsi="Times New Roman" w:cs="Times New Roman"/>
          <w:sz w:val="24"/>
          <w:szCs w:val="24"/>
        </w:rPr>
        <w:t xml:space="preserve">Madagascar had the only </w:t>
      </w:r>
      <w:proofErr w:type="gramStart"/>
      <w:r>
        <w:rPr>
          <w:rFonts w:ascii="Times New Roman" w:eastAsia="Times New Roman" w:hAnsi="Times New Roman" w:cs="Times New Roman"/>
          <w:sz w:val="24"/>
          <w:szCs w:val="24"/>
        </w:rPr>
        <w:t>openly-fished</w:t>
      </w:r>
      <w:proofErr w:type="gramEnd"/>
      <w:r>
        <w:rPr>
          <w:rFonts w:ascii="Times New Roman" w:eastAsia="Times New Roman" w:hAnsi="Times New Roman" w:cs="Times New Roman"/>
          <w:sz w:val="24"/>
          <w:szCs w:val="24"/>
        </w:rPr>
        <w:t xml:space="preserve"> reefs</w:t>
      </w:r>
      <w:commentRangeEnd w:id="64"/>
      <w:r w:rsidR="00B24AD2">
        <w:rPr>
          <w:rStyle w:val="CommentReference"/>
        </w:rPr>
        <w:commentReference w:id="64"/>
      </w:r>
      <w:r>
        <w:rPr>
          <w:rFonts w:ascii="Times New Roman" w:eastAsia="Times New Roman" w:hAnsi="Times New Roman" w:cs="Times New Roman"/>
          <w:sz w:val="24"/>
          <w:szCs w:val="24"/>
        </w:rPr>
        <w:t xml:space="preserve"> in the dataset and, with some reefs supporting 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 likely experienced very high </w:t>
      </w:r>
      <w:r>
        <w:rPr>
          <w:rFonts w:ascii="Times New Roman" w:eastAsia="Times New Roman" w:hAnsi="Times New Roman" w:cs="Times New Roman"/>
          <w:sz w:val="24"/>
          <w:szCs w:val="24"/>
        </w:rPr>
        <w:t>levels of fishing pressure. At these low-biomass reefs, mobile invertivores replaced herbivores as the dominant nutrient producers, suggesting these food webs are primarily supported by invertebrate energy pathways, creating losses in nutritious catch from</w:t>
      </w:r>
      <w:r>
        <w:rPr>
          <w:rFonts w:ascii="Times New Roman" w:eastAsia="Times New Roman" w:hAnsi="Times New Roman" w:cs="Times New Roman"/>
          <w:sz w:val="24"/>
          <w:szCs w:val="24"/>
        </w:rPr>
        <w:t xml:space="preserve"> herbivorous species.</w:t>
      </w:r>
    </w:p>
    <w:p w14:paraId="0D63011C" w14:textId="77777777" w:rsidR="00E429D0" w:rsidRDefault="00E429D0">
      <w:pPr>
        <w:rPr>
          <w:rFonts w:ascii="Times New Roman" w:eastAsia="Times New Roman" w:hAnsi="Times New Roman" w:cs="Times New Roman"/>
          <w:sz w:val="24"/>
          <w:szCs w:val="24"/>
        </w:rPr>
      </w:pPr>
    </w:p>
    <w:p w14:paraId="2A2E46C5"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maintained trophic structure across their biomass gradient. Such consistency mirrors findings from a recent global reef analysis </w:t>
      </w:r>
      <w:hyperlink r:id="rId74">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w:t>
      </w:r>
      <w:r>
        <w:rPr>
          <w:rFonts w:ascii="Times New Roman" w:eastAsia="Times New Roman" w:hAnsi="Times New Roman" w:cs="Times New Roman"/>
          <w:sz w:val="24"/>
          <w:szCs w:val="24"/>
        </w:rPr>
        <w:t>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hyperlink r:id="rId75">
        <w:r>
          <w:rPr>
            <w:rFonts w:ascii="Times New Roman" w:eastAsia="Times New Roman" w:hAnsi="Times New Roman" w:cs="Times New Roman"/>
            <w:color w:val="000000"/>
            <w:sz w:val="24"/>
            <w:szCs w:val="24"/>
          </w:rPr>
          <w:t>[28]</w:t>
        </w:r>
      </w:hyperlink>
      <w:r>
        <w:rPr>
          <w:rFonts w:ascii="Times New Roman" w:eastAsia="Times New Roman" w:hAnsi="Times New Roman" w:cs="Times New Roman"/>
          <w:sz w:val="24"/>
          <w:szCs w:val="24"/>
        </w:rPr>
        <w:t>. Yet in the four countries analysed here, reefs were managed using diverse fishing regulations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gear restrictions, area and time closures), and most reefs likely experienced moderate to high fishing effort, suggesti</w:t>
      </w:r>
      <w:r>
        <w:rPr>
          <w:rFonts w:ascii="Times New Roman" w:eastAsia="Times New Roman" w:hAnsi="Times New Roman" w:cs="Times New Roman"/>
          <w:sz w:val="24"/>
          <w:szCs w:val="24"/>
        </w:rPr>
        <w:t xml:space="preserve">ng that all management forms </w:t>
      </w:r>
      <w:commentRangeStart w:id="65"/>
      <w:r>
        <w:rPr>
          <w:rFonts w:ascii="Times New Roman" w:eastAsia="Times New Roman" w:hAnsi="Times New Roman" w:cs="Times New Roman"/>
          <w:sz w:val="24"/>
          <w:szCs w:val="24"/>
        </w:rPr>
        <w:t>are effective in protecting species supplying fishery services</w:t>
      </w:r>
      <w:commentRangeEnd w:id="65"/>
      <w:r w:rsidR="00B24AD2">
        <w:rPr>
          <w:rStyle w:val="CommentReference"/>
        </w:rPr>
        <w:commentReference w:id="65"/>
      </w:r>
      <w:r>
        <w:rPr>
          <w:rFonts w:ascii="Times New Roman" w:eastAsia="Times New Roman" w:hAnsi="Times New Roman" w:cs="Times New Roman"/>
          <w:sz w:val="24"/>
          <w:szCs w:val="24"/>
        </w:rPr>
        <w:t>. Indeed, no-take areas had similar trophic structure to ‘partially’ managed reefs, supporting evidence that both conservation and fishing goals can be achieved thro</w:t>
      </w:r>
      <w:r>
        <w:rPr>
          <w:rFonts w:ascii="Times New Roman" w:eastAsia="Times New Roman" w:hAnsi="Times New Roman" w:cs="Times New Roman"/>
          <w:sz w:val="24"/>
          <w:szCs w:val="24"/>
        </w:rPr>
        <w:t xml:space="preserve">ugh gear and area closures </w:t>
      </w:r>
      <w:hyperlink r:id="rId76">
        <w:r>
          <w:rPr>
            <w:rFonts w:ascii="Times New Roman" w:eastAsia="Times New Roman" w:hAnsi="Times New Roman" w:cs="Times New Roman"/>
            <w:color w:val="000000"/>
            <w:sz w:val="24"/>
            <w:szCs w:val="24"/>
          </w:rPr>
          <w:t>[8]</w:t>
        </w:r>
      </w:hyperlink>
      <w:r>
        <w:rPr>
          <w:rFonts w:ascii="Times New Roman" w:eastAsia="Times New Roman" w:hAnsi="Times New Roman" w:cs="Times New Roman"/>
          <w:sz w:val="24"/>
          <w:szCs w:val="24"/>
        </w:rPr>
        <w:t xml:space="preserve">, whereas open-access reefs in Madagascar experienced extreme biomass depletion and disrupted trophic structure. </w:t>
      </w:r>
    </w:p>
    <w:p w14:paraId="4C5DC4DD" w14:textId="77777777" w:rsidR="00E429D0" w:rsidRDefault="00E429D0">
      <w:pPr>
        <w:rPr>
          <w:rFonts w:ascii="Times New Roman" w:eastAsia="Times New Roman" w:hAnsi="Times New Roman" w:cs="Times New Roman"/>
          <w:sz w:val="24"/>
          <w:szCs w:val="24"/>
        </w:rPr>
      </w:pPr>
    </w:p>
    <w:p w14:paraId="44562F32"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Such alignment of cons</w:t>
      </w:r>
      <w:r>
        <w:rPr>
          <w:rFonts w:ascii="Times New Roman" w:eastAsia="Times New Roman" w:hAnsi="Times New Roman" w:cs="Times New Roman"/>
          <w:sz w:val="24"/>
          <w:szCs w:val="24"/>
        </w:rPr>
        <w:t xml:space="preserve">ervation and fishing goals is particularly relevant for herbivorous species that are targeted in fisheries across the tropics </w:t>
      </w:r>
      <w:hyperlink r:id="rId77">
        <w:r>
          <w:rPr>
            <w:rFonts w:ascii="Times New Roman" w:eastAsia="Times New Roman" w:hAnsi="Times New Roman" w:cs="Times New Roman"/>
            <w:color w:val="000000"/>
            <w:sz w:val="24"/>
            <w:szCs w:val="24"/>
          </w:rPr>
          <w:t>[35]</w:t>
        </w:r>
      </w:hyperlink>
      <w:r>
        <w:rPr>
          <w:rFonts w:ascii="Times New Roman" w:eastAsia="Times New Roman" w:hAnsi="Times New Roman" w:cs="Times New Roman"/>
          <w:sz w:val="24"/>
          <w:szCs w:val="24"/>
        </w:rPr>
        <w:t xml:space="preserve"> but also have key functional roles i</w:t>
      </w:r>
      <w:r>
        <w:rPr>
          <w:rFonts w:ascii="Times New Roman" w:eastAsia="Times New Roman" w:hAnsi="Times New Roman" w:cs="Times New Roman"/>
          <w:sz w:val="24"/>
          <w:szCs w:val="24"/>
        </w:rPr>
        <w:t xml:space="preserve">n promoting coral settlement through grazing of detritus and algae on reef substrate </w:t>
      </w:r>
      <w:hyperlink r:id="rId78">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Maintaining sustainable fishing of herbivore populations while protecting eco</w:t>
      </w:r>
      <w:r>
        <w:rPr>
          <w:rFonts w:ascii="Times New Roman" w:eastAsia="Times New Roman" w:hAnsi="Times New Roman" w:cs="Times New Roman"/>
          <w:sz w:val="24"/>
          <w:szCs w:val="24"/>
        </w:rPr>
        <w:t xml:space="preserve">system functioning is thus a central challenge for fisheries management on coral reefs </w:t>
      </w:r>
      <w:hyperlink r:id="rId79">
        <w:r>
          <w:rPr>
            <w:rFonts w:ascii="Times New Roman" w:eastAsia="Times New Roman" w:hAnsi="Times New Roman" w:cs="Times New Roman"/>
            <w:color w:val="000000"/>
            <w:sz w:val="24"/>
            <w:szCs w:val="24"/>
          </w:rPr>
          <w:t>[37,38]</w:t>
        </w:r>
      </w:hyperlink>
      <w:r>
        <w:rPr>
          <w:rFonts w:ascii="Times New Roman" w:eastAsia="Times New Roman" w:hAnsi="Times New Roman" w:cs="Times New Roman"/>
          <w:sz w:val="24"/>
          <w:szCs w:val="24"/>
        </w:rPr>
        <w:t>. Our results suggest that ‘partial’ fishing management in Belize, Fi</w:t>
      </w:r>
      <w:r>
        <w:rPr>
          <w:rFonts w:ascii="Times New Roman" w:eastAsia="Times New Roman" w:hAnsi="Times New Roman" w:cs="Times New Roman"/>
          <w:sz w:val="24"/>
          <w:szCs w:val="24"/>
        </w:rPr>
        <w:t xml:space="preserve">ji, Solomon Islands successfully protects function and fishing of herbivorous fishes. Indeed, herbivore populations may experience light exploitation and continue to exert grazing pressure on reef substrate </w:t>
      </w:r>
      <w:hyperlink r:id="rId80">
        <w:r>
          <w:rPr>
            <w:rFonts w:ascii="Times New Roman" w:eastAsia="Times New Roman" w:hAnsi="Times New Roman" w:cs="Times New Roman"/>
            <w:color w:val="000000"/>
            <w:sz w:val="24"/>
            <w:szCs w:val="24"/>
          </w:rPr>
          <w:t>[39]</w:t>
        </w:r>
      </w:hyperlink>
      <w:r>
        <w:rPr>
          <w:rFonts w:ascii="Times New Roman" w:eastAsia="Times New Roman" w:hAnsi="Times New Roman" w:cs="Times New Roman"/>
          <w:sz w:val="24"/>
          <w:szCs w:val="24"/>
        </w:rPr>
        <w:t xml:space="preserve">, provided fishing effort is regulated above biomass thresholds </w:t>
      </w:r>
      <w:hyperlink r:id="rId81">
        <w:r>
          <w:rPr>
            <w:rFonts w:ascii="Times New Roman" w:eastAsia="Times New Roman" w:hAnsi="Times New Roman" w:cs="Times New Roman"/>
            <w:color w:val="000000"/>
            <w:sz w:val="24"/>
            <w:szCs w:val="24"/>
          </w:rPr>
          <w:t>[28]</w:t>
        </w:r>
      </w:hyperlink>
      <w:r>
        <w:rPr>
          <w:rFonts w:ascii="Times New Roman" w:eastAsia="Times New Roman" w:hAnsi="Times New Roman" w:cs="Times New Roman"/>
          <w:sz w:val="24"/>
          <w:szCs w:val="24"/>
        </w:rPr>
        <w:t xml:space="preserve"> and herbivores have sufficient time to recover from biom</w:t>
      </w:r>
      <w:r>
        <w:rPr>
          <w:rFonts w:ascii="Times New Roman" w:eastAsia="Times New Roman" w:hAnsi="Times New Roman" w:cs="Times New Roman"/>
          <w:sz w:val="24"/>
          <w:szCs w:val="24"/>
        </w:rPr>
        <w:t xml:space="preserve">ass depletion </w:t>
      </w:r>
      <w:hyperlink r:id="rId82">
        <w:r>
          <w:rPr>
            <w:rFonts w:ascii="Times New Roman" w:eastAsia="Times New Roman" w:hAnsi="Times New Roman" w:cs="Times New Roman"/>
            <w:color w:val="000000"/>
            <w:sz w:val="24"/>
            <w:szCs w:val="24"/>
          </w:rPr>
          <w:t>[40]</w:t>
        </w:r>
      </w:hyperlink>
      <w:r>
        <w:rPr>
          <w:rFonts w:ascii="Times New Roman" w:eastAsia="Times New Roman" w:hAnsi="Times New Roman" w:cs="Times New Roman"/>
          <w:sz w:val="24"/>
          <w:szCs w:val="24"/>
        </w:rPr>
        <w:t>.</w:t>
      </w:r>
    </w:p>
    <w:p w14:paraId="395D73FF" w14:textId="77777777" w:rsidR="00E429D0" w:rsidRDefault="00E429D0">
      <w:pPr>
        <w:rPr>
          <w:rFonts w:ascii="Times New Roman" w:eastAsia="Times New Roman" w:hAnsi="Times New Roman" w:cs="Times New Roman"/>
          <w:sz w:val="24"/>
          <w:szCs w:val="24"/>
          <w:shd w:val="clear" w:color="auto" w:fill="D9D2E9"/>
        </w:rPr>
      </w:pPr>
    </w:p>
    <w:p w14:paraId="5137C784"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implementation of fishery restrictions at most reefs, piscivores were rarely observed and generally had minor contributions to biomass turnover and </w:t>
      </w:r>
      <w:commentRangeStart w:id="66"/>
      <w:r>
        <w:rPr>
          <w:rFonts w:ascii="Times New Roman" w:eastAsia="Times New Roman" w:hAnsi="Times New Roman" w:cs="Times New Roman"/>
          <w:sz w:val="24"/>
          <w:szCs w:val="24"/>
        </w:rPr>
        <w:t>nutrient production</w:t>
      </w:r>
      <w:commentRangeEnd w:id="66"/>
      <w:r w:rsidR="00B24AD2">
        <w:rPr>
          <w:rStyle w:val="CommentReference"/>
        </w:rPr>
        <w:commentReference w:id="66"/>
      </w:r>
      <w:r>
        <w:rPr>
          <w:rFonts w:ascii="Times New Roman" w:eastAsia="Times New Roman" w:hAnsi="Times New Roman" w:cs="Times New Roman"/>
          <w:sz w:val="24"/>
          <w:szCs w:val="24"/>
        </w:rPr>
        <w:t>. Top-heavy fishery services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dominated by piscivores) were only observed fo</w:t>
      </w:r>
      <w:r>
        <w:rPr>
          <w:rFonts w:ascii="Times New Roman" w:eastAsia="Times New Roman" w:hAnsi="Times New Roman" w:cs="Times New Roman"/>
          <w:sz w:val="24"/>
          <w:szCs w:val="24"/>
        </w:rPr>
        <w:t xml:space="preserve">r vitamin A in Belize or on reefs with high fishable biomass. These patterns underline the diminished functional importance of piscivores in fished seascapes and small protected areas </w:t>
      </w:r>
      <w:hyperlink r:id="rId83">
        <w:r>
          <w:rPr>
            <w:rFonts w:ascii="Times New Roman" w:eastAsia="Times New Roman" w:hAnsi="Times New Roman" w:cs="Times New Roman"/>
            <w:color w:val="000000"/>
            <w:sz w:val="24"/>
            <w:szCs w:val="24"/>
          </w:rPr>
          <w:t>[7,2</w:t>
        </w:r>
        <w:r>
          <w:rPr>
            <w:rFonts w:ascii="Times New Roman" w:eastAsia="Times New Roman" w:hAnsi="Times New Roman" w:cs="Times New Roman"/>
            <w:color w:val="000000"/>
            <w:sz w:val="24"/>
            <w:szCs w:val="24"/>
          </w:rPr>
          <w:t>8,41,42]</w:t>
        </w:r>
      </w:hyperlink>
      <w:r>
        <w:rPr>
          <w:rFonts w:ascii="Times New Roman" w:eastAsia="Times New Roman" w:hAnsi="Times New Roman" w:cs="Times New Roman"/>
          <w:sz w:val="24"/>
          <w:szCs w:val="24"/>
        </w:rPr>
        <w:t>, and suggest that these species contribute less than other reef fishes to fisheries catch or tropical seafood supply, even on lightly-fished reefs. However, small-scale coastal fishers also target fishes in habit</w:t>
      </w:r>
      <w:r>
        <w:rPr>
          <w:rFonts w:ascii="Times New Roman" w:eastAsia="Times New Roman" w:hAnsi="Times New Roman" w:cs="Times New Roman"/>
          <w:sz w:val="24"/>
          <w:szCs w:val="24"/>
        </w:rPr>
        <w:t xml:space="preserve">ats connected to coral reefs (e.g. seagrass, mangrove) </w:t>
      </w:r>
      <w:hyperlink r:id="rId84">
        <w:r>
          <w:rPr>
            <w:rFonts w:ascii="Times New Roman" w:eastAsia="Times New Roman" w:hAnsi="Times New Roman" w:cs="Times New Roman"/>
            <w:color w:val="000000"/>
            <w:sz w:val="24"/>
            <w:szCs w:val="24"/>
          </w:rPr>
          <w:t>[43,44]</w:t>
        </w:r>
      </w:hyperlink>
      <w:r>
        <w:rPr>
          <w:rFonts w:ascii="Times New Roman" w:eastAsia="Times New Roman" w:hAnsi="Times New Roman" w:cs="Times New Roman"/>
          <w:sz w:val="24"/>
          <w:szCs w:val="24"/>
        </w:rPr>
        <w:t xml:space="preserve"> that were not included in this analysis, and both fisher effort and species selectivity can vary spa</w:t>
      </w:r>
      <w:r>
        <w:rPr>
          <w:rFonts w:ascii="Times New Roman" w:eastAsia="Times New Roman" w:hAnsi="Times New Roman" w:cs="Times New Roman"/>
          <w:sz w:val="24"/>
          <w:szCs w:val="24"/>
        </w:rPr>
        <w:t xml:space="preserve">tially on reefs </w:t>
      </w:r>
      <w:hyperlink r:id="rId85">
        <w:r>
          <w:rPr>
            <w:rFonts w:ascii="Times New Roman" w:eastAsia="Times New Roman" w:hAnsi="Times New Roman" w:cs="Times New Roman"/>
            <w:color w:val="000000"/>
            <w:sz w:val="24"/>
            <w:szCs w:val="24"/>
          </w:rPr>
          <w:t>[45]</w:t>
        </w:r>
      </w:hyperlink>
      <w:r>
        <w:rPr>
          <w:rFonts w:ascii="Times New Roman" w:eastAsia="Times New Roman" w:hAnsi="Times New Roman" w:cs="Times New Roman"/>
          <w:sz w:val="24"/>
          <w:szCs w:val="24"/>
        </w:rPr>
        <w:t>. Further understanding of the contributions of trophic groups to fishery services should integrate ecological surveys from other habitats, using c</w:t>
      </w:r>
      <w:r>
        <w:rPr>
          <w:rFonts w:ascii="Times New Roman" w:eastAsia="Times New Roman" w:hAnsi="Times New Roman" w:cs="Times New Roman"/>
          <w:sz w:val="24"/>
          <w:szCs w:val="24"/>
        </w:rPr>
        <w:t xml:space="preserve">atch composition data to help ensure key non-reef stocks are included alongside coral reef fishes. For example, </w:t>
      </w:r>
      <w:r>
        <w:rPr>
          <w:rFonts w:ascii="Times New Roman" w:eastAsia="Times New Roman" w:hAnsi="Times New Roman" w:cs="Times New Roman"/>
          <w:sz w:val="24"/>
          <w:szCs w:val="24"/>
        </w:rPr>
        <w:lastRenderedPageBreak/>
        <w:t>small-scale fishers in Western Province, Solomon Islands target up to 382 species, but only 56% of these were observed in these reef surveys, le</w:t>
      </w:r>
      <w:r>
        <w:rPr>
          <w:rFonts w:ascii="Times New Roman" w:eastAsia="Times New Roman" w:hAnsi="Times New Roman" w:cs="Times New Roman"/>
          <w:sz w:val="24"/>
          <w:szCs w:val="24"/>
        </w:rPr>
        <w:t>aving 216 species either not observed on reefs or likely caught in other habitats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pelagic fish: Carangidae, </w:t>
      </w:r>
      <w:proofErr w:type="spellStart"/>
      <w:r>
        <w:rPr>
          <w:rFonts w:ascii="Times New Roman" w:eastAsia="Times New Roman" w:hAnsi="Times New Roman" w:cs="Times New Roman"/>
          <w:sz w:val="24"/>
          <w:szCs w:val="24"/>
        </w:rPr>
        <w:t>Corhyphaenidae</w:t>
      </w:r>
      <w:proofErr w:type="spellEnd"/>
      <w:r>
        <w:rPr>
          <w:rFonts w:ascii="Times New Roman" w:eastAsia="Times New Roman" w:hAnsi="Times New Roman" w:cs="Times New Roman"/>
          <w:sz w:val="24"/>
          <w:szCs w:val="24"/>
        </w:rPr>
        <w:t xml:space="preserve">). Nutrition-sensitive fisheries management, which prioritises catch of nutrients rather than biomass </w:t>
      </w:r>
      <w:hyperlink r:id="rId86">
        <w:r>
          <w:rPr>
            <w:rFonts w:ascii="Times New Roman" w:eastAsia="Times New Roman" w:hAnsi="Times New Roman" w:cs="Times New Roman"/>
            <w:color w:val="000000"/>
            <w:sz w:val="24"/>
            <w:szCs w:val="24"/>
          </w:rPr>
          <w:t>[46]</w:t>
        </w:r>
      </w:hyperlink>
      <w:r>
        <w:rPr>
          <w:rFonts w:ascii="Times New Roman" w:eastAsia="Times New Roman" w:hAnsi="Times New Roman" w:cs="Times New Roman"/>
          <w:sz w:val="24"/>
          <w:szCs w:val="24"/>
        </w:rPr>
        <w:t>, could therefore focus on regulating herbivore and mobile-invertivore fisheries that produce the majority of biomass and nutrients. Indeed, gear-based management is already effective at re</w:t>
      </w:r>
      <w:r>
        <w:rPr>
          <w:rFonts w:ascii="Times New Roman" w:eastAsia="Times New Roman" w:hAnsi="Times New Roman" w:cs="Times New Roman"/>
          <w:sz w:val="24"/>
          <w:szCs w:val="24"/>
        </w:rPr>
        <w:t xml:space="preserve">ducing capture of rare, non-target species </w:t>
      </w:r>
      <w:hyperlink r:id="rId87">
        <w:r>
          <w:rPr>
            <w:rFonts w:ascii="Times New Roman" w:eastAsia="Times New Roman" w:hAnsi="Times New Roman" w:cs="Times New Roman"/>
            <w:color w:val="000000"/>
            <w:sz w:val="24"/>
            <w:szCs w:val="24"/>
          </w:rPr>
          <w:t>[47]</w:t>
        </w:r>
      </w:hyperlink>
      <w:r>
        <w:rPr>
          <w:rFonts w:ascii="Times New Roman" w:eastAsia="Times New Roman" w:hAnsi="Times New Roman" w:cs="Times New Roman"/>
          <w:sz w:val="24"/>
          <w:szCs w:val="24"/>
        </w:rPr>
        <w:t>, and can now be combined with predicted nutrient concentrations to recommend gears that can supply long-term sustainable</w:t>
      </w:r>
      <w:r>
        <w:rPr>
          <w:rFonts w:ascii="Times New Roman" w:eastAsia="Times New Roman" w:hAnsi="Times New Roman" w:cs="Times New Roman"/>
          <w:sz w:val="24"/>
          <w:szCs w:val="24"/>
        </w:rPr>
        <w:t xml:space="preserve"> catch to maximise reef nutrient yields </w:t>
      </w:r>
      <w:hyperlink r:id="rId88">
        <w:r>
          <w:rPr>
            <w:rFonts w:ascii="Times New Roman" w:eastAsia="Times New Roman" w:hAnsi="Times New Roman" w:cs="Times New Roman"/>
            <w:color w:val="000000"/>
            <w:sz w:val="24"/>
            <w:szCs w:val="24"/>
          </w:rPr>
          <w:t>[48]</w:t>
        </w:r>
      </w:hyperlink>
      <w:r>
        <w:rPr>
          <w:rFonts w:ascii="Times New Roman" w:eastAsia="Times New Roman" w:hAnsi="Times New Roman" w:cs="Times New Roman"/>
          <w:sz w:val="24"/>
          <w:szCs w:val="24"/>
        </w:rPr>
        <w:t>.</w:t>
      </w:r>
    </w:p>
    <w:p w14:paraId="63EDF089" w14:textId="77777777" w:rsidR="00E429D0" w:rsidRDefault="00E429D0">
      <w:pPr>
        <w:rPr>
          <w:rFonts w:ascii="Times New Roman" w:eastAsia="Times New Roman" w:hAnsi="Times New Roman" w:cs="Times New Roman"/>
          <w:sz w:val="24"/>
          <w:szCs w:val="24"/>
        </w:rPr>
      </w:pPr>
    </w:p>
    <w:p w14:paraId="3A31B2F4" w14:textId="77777777" w:rsidR="00E429D0" w:rsidRDefault="007A22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1FAB05CC" w14:textId="77777777" w:rsidR="00E429D0" w:rsidRDefault="00E429D0">
      <w:pPr>
        <w:rPr>
          <w:rFonts w:ascii="Times New Roman" w:eastAsia="Times New Roman" w:hAnsi="Times New Roman" w:cs="Times New Roman"/>
          <w:sz w:val="24"/>
          <w:szCs w:val="24"/>
        </w:rPr>
      </w:pPr>
    </w:p>
    <w:p w14:paraId="7F0A1DB3"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hyperlink r:id="rId89">
        <w:r>
          <w:rPr>
            <w:rFonts w:ascii="Times New Roman" w:eastAsia="Times New Roman" w:hAnsi="Times New Roman" w:cs="Times New Roman"/>
            <w:color w:val="000000"/>
            <w:sz w:val="24"/>
            <w:szCs w:val="24"/>
          </w:rPr>
          <w:t>[10]</w:t>
        </w:r>
      </w:hyperlink>
      <w:r>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nutrient concentrations </w:t>
      </w:r>
      <w:hyperlink r:id="rId90">
        <w:r>
          <w:rPr>
            <w:rFonts w:ascii="Times New Roman" w:eastAsia="Times New Roman" w:hAnsi="Times New Roman" w:cs="Times New Roman"/>
            <w:color w:val="000000"/>
            <w:sz w:val="24"/>
            <w:szCs w:val="24"/>
          </w:rPr>
          <w:t>[17]</w:t>
        </w:r>
      </w:hyperlink>
      <w:r>
        <w:rPr>
          <w:rFonts w:ascii="Times New Roman" w:eastAsia="Times New Roman" w:hAnsi="Times New Roman" w:cs="Times New Roman"/>
          <w:sz w:val="24"/>
          <w:szCs w:val="24"/>
        </w:rPr>
        <w:t>. Nutrient productivity measures the turnover of nutrients between trophic levels, offering insights into nutrient flux in reef food webs</w:t>
      </w:r>
      <w:r>
        <w:rPr>
          <w:rFonts w:ascii="Times New Roman" w:eastAsia="Times New Roman" w:hAnsi="Times New Roman" w:cs="Times New Roman"/>
          <w:sz w:val="24"/>
          <w:szCs w:val="24"/>
        </w:rPr>
        <w:t xml:space="preserve"> and providing a new approach for quantifying food provisioning from coral reefs. This rate-based metric unites concepts from food systems, ecology, and fisheries theory, and is complementary to emerging research on reef fish productivity </w:t>
      </w:r>
      <w:hyperlink r:id="rId91">
        <w:r>
          <w:rPr>
            <w:rFonts w:ascii="Times New Roman" w:eastAsia="Times New Roman" w:hAnsi="Times New Roman" w:cs="Times New Roman"/>
            <w:color w:val="000000"/>
            <w:sz w:val="24"/>
            <w:szCs w:val="24"/>
          </w:rPr>
          <w:t>[12,15,26]</w:t>
        </w:r>
      </w:hyperlink>
      <w:r>
        <w:rPr>
          <w:rFonts w:ascii="Times New Roman" w:eastAsia="Times New Roman" w:hAnsi="Times New Roman" w:cs="Times New Roman"/>
          <w:sz w:val="24"/>
          <w:szCs w:val="24"/>
        </w:rPr>
        <w:t xml:space="preserve"> and elemental flux </w:t>
      </w:r>
      <w:hyperlink r:id="rId92">
        <w:r>
          <w:rPr>
            <w:rFonts w:ascii="Times New Roman" w:eastAsia="Times New Roman" w:hAnsi="Times New Roman" w:cs="Times New Roman"/>
            <w:color w:val="000000"/>
            <w:sz w:val="24"/>
            <w:szCs w:val="24"/>
          </w:rPr>
          <w:t>[16]</w:t>
        </w:r>
      </w:hyperlink>
      <w:r>
        <w:rPr>
          <w:rFonts w:ascii="Times New Roman" w:eastAsia="Times New Roman" w:hAnsi="Times New Roman" w:cs="Times New Roman"/>
          <w:sz w:val="24"/>
          <w:szCs w:val="24"/>
        </w:rPr>
        <w:t>. We used statistical models fitted to published data</w:t>
      </w:r>
      <w:r>
        <w:rPr>
          <w:rFonts w:ascii="Times New Roman" w:eastAsia="Times New Roman" w:hAnsi="Times New Roman" w:cs="Times New Roman"/>
          <w:sz w:val="24"/>
          <w:szCs w:val="24"/>
        </w:rPr>
        <w:t xml:space="preserve"> to make statistical predictions of nutrient concentrations in reef fish species, which is necessary for estimating assemblage-level nutrient productivity in diverse and data-limited reef fishes. </w:t>
      </w:r>
      <w:commentRangeStart w:id="67"/>
      <w:r>
        <w:rPr>
          <w:rFonts w:ascii="Times New Roman" w:eastAsia="Times New Roman" w:hAnsi="Times New Roman" w:cs="Times New Roman"/>
          <w:sz w:val="24"/>
          <w:szCs w:val="24"/>
        </w:rPr>
        <w:t>Future research will need to consider potential for environm</w:t>
      </w:r>
      <w:r>
        <w:rPr>
          <w:rFonts w:ascii="Times New Roman" w:eastAsia="Times New Roman" w:hAnsi="Times New Roman" w:cs="Times New Roman"/>
          <w:sz w:val="24"/>
          <w:szCs w:val="24"/>
        </w:rPr>
        <w:t xml:space="preserve">ental variation to influence nutrient concentrations in fish </w:t>
      </w:r>
      <w:hyperlink r:id="rId93">
        <w:r>
          <w:rPr>
            <w:rFonts w:ascii="Times New Roman" w:eastAsia="Times New Roman" w:hAnsi="Times New Roman" w:cs="Times New Roman"/>
            <w:color w:val="000000"/>
            <w:sz w:val="24"/>
            <w:szCs w:val="24"/>
          </w:rPr>
          <w:t>[13,49]</w:t>
        </w:r>
      </w:hyperlink>
      <w:r>
        <w:rPr>
          <w:rFonts w:ascii="Times New Roman" w:eastAsia="Times New Roman" w:hAnsi="Times New Roman" w:cs="Times New Roman"/>
          <w:sz w:val="24"/>
          <w:szCs w:val="24"/>
        </w:rPr>
        <w:t>, and how such intraspecific variation might have knock-on effects for nutrient flux through re</w:t>
      </w:r>
      <w:r>
        <w:rPr>
          <w:rFonts w:ascii="Times New Roman" w:eastAsia="Times New Roman" w:hAnsi="Times New Roman" w:cs="Times New Roman"/>
          <w:sz w:val="24"/>
          <w:szCs w:val="24"/>
        </w:rPr>
        <w:t>ef food webs.</w:t>
      </w:r>
      <w:commentRangeEnd w:id="67"/>
      <w:r w:rsidR="00B24AD2">
        <w:rPr>
          <w:rStyle w:val="CommentReference"/>
        </w:rPr>
        <w:commentReference w:id="67"/>
      </w:r>
    </w:p>
    <w:p w14:paraId="42225DE1" w14:textId="77777777" w:rsidR="00E429D0" w:rsidRDefault="00E429D0">
      <w:pPr>
        <w:rPr>
          <w:rFonts w:ascii="Times New Roman" w:eastAsia="Times New Roman" w:hAnsi="Times New Roman" w:cs="Times New Roman"/>
          <w:sz w:val="24"/>
          <w:szCs w:val="24"/>
        </w:rPr>
      </w:pPr>
    </w:p>
    <w:p w14:paraId="3B785256"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hyperlink r:id="rId94">
        <w:r>
          <w:rPr>
            <w:rFonts w:ascii="Times New Roman" w:eastAsia="Times New Roman" w:hAnsi="Times New Roman" w:cs="Times New Roman"/>
            <w:color w:val="000000"/>
            <w:sz w:val="24"/>
            <w:szCs w:val="24"/>
          </w:rPr>
          <w:t>[8]</w:t>
        </w:r>
      </w:hyperlink>
      <w:r>
        <w:rPr>
          <w:rFonts w:ascii="Times New Roman" w:eastAsia="Times New Roman" w:hAnsi="Times New Roman" w:cs="Times New Roman"/>
          <w:sz w:val="24"/>
          <w:szCs w:val="24"/>
        </w:rPr>
        <w:t>, whe</w:t>
      </w:r>
      <w:r>
        <w:rPr>
          <w:rFonts w:ascii="Times New Roman" w:eastAsia="Times New Roman" w:hAnsi="Times New Roman" w:cs="Times New Roman"/>
          <w:sz w:val="24"/>
          <w:szCs w:val="24"/>
        </w:rPr>
        <w:t xml:space="preserve">reas previous large-scale analyses delineated reef fish pyramids using trophic levels </w:t>
      </w:r>
      <w:hyperlink r:id="rId95">
        <w:r>
          <w:rPr>
            <w:rFonts w:ascii="Times New Roman" w:eastAsia="Times New Roman" w:hAnsi="Times New Roman" w:cs="Times New Roman"/>
            <w:color w:val="000000"/>
            <w:sz w:val="24"/>
            <w:szCs w:val="24"/>
          </w:rPr>
          <w:t>[7,12]</w:t>
        </w:r>
      </w:hyperlink>
      <w:r>
        <w:rPr>
          <w:rFonts w:ascii="Times New Roman" w:eastAsia="Times New Roman" w:hAnsi="Times New Roman" w:cs="Times New Roman"/>
          <w:sz w:val="24"/>
          <w:szCs w:val="24"/>
        </w:rPr>
        <w:t>. Since fisheries management typically focuses on species or gear restr</w:t>
      </w:r>
      <w:r>
        <w:rPr>
          <w:rFonts w:ascii="Times New Roman" w:eastAsia="Times New Roman" w:hAnsi="Times New Roman" w:cs="Times New Roman"/>
          <w:sz w:val="24"/>
          <w:szCs w:val="24"/>
        </w:rPr>
        <w:t xml:space="preserve">ictions that affect catch selection, we suggest regulating fishing using trophic groups (vs. trophic levels). This approach also avoids issues arising from assigning a single trophic level to species with diverse (e.g. ‘nominal’ herbivores </w:t>
      </w:r>
      <w:hyperlink r:id="rId96">
        <w:r>
          <w:rPr>
            <w:rFonts w:ascii="Times New Roman" w:eastAsia="Times New Roman" w:hAnsi="Times New Roman" w:cs="Times New Roman"/>
            <w:color w:val="000000"/>
            <w:sz w:val="24"/>
            <w:szCs w:val="24"/>
          </w:rPr>
          <w:t>[50]</w:t>
        </w:r>
      </w:hyperlink>
      <w:r>
        <w:rPr>
          <w:rFonts w:ascii="Times New Roman" w:eastAsia="Times New Roman" w:hAnsi="Times New Roman" w:cs="Times New Roman"/>
          <w:sz w:val="24"/>
          <w:szCs w:val="24"/>
        </w:rPr>
        <w:t xml:space="preserve">) and variable diets (e.g. ontogenetic shifts </w:t>
      </w:r>
      <w:hyperlink r:id="rId97">
        <w:r>
          <w:rPr>
            <w:rFonts w:ascii="Times New Roman" w:eastAsia="Times New Roman" w:hAnsi="Times New Roman" w:cs="Times New Roman"/>
            <w:color w:val="000000"/>
            <w:sz w:val="24"/>
            <w:szCs w:val="24"/>
          </w:rPr>
          <w:t>[51,52]</w:t>
        </w:r>
      </w:hyperlink>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hyperlink r:id="rId98">
        <w:r>
          <w:rPr>
            <w:rFonts w:ascii="Times New Roman" w:eastAsia="Times New Roman" w:hAnsi="Times New Roman" w:cs="Times New Roman"/>
            <w:color w:val="000000"/>
            <w:sz w:val="24"/>
            <w:szCs w:val="24"/>
          </w:rPr>
          <w:t>[53]</w:t>
        </w:r>
      </w:hyperlink>
      <w:r>
        <w:rPr>
          <w:rFonts w:ascii="Times New Roman" w:eastAsia="Times New Roman" w:hAnsi="Times New Roman" w:cs="Times New Roman"/>
          <w:sz w:val="24"/>
          <w:szCs w:val="24"/>
        </w:rPr>
        <w:t>, particularly in rubble habitats. Analysis of entire food webs (i.e. fish, invertebrates, and primary producers) is a longstanding challenge in coral reef science, owing to high turnover of small, cryptic species</w:t>
      </w:r>
      <w:r>
        <w:rPr>
          <w:rFonts w:ascii="Times New Roman" w:eastAsia="Times New Roman" w:hAnsi="Times New Roman" w:cs="Times New Roman"/>
          <w:sz w:val="24"/>
          <w:szCs w:val="24"/>
        </w:rPr>
        <w:t xml:space="preserve"> </w:t>
      </w:r>
      <w:hyperlink r:id="rId99">
        <w:r>
          <w:rPr>
            <w:rFonts w:ascii="Times New Roman" w:eastAsia="Times New Roman" w:hAnsi="Times New Roman" w:cs="Times New Roman"/>
            <w:color w:val="000000"/>
            <w:sz w:val="24"/>
            <w:szCs w:val="24"/>
          </w:rPr>
          <w:t>[29]</w:t>
        </w:r>
      </w:hyperlink>
      <w:r>
        <w:rPr>
          <w:rFonts w:ascii="Times New Roman" w:eastAsia="Times New Roman" w:hAnsi="Times New Roman" w:cs="Times New Roman"/>
          <w:sz w:val="24"/>
          <w:szCs w:val="24"/>
        </w:rPr>
        <w:t xml:space="preserve"> and high biomass of mobile top predators </w:t>
      </w:r>
      <w:hyperlink r:id="rId100">
        <w:r>
          <w:rPr>
            <w:rFonts w:ascii="Times New Roman" w:eastAsia="Times New Roman" w:hAnsi="Times New Roman" w:cs="Times New Roman"/>
            <w:color w:val="000000"/>
            <w:sz w:val="24"/>
            <w:szCs w:val="24"/>
          </w:rPr>
          <w:t>[9]</w:t>
        </w:r>
      </w:hyperlink>
      <w:r>
        <w:rPr>
          <w:rFonts w:ascii="Times New Roman" w:eastAsia="Times New Roman" w:hAnsi="Times New Roman" w:cs="Times New Roman"/>
          <w:sz w:val="24"/>
          <w:szCs w:val="24"/>
        </w:rPr>
        <w:t>, both of which are difficult</w:t>
      </w:r>
      <w:r>
        <w:rPr>
          <w:rFonts w:ascii="Times New Roman" w:eastAsia="Times New Roman" w:hAnsi="Times New Roman" w:cs="Times New Roman"/>
          <w:sz w:val="24"/>
          <w:szCs w:val="24"/>
        </w:rPr>
        <w:t xml:space="preserve"> to census accurately at comparable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-temporal scales. Our results suggest that invertebrate biomass (or population turnover) was higher on rubble and low-biomass reefs that supported the largest (relative) biomass of mobile invertivores. Further anal</w:t>
      </w:r>
      <w:r>
        <w:rPr>
          <w:rFonts w:ascii="Times New Roman" w:eastAsia="Times New Roman" w:hAnsi="Times New Roman" w:cs="Times New Roman"/>
          <w:sz w:val="24"/>
          <w:szCs w:val="24"/>
        </w:rPr>
        <w:t xml:space="preserve">ysis of the contribution of invertebrates to coral reef biomass, biomass turnover and nutrient production will considerably develop understanding of energy flow in reef food webs. </w:t>
      </w:r>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7A22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of coral reefs in four countries spanning the tro</w:t>
      </w:r>
      <w:r>
        <w:rPr>
          <w:rFonts w:ascii="Times New Roman" w:eastAsia="Times New Roman" w:hAnsi="Times New Roman" w:cs="Times New Roman"/>
          <w:sz w:val="24"/>
          <w:szCs w:val="24"/>
        </w:rPr>
        <w:t>pics showed the dominance of low trophic-level fishes in standing biomass, biomass production, and nutrient production. Coral reef herbivores are likely to be the primary contributor to fisheries services across diverse (and disturbed) benthic habitats, fi</w:t>
      </w:r>
      <w:r>
        <w:rPr>
          <w:rFonts w:ascii="Times New Roman" w:eastAsia="Times New Roman" w:hAnsi="Times New Roman" w:cs="Times New Roman"/>
          <w:sz w:val="24"/>
          <w:szCs w:val="24"/>
        </w:rPr>
        <w:t>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maintained herbivore dominance, affirming the potential</w:t>
      </w:r>
      <w:r>
        <w:rPr>
          <w:rFonts w:ascii="Times New Roman" w:eastAsia="Times New Roman" w:hAnsi="Times New Roman" w:cs="Times New Roman"/>
          <w:sz w:val="24"/>
          <w:szCs w:val="24"/>
        </w:rPr>
        <w:t xml:space="preserve"> for fisheries management to reach biomass thresholds </w:t>
      </w:r>
      <w:hyperlink r:id="rId101">
        <w:r>
          <w:rPr>
            <w:rFonts w:ascii="Times New Roman" w:eastAsia="Times New Roman" w:hAnsi="Times New Roman" w:cs="Times New Roman"/>
            <w:color w:val="000000"/>
            <w:sz w:val="24"/>
            <w:szCs w:val="24"/>
          </w:rPr>
          <w:t>[28]</w:t>
        </w:r>
      </w:hyperlink>
      <w:r>
        <w:rPr>
          <w:rFonts w:ascii="Times New Roman" w:eastAsia="Times New Roman" w:hAnsi="Times New Roman" w:cs="Times New Roman"/>
          <w:sz w:val="24"/>
          <w:szCs w:val="24"/>
        </w:rPr>
        <w:t xml:space="preserve">, ecosystem functions, and nutritious fisheries catches. </w:t>
      </w:r>
      <w:commentRangeStart w:id="68"/>
      <w:r>
        <w:rPr>
          <w:rFonts w:ascii="Times New Roman" w:eastAsia="Times New Roman" w:hAnsi="Times New Roman" w:cs="Times New Roman"/>
          <w:sz w:val="24"/>
          <w:szCs w:val="24"/>
        </w:rPr>
        <w:t>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near max</w:t>
      </w:r>
      <w:r>
        <w:rPr>
          <w:rFonts w:ascii="Times New Roman" w:eastAsia="Times New Roman" w:hAnsi="Times New Roman" w:cs="Times New Roman"/>
          <w:sz w:val="24"/>
          <w:szCs w:val="24"/>
        </w:rPr>
        <w:t xml:space="preserve">imum sustainable yields will have additional benefits for ecosystem-level sustainability targets, as recommended by large-scale analyses of both fished and remote reefs </w:t>
      </w:r>
      <w:hyperlink r:id="rId102">
        <w:r>
          <w:rPr>
            <w:rFonts w:ascii="Times New Roman" w:eastAsia="Times New Roman" w:hAnsi="Times New Roman" w:cs="Times New Roman"/>
            <w:color w:val="000000"/>
            <w:sz w:val="24"/>
            <w:szCs w:val="24"/>
          </w:rPr>
          <w:t>[8,28,54]</w:t>
        </w:r>
      </w:hyperlink>
      <w:r>
        <w:rPr>
          <w:rFonts w:ascii="Times New Roman" w:eastAsia="Times New Roman" w:hAnsi="Times New Roman" w:cs="Times New Roman"/>
          <w:sz w:val="24"/>
          <w:szCs w:val="24"/>
        </w:rPr>
        <w:t xml:space="preserve">. </w:t>
      </w:r>
      <w:commentRangeEnd w:id="68"/>
      <w:r w:rsidR="00B24AD2">
        <w:rPr>
          <w:rStyle w:val="CommentReference"/>
        </w:rPr>
        <w:commentReference w:id="68"/>
      </w:r>
      <w:r>
        <w:rPr>
          <w:rFonts w:ascii="Times New Roman" w:eastAsia="Times New Roman" w:hAnsi="Times New Roman" w:cs="Times New Roman"/>
          <w:sz w:val="24"/>
          <w:szCs w:val="24"/>
        </w:rPr>
        <w:t>We also found that the trophic structure of reef fishery services was resilient to different management strategies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gear and access restrictions, no-take areas), supporting use of culturally and socially appropriate management that permits fishing. </w:t>
      </w:r>
      <w:r>
        <w:rPr>
          <w:rFonts w:ascii="Times New Roman" w:eastAsia="Times New Roman" w:hAnsi="Times New Roman" w:cs="Times New Roman"/>
          <w:sz w:val="24"/>
          <w:szCs w:val="24"/>
        </w:rPr>
        <w:t xml:space="preserve">Our framework provides an interdisciplinary approach that integrates theory across ecology, human health, and fisheries science, helping focus efforts on protecting and maximising sustainable seafood supply to food-insecure communities </w:t>
      </w:r>
      <w:hyperlink r:id="rId103">
        <w:r>
          <w:rPr>
            <w:rFonts w:ascii="Times New Roman" w:eastAsia="Times New Roman" w:hAnsi="Times New Roman" w:cs="Times New Roman"/>
            <w:color w:val="000000"/>
            <w:sz w:val="24"/>
            <w:szCs w:val="24"/>
          </w:rPr>
          <w:t>[6,55]</w:t>
        </w:r>
      </w:hyperlink>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7A22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contributors to the coral reef monitoring programmes (Wildlife Conservation Society and MERMAID), particularly Myles Philips, Alec Hughes, </w:t>
      </w:r>
      <w:proofErr w:type="spellStart"/>
      <w:r>
        <w:rPr>
          <w:rFonts w:ascii="Times New Roman" w:eastAsia="Times New Roman" w:hAnsi="Times New Roman" w:cs="Times New Roman"/>
          <w:sz w:val="24"/>
          <w:szCs w:val="24"/>
        </w:rPr>
        <w:t>Ravaka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Ranaivoson</w:t>
      </w:r>
      <w:proofErr w:type="spellEnd"/>
      <w:r>
        <w:rPr>
          <w:rFonts w:ascii="Times New Roman" w:eastAsia="Times New Roman" w:hAnsi="Times New Roman" w:cs="Times New Roman"/>
          <w:sz w:val="24"/>
          <w:szCs w:val="24"/>
        </w:rPr>
        <w:t xml:space="preserve">, Arielle </w:t>
      </w:r>
      <w:proofErr w:type="spellStart"/>
      <w:r>
        <w:rPr>
          <w:rFonts w:ascii="Times New Roman" w:eastAsia="Times New Roman" w:hAnsi="Times New Roman" w:cs="Times New Roman"/>
          <w:sz w:val="24"/>
          <w:szCs w:val="24"/>
        </w:rPr>
        <w:t>Hoamby</w:t>
      </w:r>
      <w:proofErr w:type="spellEnd"/>
      <w:r>
        <w:rPr>
          <w:rFonts w:ascii="Times New Roman" w:eastAsia="Times New Roman" w:hAnsi="Times New Roman" w:cs="Times New Roman"/>
          <w:sz w:val="24"/>
          <w:szCs w:val="24"/>
        </w:rPr>
        <w:t xml:space="preserve">, and Stephanie </w:t>
      </w:r>
      <w:proofErr w:type="spellStart"/>
      <w:r>
        <w:rPr>
          <w:rFonts w:ascii="Times New Roman" w:eastAsia="Times New Roman" w:hAnsi="Times New Roman" w:cs="Times New Roman"/>
          <w:sz w:val="24"/>
          <w:szCs w:val="24"/>
        </w:rPr>
        <w:t>D'agata</w:t>
      </w:r>
      <w:proofErr w:type="spellEnd"/>
      <w:r>
        <w:rPr>
          <w:rFonts w:ascii="Times New Roman" w:eastAsia="Times New Roman" w:hAnsi="Times New Roman" w:cs="Times New Roman"/>
          <w:sz w:val="24"/>
          <w:szCs w:val="24"/>
        </w:rPr>
        <w:t>,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7A22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Leverhulme Trust Early Career Fellowships (JPWR, EM), the Natural Sciences and Engineering Research Council of Can</w:t>
      </w:r>
      <w:r>
        <w:rPr>
          <w:rFonts w:ascii="Times New Roman" w:eastAsia="Times New Roman" w:hAnsi="Times New Roman" w:cs="Times New Roman"/>
          <w:sz w:val="24"/>
          <w:szCs w:val="24"/>
        </w:rPr>
        <w:t>ada Research and Ocean Frontier Institute (MAM), the European Research Council (CH, 759457), the Royal Society (NAJG; GH160077, URF\R\201029), and a Philip Leverhulme Prize (NAJG).</w:t>
      </w:r>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7A22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18DA08A" w14:textId="77777777" w:rsidR="00E429D0" w:rsidRDefault="007A22F0">
      <w:pPr>
        <w:widowControl w:val="0"/>
        <w:pBdr>
          <w:top w:val="nil"/>
          <w:left w:val="nil"/>
          <w:bottom w:val="nil"/>
          <w:right w:val="nil"/>
          <w:between w:val="nil"/>
        </w:pBdr>
        <w:spacing w:before="240"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hyperlink r:id="rId104">
        <w:proofErr w:type="spellStart"/>
        <w:r>
          <w:rPr>
            <w:rFonts w:ascii="Times New Roman" w:eastAsia="Times New Roman" w:hAnsi="Times New Roman" w:cs="Times New Roman"/>
            <w:color w:val="000000"/>
            <w:sz w:val="24"/>
            <w:szCs w:val="24"/>
          </w:rPr>
          <w:t>Odum</w:t>
        </w:r>
        <w:proofErr w:type="spellEnd"/>
        <w:r>
          <w:rPr>
            <w:rFonts w:ascii="Times New Roman" w:eastAsia="Times New Roman" w:hAnsi="Times New Roman" w:cs="Times New Roman"/>
            <w:color w:val="000000"/>
            <w:sz w:val="24"/>
            <w:szCs w:val="24"/>
          </w:rPr>
          <w:t xml:space="preserve"> HT, </w:t>
        </w:r>
        <w:proofErr w:type="spellStart"/>
        <w:r>
          <w:rPr>
            <w:rFonts w:ascii="Times New Roman" w:eastAsia="Times New Roman" w:hAnsi="Times New Roman" w:cs="Times New Roman"/>
            <w:color w:val="000000"/>
            <w:sz w:val="24"/>
            <w:szCs w:val="24"/>
          </w:rPr>
          <w:t>Odum</w:t>
        </w:r>
        <w:proofErr w:type="spellEnd"/>
        <w:r>
          <w:rPr>
            <w:rFonts w:ascii="Times New Roman" w:eastAsia="Times New Roman" w:hAnsi="Times New Roman" w:cs="Times New Roman"/>
            <w:color w:val="000000"/>
            <w:sz w:val="24"/>
            <w:szCs w:val="24"/>
          </w:rPr>
          <w:t xml:space="preserve"> EP. 1955 Trophic Structure and Productivity of a Windward Coral Reef Community on Eniwetok Atoll. </w:t>
        </w:r>
      </w:hyperlink>
      <w:hyperlink r:id="rId105">
        <w:r>
          <w:rPr>
            <w:rFonts w:ascii="Times New Roman" w:eastAsia="Times New Roman" w:hAnsi="Times New Roman" w:cs="Times New Roman"/>
            <w:i/>
            <w:color w:val="000000"/>
            <w:sz w:val="24"/>
            <w:szCs w:val="24"/>
          </w:rPr>
          <w:t xml:space="preserve">Ecol. </w:t>
        </w:r>
        <w:proofErr w:type="spellStart"/>
        <w:r>
          <w:rPr>
            <w:rFonts w:ascii="Times New Roman" w:eastAsia="Times New Roman" w:hAnsi="Times New Roman" w:cs="Times New Roman"/>
            <w:i/>
            <w:color w:val="000000"/>
            <w:sz w:val="24"/>
            <w:szCs w:val="24"/>
          </w:rPr>
          <w:t>M</w:t>
        </w:r>
        <w:r>
          <w:rPr>
            <w:rFonts w:ascii="Times New Roman" w:eastAsia="Times New Roman" w:hAnsi="Times New Roman" w:cs="Times New Roman"/>
            <w:i/>
            <w:color w:val="000000"/>
            <w:sz w:val="24"/>
            <w:szCs w:val="24"/>
          </w:rPr>
          <w:t>onogr</w:t>
        </w:r>
        <w:proofErr w:type="spellEnd"/>
        <w:r>
          <w:rPr>
            <w:rFonts w:ascii="Times New Roman" w:eastAsia="Times New Roman" w:hAnsi="Times New Roman" w:cs="Times New Roman"/>
            <w:i/>
            <w:color w:val="000000"/>
            <w:sz w:val="24"/>
            <w:szCs w:val="24"/>
          </w:rPr>
          <w:t>.</w:t>
        </w:r>
      </w:hyperlink>
      <w:hyperlink r:id="rId106">
        <w:r>
          <w:rPr>
            <w:rFonts w:ascii="Times New Roman" w:eastAsia="Times New Roman" w:hAnsi="Times New Roman" w:cs="Times New Roman"/>
            <w:color w:val="000000"/>
            <w:sz w:val="24"/>
            <w:szCs w:val="24"/>
          </w:rPr>
          <w:t xml:space="preserve"> </w:t>
        </w:r>
      </w:hyperlink>
      <w:hyperlink r:id="rId107">
        <w:r>
          <w:rPr>
            <w:rFonts w:ascii="Times New Roman" w:eastAsia="Times New Roman" w:hAnsi="Times New Roman" w:cs="Times New Roman"/>
            <w:b/>
            <w:color w:val="000000"/>
            <w:sz w:val="24"/>
            <w:szCs w:val="24"/>
          </w:rPr>
          <w:t>25</w:t>
        </w:r>
      </w:hyperlink>
      <w:hyperlink r:id="rId108">
        <w:r>
          <w:rPr>
            <w:rFonts w:ascii="Times New Roman" w:eastAsia="Times New Roman" w:hAnsi="Times New Roman" w:cs="Times New Roman"/>
            <w:color w:val="000000"/>
            <w:sz w:val="24"/>
            <w:szCs w:val="24"/>
          </w:rPr>
          <w:t>, 291–320.</w:t>
        </w:r>
      </w:hyperlink>
    </w:p>
    <w:p w14:paraId="4154A5A6"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hyperlink r:id="rId109">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Baum JK, Salomon AK, </w:t>
        </w:r>
        <w:proofErr w:type="spellStart"/>
        <w:r>
          <w:rPr>
            <w:rFonts w:ascii="Times New Roman" w:eastAsia="Times New Roman" w:hAnsi="Times New Roman" w:cs="Times New Roman"/>
            <w:color w:val="000000"/>
            <w:sz w:val="24"/>
            <w:szCs w:val="24"/>
          </w:rPr>
          <w:t>Dulvy</w:t>
        </w:r>
        <w:proofErr w:type="spellEnd"/>
        <w:r>
          <w:rPr>
            <w:rFonts w:ascii="Times New Roman" w:eastAsia="Times New Roman" w:hAnsi="Times New Roman" w:cs="Times New Roman"/>
            <w:color w:val="000000"/>
            <w:sz w:val="24"/>
            <w:szCs w:val="24"/>
          </w:rPr>
          <w:t xml:space="preserve"> NK. 2013 Ecosystem ecology: </w:t>
        </w:r>
        <w:r>
          <w:rPr>
            <w:rFonts w:ascii="Times New Roman" w:eastAsia="Times New Roman" w:hAnsi="Times New Roman" w:cs="Times New Roman"/>
            <w:color w:val="000000"/>
            <w:sz w:val="24"/>
            <w:szCs w:val="24"/>
          </w:rPr>
          <w:t xml:space="preserve">size-based constraints on the pyramids of life. </w:t>
        </w:r>
      </w:hyperlink>
      <w:hyperlink r:id="rId110">
        <w:r>
          <w:rPr>
            <w:rFonts w:ascii="Times New Roman" w:eastAsia="Times New Roman" w:hAnsi="Times New Roman" w:cs="Times New Roman"/>
            <w:i/>
            <w:color w:val="000000"/>
            <w:sz w:val="24"/>
            <w:szCs w:val="24"/>
          </w:rPr>
          <w:t xml:space="preserve">Trends Ecol. </w:t>
        </w:r>
        <w:proofErr w:type="spellStart"/>
        <w:r>
          <w:rPr>
            <w:rFonts w:ascii="Times New Roman" w:eastAsia="Times New Roman" w:hAnsi="Times New Roman" w:cs="Times New Roman"/>
            <w:i/>
            <w:color w:val="000000"/>
            <w:sz w:val="24"/>
            <w:szCs w:val="24"/>
          </w:rPr>
          <w:t>Evol</w:t>
        </w:r>
        <w:proofErr w:type="spellEnd"/>
        <w:r>
          <w:rPr>
            <w:rFonts w:ascii="Times New Roman" w:eastAsia="Times New Roman" w:hAnsi="Times New Roman" w:cs="Times New Roman"/>
            <w:i/>
            <w:color w:val="000000"/>
            <w:sz w:val="24"/>
            <w:szCs w:val="24"/>
          </w:rPr>
          <w:t>.</w:t>
        </w:r>
      </w:hyperlink>
      <w:hyperlink r:id="rId111">
        <w:r>
          <w:rPr>
            <w:rFonts w:ascii="Times New Roman" w:eastAsia="Times New Roman" w:hAnsi="Times New Roman" w:cs="Times New Roman"/>
            <w:color w:val="000000"/>
            <w:sz w:val="24"/>
            <w:szCs w:val="24"/>
          </w:rPr>
          <w:t xml:space="preserve"> </w:t>
        </w:r>
      </w:hyperlink>
      <w:hyperlink r:id="rId112">
        <w:r>
          <w:rPr>
            <w:rFonts w:ascii="Times New Roman" w:eastAsia="Times New Roman" w:hAnsi="Times New Roman" w:cs="Times New Roman"/>
            <w:b/>
            <w:color w:val="000000"/>
            <w:sz w:val="24"/>
            <w:szCs w:val="24"/>
          </w:rPr>
          <w:t>28</w:t>
        </w:r>
      </w:hyperlink>
      <w:hyperlink r:id="rId113">
        <w:r>
          <w:rPr>
            <w:rFonts w:ascii="Times New Roman" w:eastAsia="Times New Roman" w:hAnsi="Times New Roman" w:cs="Times New Roman"/>
            <w:color w:val="000000"/>
            <w:sz w:val="24"/>
            <w:szCs w:val="24"/>
          </w:rPr>
          <w:t>, 423–431.</w:t>
        </w:r>
      </w:hyperlink>
    </w:p>
    <w:p w14:paraId="6763B123"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hyperlink r:id="rId114">
        <w:r>
          <w:rPr>
            <w:rFonts w:ascii="Times New Roman" w:eastAsia="Times New Roman" w:hAnsi="Times New Roman" w:cs="Times New Roman"/>
            <w:color w:val="000000"/>
            <w:sz w:val="24"/>
            <w:szCs w:val="24"/>
          </w:rPr>
          <w:t xml:space="preserve">Estes JA </w:t>
        </w:r>
      </w:hyperlink>
      <w:hyperlink r:id="rId115">
        <w:r>
          <w:rPr>
            <w:rFonts w:ascii="Times New Roman" w:eastAsia="Times New Roman" w:hAnsi="Times New Roman" w:cs="Times New Roman"/>
            <w:i/>
            <w:color w:val="000000"/>
            <w:sz w:val="24"/>
            <w:szCs w:val="24"/>
          </w:rPr>
          <w:t>et al.</w:t>
        </w:r>
      </w:hyperlink>
      <w:hyperlink r:id="rId116">
        <w:r>
          <w:rPr>
            <w:rFonts w:ascii="Times New Roman" w:eastAsia="Times New Roman" w:hAnsi="Times New Roman" w:cs="Times New Roman"/>
            <w:color w:val="000000"/>
            <w:sz w:val="24"/>
            <w:szCs w:val="24"/>
          </w:rPr>
          <w:t xml:space="preserve"> 2011 Trophic downgrading of planet Earth. </w:t>
        </w:r>
      </w:hyperlink>
      <w:hyperlink r:id="rId117">
        <w:r>
          <w:rPr>
            <w:rFonts w:ascii="Times New Roman" w:eastAsia="Times New Roman" w:hAnsi="Times New Roman" w:cs="Times New Roman"/>
            <w:i/>
            <w:color w:val="000000"/>
            <w:sz w:val="24"/>
            <w:szCs w:val="24"/>
          </w:rPr>
          <w:t>Science</w:t>
        </w:r>
      </w:hyperlink>
      <w:hyperlink r:id="rId118">
        <w:r>
          <w:rPr>
            <w:rFonts w:ascii="Times New Roman" w:eastAsia="Times New Roman" w:hAnsi="Times New Roman" w:cs="Times New Roman"/>
            <w:color w:val="000000"/>
            <w:sz w:val="24"/>
            <w:szCs w:val="24"/>
          </w:rPr>
          <w:t xml:space="preserve"> </w:t>
        </w:r>
      </w:hyperlink>
      <w:hyperlink r:id="rId119">
        <w:r>
          <w:rPr>
            <w:rFonts w:ascii="Times New Roman" w:eastAsia="Times New Roman" w:hAnsi="Times New Roman" w:cs="Times New Roman"/>
            <w:b/>
            <w:color w:val="000000"/>
            <w:sz w:val="24"/>
            <w:szCs w:val="24"/>
          </w:rPr>
          <w:t>333</w:t>
        </w:r>
      </w:hyperlink>
      <w:hyperlink r:id="rId120">
        <w:r>
          <w:rPr>
            <w:rFonts w:ascii="Times New Roman" w:eastAsia="Times New Roman" w:hAnsi="Times New Roman" w:cs="Times New Roman"/>
            <w:color w:val="000000"/>
            <w:sz w:val="24"/>
            <w:szCs w:val="24"/>
          </w:rPr>
          <w:t>, 301–306.</w:t>
        </w:r>
      </w:hyperlink>
    </w:p>
    <w:p w14:paraId="768F71C4"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hyperlink r:id="rId121">
        <w:r>
          <w:rPr>
            <w:rFonts w:ascii="Times New Roman" w:eastAsia="Times New Roman" w:hAnsi="Times New Roman" w:cs="Times New Roman"/>
            <w:color w:val="000000"/>
            <w:sz w:val="24"/>
            <w:szCs w:val="24"/>
          </w:rPr>
          <w:t xml:space="preserve">Jennings S, </w:t>
        </w:r>
        <w:proofErr w:type="spellStart"/>
        <w:r>
          <w:rPr>
            <w:rFonts w:ascii="Times New Roman" w:eastAsia="Times New Roman" w:hAnsi="Times New Roman" w:cs="Times New Roman"/>
            <w:color w:val="000000"/>
            <w:sz w:val="24"/>
            <w:szCs w:val="24"/>
          </w:rPr>
          <w:t>Grandcourt</w:t>
        </w:r>
        <w:proofErr w:type="spellEnd"/>
        <w:r>
          <w:rPr>
            <w:rFonts w:ascii="Times New Roman" w:eastAsia="Times New Roman" w:hAnsi="Times New Roman" w:cs="Times New Roman"/>
            <w:color w:val="000000"/>
            <w:sz w:val="24"/>
            <w:szCs w:val="24"/>
          </w:rPr>
          <w:t xml:space="preserve"> EM, Polunin N. 1995 The effects of fishing on the diversity, </w:t>
        </w:r>
        <w:proofErr w:type="gramStart"/>
        <w:r>
          <w:rPr>
            <w:rFonts w:ascii="Times New Roman" w:eastAsia="Times New Roman" w:hAnsi="Times New Roman" w:cs="Times New Roman"/>
            <w:color w:val="000000"/>
            <w:sz w:val="24"/>
            <w:szCs w:val="24"/>
          </w:rPr>
          <w:t>biomass</w:t>
        </w:r>
        <w:proofErr w:type="gramEnd"/>
        <w:r>
          <w:rPr>
            <w:rFonts w:ascii="Times New Roman" w:eastAsia="Times New Roman" w:hAnsi="Times New Roman" w:cs="Times New Roman"/>
            <w:color w:val="000000"/>
            <w:sz w:val="24"/>
            <w:szCs w:val="24"/>
          </w:rPr>
          <w:t xml:space="preserve"> and trophic structure of Seychelles’ reef fish communities. </w:t>
        </w:r>
      </w:hyperlink>
      <w:hyperlink r:id="rId122">
        <w:r>
          <w:rPr>
            <w:rFonts w:ascii="Times New Roman" w:eastAsia="Times New Roman" w:hAnsi="Times New Roman" w:cs="Times New Roman"/>
            <w:i/>
            <w:color w:val="000000"/>
            <w:sz w:val="24"/>
            <w:szCs w:val="24"/>
          </w:rPr>
          <w:t>Coral Reefs</w:t>
        </w:r>
      </w:hyperlink>
      <w:hyperlink r:id="rId123">
        <w:r>
          <w:rPr>
            <w:rFonts w:ascii="Times New Roman" w:eastAsia="Times New Roman" w:hAnsi="Times New Roman" w:cs="Times New Roman"/>
            <w:color w:val="000000"/>
            <w:sz w:val="24"/>
            <w:szCs w:val="24"/>
          </w:rPr>
          <w:t xml:space="preserve"> </w:t>
        </w:r>
      </w:hyperlink>
      <w:hyperlink r:id="rId124">
        <w:r>
          <w:rPr>
            <w:rFonts w:ascii="Times New Roman" w:eastAsia="Times New Roman" w:hAnsi="Times New Roman" w:cs="Times New Roman"/>
            <w:b/>
            <w:color w:val="000000"/>
            <w:sz w:val="24"/>
            <w:szCs w:val="24"/>
          </w:rPr>
          <w:t>14</w:t>
        </w:r>
      </w:hyperlink>
      <w:hyperlink r:id="rId125">
        <w:r>
          <w:rPr>
            <w:rFonts w:ascii="Times New Roman" w:eastAsia="Times New Roman" w:hAnsi="Times New Roman" w:cs="Times New Roman"/>
            <w:color w:val="000000"/>
            <w:sz w:val="24"/>
            <w:szCs w:val="24"/>
          </w:rPr>
          <w:t>, 225–235.</w:t>
        </w:r>
      </w:hyperlink>
    </w:p>
    <w:p w14:paraId="780C552D"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hyperlink r:id="rId126">
        <w:r>
          <w:rPr>
            <w:rFonts w:ascii="Times New Roman" w:eastAsia="Times New Roman" w:hAnsi="Times New Roman" w:cs="Times New Roman"/>
            <w:color w:val="000000"/>
            <w:sz w:val="24"/>
            <w:szCs w:val="24"/>
          </w:rPr>
          <w:t xml:space="preserve">Hicks CC </w:t>
        </w:r>
      </w:hyperlink>
      <w:hyperlink r:id="rId127">
        <w:r>
          <w:rPr>
            <w:rFonts w:ascii="Times New Roman" w:eastAsia="Times New Roman" w:hAnsi="Times New Roman" w:cs="Times New Roman"/>
            <w:i/>
            <w:color w:val="000000"/>
            <w:sz w:val="24"/>
            <w:szCs w:val="24"/>
          </w:rPr>
          <w:t>et al.</w:t>
        </w:r>
      </w:hyperlink>
      <w:hyperlink r:id="rId128">
        <w:r>
          <w:rPr>
            <w:rFonts w:ascii="Times New Roman" w:eastAsia="Times New Roman" w:hAnsi="Times New Roman" w:cs="Times New Roman"/>
            <w:color w:val="000000"/>
            <w:sz w:val="24"/>
            <w:szCs w:val="24"/>
          </w:rPr>
          <w:t xml:space="preserve"> 2019 Harnessing global fisheries to tackle</w:t>
        </w:r>
        <w:r>
          <w:rPr>
            <w:rFonts w:ascii="Times New Roman" w:eastAsia="Times New Roman" w:hAnsi="Times New Roman" w:cs="Times New Roman"/>
            <w:color w:val="000000"/>
            <w:sz w:val="24"/>
            <w:szCs w:val="24"/>
          </w:rPr>
          <w:t xml:space="preserve"> micronutrient deficiencies. </w:t>
        </w:r>
      </w:hyperlink>
      <w:hyperlink r:id="rId129">
        <w:r>
          <w:rPr>
            <w:rFonts w:ascii="Times New Roman" w:eastAsia="Times New Roman" w:hAnsi="Times New Roman" w:cs="Times New Roman"/>
            <w:i/>
            <w:color w:val="000000"/>
            <w:sz w:val="24"/>
            <w:szCs w:val="24"/>
          </w:rPr>
          <w:t>Nature</w:t>
        </w:r>
      </w:hyperlink>
      <w:hyperlink r:id="rId130">
        <w:r>
          <w:rPr>
            <w:rFonts w:ascii="Times New Roman" w:eastAsia="Times New Roman" w:hAnsi="Times New Roman" w:cs="Times New Roman"/>
            <w:color w:val="000000"/>
            <w:sz w:val="24"/>
            <w:szCs w:val="24"/>
          </w:rPr>
          <w:t xml:space="preserve"> </w:t>
        </w:r>
      </w:hyperlink>
      <w:hyperlink r:id="rId131">
        <w:r>
          <w:rPr>
            <w:rFonts w:ascii="Times New Roman" w:eastAsia="Times New Roman" w:hAnsi="Times New Roman" w:cs="Times New Roman"/>
            <w:b/>
            <w:color w:val="000000"/>
            <w:sz w:val="24"/>
            <w:szCs w:val="24"/>
          </w:rPr>
          <w:t>574</w:t>
        </w:r>
      </w:hyperlink>
      <w:hyperlink r:id="rId132">
        <w:r>
          <w:rPr>
            <w:rFonts w:ascii="Times New Roman" w:eastAsia="Times New Roman" w:hAnsi="Times New Roman" w:cs="Times New Roman"/>
            <w:color w:val="000000"/>
            <w:sz w:val="24"/>
            <w:szCs w:val="24"/>
          </w:rPr>
          <w:t>, 95–98.</w:t>
        </w:r>
      </w:hyperlink>
    </w:p>
    <w:p w14:paraId="0C2C8B9F"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hyperlink r:id="rId133">
        <w:r>
          <w:rPr>
            <w:rFonts w:ascii="Times New Roman" w:eastAsia="Times New Roman" w:hAnsi="Times New Roman" w:cs="Times New Roman"/>
            <w:color w:val="000000"/>
            <w:sz w:val="24"/>
            <w:szCs w:val="24"/>
          </w:rPr>
          <w:t>Hicks CC, Graha</w:t>
        </w:r>
        <w:r>
          <w:rPr>
            <w:rFonts w:ascii="Times New Roman" w:eastAsia="Times New Roman" w:hAnsi="Times New Roman" w:cs="Times New Roman"/>
            <w:color w:val="000000"/>
            <w:sz w:val="24"/>
            <w:szCs w:val="24"/>
          </w:rPr>
          <w:t xml:space="preserve">m NAJ, Maire E, Robinson JPW. 2021 Secure local aquatic food systems in the face of declining coral reefs. </w:t>
        </w:r>
      </w:hyperlink>
      <w:hyperlink r:id="rId134">
        <w:r>
          <w:rPr>
            <w:rFonts w:ascii="Times New Roman" w:eastAsia="Times New Roman" w:hAnsi="Times New Roman" w:cs="Times New Roman"/>
            <w:i/>
            <w:color w:val="000000"/>
            <w:sz w:val="24"/>
            <w:szCs w:val="24"/>
          </w:rPr>
          <w:t>One Earth</w:t>
        </w:r>
      </w:hyperlink>
      <w:hyperlink r:id="rId135">
        <w:r>
          <w:rPr>
            <w:rFonts w:ascii="Times New Roman" w:eastAsia="Times New Roman" w:hAnsi="Times New Roman" w:cs="Times New Roman"/>
            <w:color w:val="000000"/>
            <w:sz w:val="24"/>
            <w:szCs w:val="24"/>
          </w:rPr>
          <w:t xml:space="preserve"> </w:t>
        </w:r>
      </w:hyperlink>
      <w:hyperlink r:id="rId136">
        <w:r>
          <w:rPr>
            <w:rFonts w:ascii="Times New Roman" w:eastAsia="Times New Roman" w:hAnsi="Times New Roman" w:cs="Times New Roman"/>
            <w:b/>
            <w:color w:val="000000"/>
            <w:sz w:val="24"/>
            <w:szCs w:val="24"/>
          </w:rPr>
          <w:t>4</w:t>
        </w:r>
      </w:hyperlink>
      <w:hyperlink r:id="rId137">
        <w:r>
          <w:rPr>
            <w:rFonts w:ascii="Times New Roman" w:eastAsia="Times New Roman" w:hAnsi="Times New Roman" w:cs="Times New Roman"/>
            <w:color w:val="000000"/>
            <w:sz w:val="24"/>
            <w:szCs w:val="24"/>
          </w:rPr>
          <w:t>, 1214–1216.</w:t>
        </w:r>
      </w:hyperlink>
    </w:p>
    <w:p w14:paraId="23F5185F"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r>
      <w:hyperlink r:id="rId138">
        <w:r>
          <w:rPr>
            <w:rFonts w:ascii="Times New Roman" w:eastAsia="Times New Roman" w:hAnsi="Times New Roman" w:cs="Times New Roman"/>
            <w:color w:val="000000"/>
            <w:sz w:val="24"/>
            <w:szCs w:val="24"/>
          </w:rPr>
          <w:t xml:space="preserve">Graham NAJ, McClanahan TR, MacNeil MA, Wilson SK,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w:t>
        </w:r>
        <w:proofErr w:type="spellStart"/>
        <w:r>
          <w:rPr>
            <w:rFonts w:ascii="Times New Roman" w:eastAsia="Times New Roman" w:hAnsi="Times New Roman" w:cs="Times New Roman"/>
            <w:color w:val="000000"/>
            <w:sz w:val="24"/>
            <w:szCs w:val="24"/>
          </w:rPr>
          <w:t>Huchery</w:t>
        </w:r>
        <w:proofErr w:type="spellEnd"/>
        <w:r>
          <w:rPr>
            <w:rFonts w:ascii="Times New Roman" w:eastAsia="Times New Roman" w:hAnsi="Times New Roman" w:cs="Times New Roman"/>
            <w:color w:val="000000"/>
            <w:sz w:val="24"/>
            <w:szCs w:val="24"/>
          </w:rPr>
          <w:t xml:space="preserve"> C, Holmes TH. 2017 Human Disruption of Coral Reef Trophic Structure. </w:t>
        </w:r>
      </w:hyperlink>
      <w:hyperlink r:id="rId139">
        <w:proofErr w:type="spellStart"/>
        <w:r>
          <w:rPr>
            <w:rFonts w:ascii="Times New Roman" w:eastAsia="Times New Roman" w:hAnsi="Times New Roman" w:cs="Times New Roman"/>
            <w:i/>
            <w:color w:val="000000"/>
            <w:sz w:val="24"/>
            <w:szCs w:val="24"/>
          </w:rPr>
          <w:t>Curr</w:t>
        </w:r>
        <w:proofErr w:type="spellEnd"/>
        <w:r>
          <w:rPr>
            <w:rFonts w:ascii="Times New Roman" w:eastAsia="Times New Roman" w:hAnsi="Times New Roman" w:cs="Times New Roman"/>
            <w:i/>
            <w:color w:val="000000"/>
            <w:sz w:val="24"/>
            <w:szCs w:val="24"/>
          </w:rPr>
          <w:t>. Biol.</w:t>
        </w:r>
      </w:hyperlink>
      <w:hyperlink r:id="rId140">
        <w:r>
          <w:rPr>
            <w:rFonts w:ascii="Times New Roman" w:eastAsia="Times New Roman" w:hAnsi="Times New Roman" w:cs="Times New Roman"/>
            <w:color w:val="000000"/>
            <w:sz w:val="24"/>
            <w:szCs w:val="24"/>
          </w:rPr>
          <w:t xml:space="preserve"> </w:t>
        </w:r>
      </w:hyperlink>
      <w:hyperlink r:id="rId141">
        <w:r>
          <w:rPr>
            <w:rFonts w:ascii="Times New Roman" w:eastAsia="Times New Roman" w:hAnsi="Times New Roman" w:cs="Times New Roman"/>
            <w:b/>
            <w:color w:val="000000"/>
            <w:sz w:val="24"/>
            <w:szCs w:val="24"/>
          </w:rPr>
          <w:t>27</w:t>
        </w:r>
      </w:hyperlink>
      <w:hyperlink r:id="rId142">
        <w:r>
          <w:rPr>
            <w:rFonts w:ascii="Times New Roman" w:eastAsia="Times New Roman" w:hAnsi="Times New Roman" w:cs="Times New Roman"/>
            <w:color w:val="000000"/>
            <w:sz w:val="24"/>
            <w:szCs w:val="24"/>
          </w:rPr>
          <w:t>, 231–236.</w:t>
        </w:r>
      </w:hyperlink>
    </w:p>
    <w:p w14:paraId="0CB4C48A"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hyperlink r:id="rId143">
        <w:r>
          <w:rPr>
            <w:rFonts w:ascii="Times New Roman" w:eastAsia="Times New Roman" w:hAnsi="Times New Roman" w:cs="Times New Roman"/>
            <w:color w:val="000000"/>
            <w:sz w:val="24"/>
            <w:szCs w:val="24"/>
          </w:rPr>
          <w:t xml:space="preserve">Campbell SJ, Darling ES, </w:t>
        </w:r>
        <w:proofErr w:type="spellStart"/>
        <w:r>
          <w:rPr>
            <w:rFonts w:ascii="Times New Roman" w:eastAsia="Times New Roman" w:hAnsi="Times New Roman" w:cs="Times New Roman"/>
            <w:color w:val="000000"/>
            <w:sz w:val="24"/>
            <w:szCs w:val="24"/>
          </w:rPr>
          <w:t>Pardede</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Ahmadia</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Mangubhai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Amkieltiela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Estradivar</w:t>
        </w:r>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Maire E. 2020 Fishing restrictions and remoteness deliver conservation outcomes for Indonesia’s coral reef fisheries. </w:t>
        </w:r>
      </w:hyperlink>
      <w:hyperlink r:id="rId144">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 Lett.</w:t>
        </w:r>
      </w:hyperlink>
      <w:hyperlink r:id="rId145">
        <w:r>
          <w:rPr>
            <w:rFonts w:ascii="Times New Roman" w:eastAsia="Times New Roman" w:hAnsi="Times New Roman" w:cs="Times New Roman"/>
            <w:color w:val="000000"/>
            <w:sz w:val="24"/>
            <w:szCs w:val="24"/>
          </w:rPr>
          <w:t xml:space="preserve"> </w:t>
        </w:r>
      </w:hyperlink>
      <w:hyperlink r:id="rId146">
        <w:r>
          <w:rPr>
            <w:rFonts w:ascii="Times New Roman" w:eastAsia="Times New Roman" w:hAnsi="Times New Roman" w:cs="Times New Roman"/>
            <w:b/>
            <w:color w:val="000000"/>
            <w:sz w:val="24"/>
            <w:szCs w:val="24"/>
          </w:rPr>
          <w:t>13</w:t>
        </w:r>
      </w:hyperlink>
      <w:hyperlink r:id="rId147">
        <w:r>
          <w:rPr>
            <w:rFonts w:ascii="Times New Roman" w:eastAsia="Times New Roman" w:hAnsi="Times New Roman" w:cs="Times New Roman"/>
            <w:color w:val="000000"/>
            <w:sz w:val="24"/>
            <w:szCs w:val="24"/>
          </w:rPr>
          <w:t>, 147.</w:t>
        </w:r>
      </w:hyperlink>
    </w:p>
    <w:p w14:paraId="0DE49550"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r>
      <w:hyperlink r:id="rId148">
        <w:proofErr w:type="spellStart"/>
        <w:r>
          <w:rPr>
            <w:rFonts w:ascii="Times New Roman" w:eastAsia="Times New Roman" w:hAnsi="Times New Roman" w:cs="Times New Roman"/>
            <w:color w:val="000000"/>
            <w:sz w:val="24"/>
            <w:szCs w:val="24"/>
          </w:rPr>
          <w:t>Heenan</w:t>
        </w:r>
        <w:proofErr w:type="spellEnd"/>
        <w:r>
          <w:rPr>
            <w:rFonts w:ascii="Times New Roman" w:eastAsia="Times New Roman" w:hAnsi="Times New Roman" w:cs="Times New Roman"/>
            <w:color w:val="000000"/>
            <w:sz w:val="24"/>
            <w:szCs w:val="24"/>
          </w:rPr>
          <w:t xml:space="preserve"> A, Williams GJ, Williams ID. 2019 Natural variation in coral reef trophic structure across environment</w:t>
        </w:r>
        <w:r>
          <w:rPr>
            <w:rFonts w:ascii="Times New Roman" w:eastAsia="Times New Roman" w:hAnsi="Times New Roman" w:cs="Times New Roman"/>
            <w:color w:val="000000"/>
            <w:sz w:val="24"/>
            <w:szCs w:val="24"/>
          </w:rPr>
          <w:t xml:space="preserve">al gradients. </w:t>
        </w:r>
      </w:hyperlink>
      <w:hyperlink r:id="rId149">
        <w:r>
          <w:rPr>
            <w:rFonts w:ascii="Times New Roman" w:eastAsia="Times New Roman" w:hAnsi="Times New Roman" w:cs="Times New Roman"/>
            <w:i/>
            <w:color w:val="000000"/>
            <w:sz w:val="24"/>
            <w:szCs w:val="24"/>
          </w:rPr>
          <w:t>Front. Ecol. Environ.</w:t>
        </w:r>
      </w:hyperlink>
      <w:hyperlink r:id="rId150">
        <w:r>
          <w:rPr>
            <w:rFonts w:ascii="Times New Roman" w:eastAsia="Times New Roman" w:hAnsi="Times New Roman" w:cs="Times New Roman"/>
            <w:color w:val="000000"/>
            <w:sz w:val="24"/>
            <w:szCs w:val="24"/>
          </w:rPr>
          <w:t xml:space="preserve"> (doi:</w:t>
        </w:r>
      </w:hyperlink>
      <w:hyperlink r:id="rId151">
        <w:r>
          <w:rPr>
            <w:rFonts w:ascii="Times New Roman" w:eastAsia="Times New Roman" w:hAnsi="Times New Roman" w:cs="Times New Roman"/>
            <w:color w:val="000000"/>
            <w:sz w:val="24"/>
            <w:szCs w:val="24"/>
          </w:rPr>
          <w:t>10.1002/fee.2144</w:t>
        </w:r>
      </w:hyperlink>
      <w:hyperlink r:id="rId152">
        <w:r>
          <w:rPr>
            <w:rFonts w:ascii="Times New Roman" w:eastAsia="Times New Roman" w:hAnsi="Times New Roman" w:cs="Times New Roman"/>
            <w:color w:val="000000"/>
            <w:sz w:val="24"/>
            <w:szCs w:val="24"/>
          </w:rPr>
          <w:t>)</w:t>
        </w:r>
      </w:hyperlink>
    </w:p>
    <w:p w14:paraId="1540D3DD"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r>
      <w:hyperlink r:id="rId153">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w:t>
        </w:r>
        <w:r>
          <w:rPr>
            <w:rFonts w:ascii="Times New Roman" w:eastAsia="Times New Roman" w:hAnsi="Times New Roman" w:cs="Times New Roman"/>
            <w:color w:val="000000"/>
            <w:sz w:val="24"/>
            <w:szCs w:val="24"/>
          </w:rPr>
          <w:t xml:space="preserve">ellwood DR. 2020 Principles for estimating fish productivity on coral reefs. </w:t>
        </w:r>
      </w:hyperlink>
      <w:hyperlink r:id="rId154">
        <w:r>
          <w:rPr>
            <w:rFonts w:ascii="Times New Roman" w:eastAsia="Times New Roman" w:hAnsi="Times New Roman" w:cs="Times New Roman"/>
            <w:i/>
            <w:color w:val="000000"/>
            <w:sz w:val="24"/>
            <w:szCs w:val="24"/>
          </w:rPr>
          <w:t>Coral Reefs</w:t>
        </w:r>
      </w:hyperlink>
      <w:hyperlink r:id="rId155">
        <w:r>
          <w:rPr>
            <w:rFonts w:ascii="Times New Roman" w:eastAsia="Times New Roman" w:hAnsi="Times New Roman" w:cs="Times New Roman"/>
            <w:color w:val="000000"/>
            <w:sz w:val="24"/>
            <w:szCs w:val="24"/>
          </w:rPr>
          <w:t xml:space="preserve"> </w:t>
        </w:r>
      </w:hyperlink>
      <w:hyperlink r:id="rId156">
        <w:r>
          <w:rPr>
            <w:rFonts w:ascii="Times New Roman" w:eastAsia="Times New Roman" w:hAnsi="Times New Roman" w:cs="Times New Roman"/>
            <w:b/>
            <w:color w:val="000000"/>
            <w:sz w:val="24"/>
            <w:szCs w:val="24"/>
          </w:rPr>
          <w:t>39</w:t>
        </w:r>
      </w:hyperlink>
      <w:hyperlink r:id="rId157">
        <w:r>
          <w:rPr>
            <w:rFonts w:ascii="Times New Roman" w:eastAsia="Times New Roman" w:hAnsi="Times New Roman" w:cs="Times New Roman"/>
            <w:color w:val="000000"/>
            <w:sz w:val="24"/>
            <w:szCs w:val="24"/>
          </w:rPr>
          <w:t>, 1221–1231.</w:t>
        </w:r>
      </w:hyperlink>
    </w:p>
    <w:p w14:paraId="730C88CB"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r>
      <w:hyperlink r:id="rId158">
        <w:r>
          <w:rPr>
            <w:rFonts w:ascii="Times New Roman" w:eastAsia="Times New Roman" w:hAnsi="Times New Roman" w:cs="Times New Roman"/>
            <w:color w:val="000000"/>
            <w:sz w:val="24"/>
            <w:szCs w:val="24"/>
          </w:rPr>
          <w:t>McClanahan TR. 2018 Community biomass and life history benchmark</w:t>
        </w:r>
        <w:r>
          <w:rPr>
            <w:rFonts w:ascii="Times New Roman" w:eastAsia="Times New Roman" w:hAnsi="Times New Roman" w:cs="Times New Roman"/>
            <w:color w:val="000000"/>
            <w:sz w:val="24"/>
            <w:szCs w:val="24"/>
          </w:rPr>
          <w:t xml:space="preserve">s for coral reef fisheries. </w:t>
        </w:r>
      </w:hyperlink>
      <w:hyperlink r:id="rId159">
        <w:r>
          <w:rPr>
            <w:rFonts w:ascii="Times New Roman" w:eastAsia="Times New Roman" w:hAnsi="Times New Roman" w:cs="Times New Roman"/>
            <w:i/>
            <w:color w:val="000000"/>
            <w:sz w:val="24"/>
            <w:szCs w:val="24"/>
          </w:rPr>
          <w:t xml:space="preserve">Fish </w:t>
        </w:r>
        <w:proofErr w:type="spellStart"/>
        <w:r>
          <w:rPr>
            <w:rFonts w:ascii="Times New Roman" w:eastAsia="Times New Roman" w:hAnsi="Times New Roman" w:cs="Times New Roman"/>
            <w:i/>
            <w:color w:val="000000"/>
            <w:sz w:val="24"/>
            <w:szCs w:val="24"/>
          </w:rPr>
          <w:t>Fish</w:t>
        </w:r>
        <w:proofErr w:type="spellEnd"/>
        <w:r>
          <w:rPr>
            <w:rFonts w:ascii="Times New Roman" w:eastAsia="Times New Roman" w:hAnsi="Times New Roman" w:cs="Times New Roman"/>
            <w:i/>
            <w:color w:val="000000"/>
            <w:sz w:val="24"/>
            <w:szCs w:val="24"/>
          </w:rPr>
          <w:t xml:space="preserve"> </w:t>
        </w:r>
      </w:hyperlink>
      <w:hyperlink r:id="rId160">
        <w:r>
          <w:rPr>
            <w:rFonts w:ascii="Times New Roman" w:eastAsia="Times New Roman" w:hAnsi="Times New Roman" w:cs="Times New Roman"/>
            <w:color w:val="000000"/>
            <w:sz w:val="24"/>
            <w:szCs w:val="24"/>
          </w:rPr>
          <w:t xml:space="preserve"> </w:t>
        </w:r>
      </w:hyperlink>
      <w:hyperlink r:id="rId161">
        <w:r>
          <w:rPr>
            <w:rFonts w:ascii="Times New Roman" w:eastAsia="Times New Roman" w:hAnsi="Times New Roman" w:cs="Times New Roman"/>
            <w:b/>
            <w:color w:val="000000"/>
            <w:sz w:val="24"/>
            <w:szCs w:val="24"/>
          </w:rPr>
          <w:t>19</w:t>
        </w:r>
      </w:hyperlink>
      <w:hyperlink r:id="rId162">
        <w:r>
          <w:rPr>
            <w:rFonts w:ascii="Times New Roman" w:eastAsia="Times New Roman" w:hAnsi="Times New Roman" w:cs="Times New Roman"/>
            <w:color w:val="000000"/>
            <w:sz w:val="24"/>
            <w:szCs w:val="24"/>
          </w:rPr>
          <w:t>, 471–488.</w:t>
        </w:r>
      </w:hyperlink>
    </w:p>
    <w:p w14:paraId="42E8C6D6"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hyperlink r:id="rId163">
        <w:r>
          <w:rPr>
            <w:rFonts w:ascii="Times New Roman" w:eastAsia="Times New Roman" w:hAnsi="Times New Roman" w:cs="Times New Roman"/>
            <w:color w:val="000000"/>
            <w:sz w:val="24"/>
            <w:szCs w:val="24"/>
          </w:rPr>
          <w:t xml:space="preserve">Seguin R, </w:t>
        </w:r>
        <w:proofErr w:type="spellStart"/>
        <w:r>
          <w:rPr>
            <w:rFonts w:ascii="Times New Roman" w:eastAsia="Times New Roman" w:hAnsi="Times New Roman" w:cs="Times New Roman"/>
            <w:color w:val="000000"/>
            <w:sz w:val="24"/>
            <w:szCs w:val="24"/>
          </w:rPr>
          <w:t>Mouillot</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Stuart Smith RD, Maire E, Graham NAJ, McLean M,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Loiseau N. 2022 Towards process-oriented management of tropical reefs in the </w:t>
        </w:r>
        <w:proofErr w:type="spellStart"/>
        <w:r>
          <w:rPr>
            <w:rFonts w:ascii="Times New Roman" w:eastAsia="Times New Roman" w:hAnsi="Times New Roman" w:cs="Times New Roman"/>
            <w:color w:val="000000"/>
            <w:sz w:val="24"/>
            <w:szCs w:val="24"/>
          </w:rPr>
          <w:t>anthropocene</w:t>
        </w:r>
        <w:proofErr w:type="spellEnd"/>
        <w:r>
          <w:rPr>
            <w:rFonts w:ascii="Times New Roman" w:eastAsia="Times New Roman" w:hAnsi="Times New Roman" w:cs="Times New Roman"/>
            <w:color w:val="000000"/>
            <w:sz w:val="24"/>
            <w:szCs w:val="24"/>
          </w:rPr>
          <w:t xml:space="preserve">. </w:t>
        </w:r>
      </w:hyperlink>
      <w:hyperlink r:id="rId164">
        <w:r>
          <w:rPr>
            <w:rFonts w:ascii="Times New Roman" w:eastAsia="Times New Roman" w:hAnsi="Times New Roman" w:cs="Times New Roman"/>
            <w:i/>
            <w:color w:val="000000"/>
            <w:sz w:val="24"/>
            <w:szCs w:val="24"/>
          </w:rPr>
          <w:t>Nature Sustainability</w:t>
        </w:r>
      </w:hyperlink>
      <w:hyperlink r:id="rId165">
        <w:r>
          <w:rPr>
            <w:rFonts w:ascii="Times New Roman" w:eastAsia="Times New Roman" w:hAnsi="Times New Roman" w:cs="Times New Roman"/>
            <w:color w:val="000000"/>
            <w:sz w:val="24"/>
            <w:szCs w:val="24"/>
          </w:rPr>
          <w:t xml:space="preserve"> , 1–10.</w:t>
        </w:r>
      </w:hyperlink>
    </w:p>
    <w:p w14:paraId="7720D994"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hyperlink r:id="rId166">
        <w:r>
          <w:rPr>
            <w:rFonts w:ascii="Times New Roman" w:eastAsia="Times New Roman" w:hAnsi="Times New Roman" w:cs="Times New Roman"/>
            <w:color w:val="000000"/>
            <w:sz w:val="24"/>
            <w:szCs w:val="24"/>
          </w:rPr>
          <w:t xml:space="preserve">Robinson JPW, Maire E, </w:t>
        </w:r>
        <w:proofErr w:type="spellStart"/>
        <w:r>
          <w:rPr>
            <w:rFonts w:ascii="Times New Roman" w:eastAsia="Times New Roman" w:hAnsi="Times New Roman" w:cs="Times New Roman"/>
            <w:color w:val="000000"/>
            <w:sz w:val="24"/>
            <w:szCs w:val="24"/>
          </w:rPr>
          <w:t>Bodin</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Hempson</w:t>
        </w:r>
        <w:proofErr w:type="spellEnd"/>
        <w:r>
          <w:rPr>
            <w:rFonts w:ascii="Times New Roman" w:eastAsia="Times New Roman" w:hAnsi="Times New Roman" w:cs="Times New Roman"/>
            <w:color w:val="000000"/>
            <w:sz w:val="24"/>
            <w:szCs w:val="24"/>
          </w:rPr>
          <w:t xml:space="preserve"> T, Graham NAJ, Wilson SK, MacNeil MAM, Hicks CC. 2022 Climate-driven increases in micronutrient availability from small-scale tropical fisheries. </w:t>
        </w:r>
      </w:hyperlink>
      <w:hyperlink r:id="rId167">
        <w:r>
          <w:rPr>
            <w:rFonts w:ascii="Times New Roman" w:eastAsia="Times New Roman" w:hAnsi="Times New Roman" w:cs="Times New Roman"/>
            <w:i/>
            <w:color w:val="000000"/>
            <w:sz w:val="24"/>
            <w:szCs w:val="24"/>
          </w:rPr>
          <w:t>One Earth</w:t>
        </w:r>
      </w:hyperlink>
    </w:p>
    <w:p w14:paraId="4247FACD"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hyperlink r:id="rId168">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2018 Global drivers of reef fish growth. </w:t>
        </w:r>
      </w:hyperlink>
      <w:hyperlink r:id="rId169">
        <w:r>
          <w:rPr>
            <w:rFonts w:ascii="Times New Roman" w:eastAsia="Times New Roman" w:hAnsi="Times New Roman" w:cs="Times New Roman"/>
            <w:i/>
            <w:color w:val="000000"/>
            <w:sz w:val="24"/>
            <w:szCs w:val="24"/>
          </w:rPr>
          <w:t xml:space="preserve">Fish </w:t>
        </w:r>
        <w:proofErr w:type="spellStart"/>
        <w:r>
          <w:rPr>
            <w:rFonts w:ascii="Times New Roman" w:eastAsia="Times New Roman" w:hAnsi="Times New Roman" w:cs="Times New Roman"/>
            <w:i/>
            <w:color w:val="000000"/>
            <w:sz w:val="24"/>
            <w:szCs w:val="24"/>
          </w:rPr>
          <w:t>Fish</w:t>
        </w:r>
        <w:proofErr w:type="spellEnd"/>
        <w:r>
          <w:rPr>
            <w:rFonts w:ascii="Times New Roman" w:eastAsia="Times New Roman" w:hAnsi="Times New Roman" w:cs="Times New Roman"/>
            <w:i/>
            <w:color w:val="000000"/>
            <w:sz w:val="24"/>
            <w:szCs w:val="24"/>
          </w:rPr>
          <w:t xml:space="preserve"> </w:t>
        </w:r>
      </w:hyperlink>
      <w:hyperlink r:id="rId170">
        <w:r>
          <w:rPr>
            <w:rFonts w:ascii="Times New Roman" w:eastAsia="Times New Roman" w:hAnsi="Times New Roman" w:cs="Times New Roman"/>
            <w:color w:val="000000"/>
            <w:sz w:val="24"/>
            <w:szCs w:val="24"/>
          </w:rPr>
          <w:t xml:space="preserve"> </w:t>
        </w:r>
      </w:hyperlink>
      <w:hyperlink r:id="rId171">
        <w:r>
          <w:rPr>
            <w:rFonts w:ascii="Times New Roman" w:eastAsia="Times New Roman" w:hAnsi="Times New Roman" w:cs="Times New Roman"/>
            <w:b/>
            <w:color w:val="000000"/>
            <w:sz w:val="24"/>
            <w:szCs w:val="24"/>
          </w:rPr>
          <w:t>19</w:t>
        </w:r>
      </w:hyperlink>
      <w:hyperlink r:id="rId172">
        <w:r>
          <w:rPr>
            <w:rFonts w:ascii="Times New Roman" w:eastAsia="Times New Roman" w:hAnsi="Times New Roman" w:cs="Times New Roman"/>
            <w:color w:val="000000"/>
            <w:sz w:val="24"/>
            <w:szCs w:val="24"/>
          </w:rPr>
          <w:t>, 874–889.</w:t>
        </w:r>
      </w:hyperlink>
    </w:p>
    <w:p w14:paraId="5E6D6403"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hyperlink r:id="rId173">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Connolly SR, Bellwood DR. 2020 Human exploitation shapes productivity-biomass relationships on coral reefs. </w:t>
        </w:r>
      </w:hyperlink>
      <w:hyperlink r:id="rId174">
        <w:r>
          <w:rPr>
            <w:rFonts w:ascii="Times New Roman" w:eastAsia="Times New Roman" w:hAnsi="Times New Roman" w:cs="Times New Roman"/>
            <w:i/>
            <w:color w:val="000000"/>
            <w:sz w:val="24"/>
            <w:szCs w:val="24"/>
          </w:rPr>
          <w:t>Glob. Chang. Biol.</w:t>
        </w:r>
      </w:hyperlink>
      <w:hyperlink r:id="rId175">
        <w:r>
          <w:rPr>
            <w:rFonts w:ascii="Times New Roman" w:eastAsia="Times New Roman" w:hAnsi="Times New Roman" w:cs="Times New Roman"/>
            <w:color w:val="000000"/>
            <w:sz w:val="24"/>
            <w:szCs w:val="24"/>
          </w:rPr>
          <w:t xml:space="preserve"> </w:t>
        </w:r>
      </w:hyperlink>
      <w:hyperlink r:id="rId176">
        <w:r>
          <w:rPr>
            <w:rFonts w:ascii="Times New Roman" w:eastAsia="Times New Roman" w:hAnsi="Times New Roman" w:cs="Times New Roman"/>
            <w:b/>
            <w:color w:val="000000"/>
            <w:sz w:val="24"/>
            <w:szCs w:val="24"/>
          </w:rPr>
          <w:t>26</w:t>
        </w:r>
      </w:hyperlink>
      <w:hyperlink r:id="rId177">
        <w:r>
          <w:rPr>
            <w:rFonts w:ascii="Times New Roman" w:eastAsia="Times New Roman" w:hAnsi="Times New Roman" w:cs="Times New Roman"/>
            <w:color w:val="000000"/>
            <w:sz w:val="24"/>
            <w:szCs w:val="24"/>
          </w:rPr>
          <w:t>, 1295–1305.</w:t>
        </w:r>
      </w:hyperlink>
    </w:p>
    <w:p w14:paraId="25A2A341"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r>
      <w:hyperlink r:id="rId178">
        <w:proofErr w:type="spellStart"/>
        <w:r>
          <w:rPr>
            <w:rFonts w:ascii="Times New Roman" w:eastAsia="Times New Roman" w:hAnsi="Times New Roman" w:cs="Times New Roman"/>
            <w:color w:val="000000"/>
            <w:sz w:val="24"/>
            <w:szCs w:val="24"/>
          </w:rPr>
          <w:t>Schiettekatte</w:t>
        </w:r>
        <w:proofErr w:type="spellEnd"/>
        <w:r>
          <w:rPr>
            <w:rFonts w:ascii="Times New Roman" w:eastAsia="Times New Roman" w:hAnsi="Times New Roman" w:cs="Times New Roman"/>
            <w:color w:val="000000"/>
            <w:sz w:val="24"/>
            <w:szCs w:val="24"/>
          </w:rPr>
          <w:t xml:space="preserve"> NMD </w:t>
        </w:r>
      </w:hyperlink>
      <w:hyperlink r:id="rId179">
        <w:r>
          <w:rPr>
            <w:rFonts w:ascii="Times New Roman" w:eastAsia="Times New Roman" w:hAnsi="Times New Roman" w:cs="Times New Roman"/>
            <w:i/>
            <w:color w:val="000000"/>
            <w:sz w:val="24"/>
            <w:szCs w:val="24"/>
          </w:rPr>
          <w:t>et al.</w:t>
        </w:r>
      </w:hyperlink>
      <w:hyperlink r:id="rId180">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hyperlink>
      <w:hyperlink r:id="rId181">
        <w:proofErr w:type="spellStart"/>
        <w:r>
          <w:rPr>
            <w:rFonts w:ascii="Times New Roman" w:eastAsia="Times New Roman" w:hAnsi="Times New Roman" w:cs="Times New Roman"/>
            <w:i/>
            <w:color w:val="000000"/>
            <w:sz w:val="24"/>
            <w:szCs w:val="24"/>
          </w:rPr>
          <w:t>Funct</w:t>
        </w:r>
        <w:proofErr w:type="spellEnd"/>
        <w:r>
          <w:rPr>
            <w:rFonts w:ascii="Times New Roman" w:eastAsia="Times New Roman" w:hAnsi="Times New Roman" w:cs="Times New Roman"/>
            <w:i/>
            <w:color w:val="000000"/>
            <w:sz w:val="24"/>
            <w:szCs w:val="24"/>
          </w:rPr>
          <w:t>. Ecol.</w:t>
        </w:r>
      </w:hyperlink>
      <w:hyperlink r:id="rId182">
        <w:r>
          <w:rPr>
            <w:rFonts w:ascii="Times New Roman" w:eastAsia="Times New Roman" w:hAnsi="Times New Roman" w:cs="Times New Roman"/>
            <w:color w:val="000000"/>
            <w:sz w:val="24"/>
            <w:szCs w:val="24"/>
          </w:rPr>
          <w:t xml:space="preserve"> </w:t>
        </w:r>
      </w:hyperlink>
      <w:hyperlink r:id="rId183">
        <w:r>
          <w:rPr>
            <w:rFonts w:ascii="Times New Roman" w:eastAsia="Times New Roman" w:hAnsi="Times New Roman" w:cs="Times New Roman"/>
            <w:b/>
            <w:color w:val="000000"/>
            <w:sz w:val="24"/>
            <w:szCs w:val="24"/>
          </w:rPr>
          <w:t>34</w:t>
        </w:r>
      </w:hyperlink>
      <w:hyperlink r:id="rId184">
        <w:r>
          <w:rPr>
            <w:rFonts w:ascii="Times New Roman" w:eastAsia="Times New Roman" w:hAnsi="Times New Roman" w:cs="Times New Roman"/>
            <w:color w:val="000000"/>
            <w:sz w:val="24"/>
            <w:szCs w:val="24"/>
          </w:rPr>
          <w:t>, 1857–1869.</w:t>
        </w:r>
      </w:hyperlink>
    </w:p>
    <w:p w14:paraId="6B5DB81F"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hyperlink r:id="rId185">
        <w:r>
          <w:rPr>
            <w:rFonts w:ascii="Times New Roman" w:eastAsia="Times New Roman" w:hAnsi="Times New Roman" w:cs="Times New Roman"/>
            <w:color w:val="000000"/>
            <w:sz w:val="24"/>
            <w:szCs w:val="24"/>
          </w:rPr>
          <w:t xml:space="preserve">Froese R, Pauly D. 2021 </w:t>
        </w:r>
        <w:proofErr w:type="spellStart"/>
        <w:r>
          <w:rPr>
            <w:rFonts w:ascii="Times New Roman" w:eastAsia="Times New Roman" w:hAnsi="Times New Roman" w:cs="Times New Roman"/>
            <w:color w:val="000000"/>
            <w:sz w:val="24"/>
            <w:szCs w:val="24"/>
          </w:rPr>
          <w:t>FishBase</w:t>
        </w:r>
        <w:proofErr w:type="spellEnd"/>
        <w:r>
          <w:rPr>
            <w:rFonts w:ascii="Times New Roman" w:eastAsia="Times New Roman" w:hAnsi="Times New Roman" w:cs="Times New Roman"/>
            <w:color w:val="000000"/>
            <w:sz w:val="24"/>
            <w:szCs w:val="24"/>
          </w:rPr>
          <w:t>.</w:t>
        </w:r>
      </w:hyperlink>
    </w:p>
    <w:p w14:paraId="056D705B"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hyperlink r:id="rId186">
        <w:r>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rd-Paige C, Mills </w:t>
        </w:r>
        <w:proofErr w:type="spellStart"/>
        <w:r>
          <w:rPr>
            <w:rFonts w:ascii="Times New Roman" w:eastAsia="Times New Roman" w:hAnsi="Times New Roman" w:cs="Times New Roman"/>
            <w:color w:val="000000"/>
            <w:sz w:val="24"/>
            <w:szCs w:val="24"/>
          </w:rPr>
          <w:t>Flemming</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Lotze</w:t>
        </w:r>
        <w:proofErr w:type="spellEnd"/>
        <w:r>
          <w:rPr>
            <w:rFonts w:ascii="Times New Roman" w:eastAsia="Times New Roman" w:hAnsi="Times New Roman" w:cs="Times New Roman"/>
            <w:color w:val="000000"/>
            <w:sz w:val="24"/>
            <w:szCs w:val="24"/>
          </w:rPr>
          <w:t xml:space="preserve"> HK. 2010 Overestimating fish counts by non-instantaneous visual censuses: consequences for population and community descriptions. </w:t>
        </w:r>
      </w:hyperlink>
      <w:hyperlink r:id="rId187">
        <w:proofErr w:type="spellStart"/>
        <w:r>
          <w:rPr>
            <w:rFonts w:ascii="Times New Roman" w:eastAsia="Times New Roman" w:hAnsi="Times New Roman" w:cs="Times New Roman"/>
            <w:i/>
            <w:color w:val="000000"/>
            <w:sz w:val="24"/>
            <w:szCs w:val="24"/>
          </w:rPr>
          <w:t>PLo</w:t>
        </w:r>
        <w:r>
          <w:rPr>
            <w:rFonts w:ascii="Times New Roman" w:eastAsia="Times New Roman" w:hAnsi="Times New Roman" w:cs="Times New Roman"/>
            <w:i/>
            <w:color w:val="000000"/>
            <w:sz w:val="24"/>
            <w:szCs w:val="24"/>
          </w:rPr>
          <w:t>S</w:t>
        </w:r>
        <w:proofErr w:type="spellEnd"/>
        <w:r>
          <w:rPr>
            <w:rFonts w:ascii="Times New Roman" w:eastAsia="Times New Roman" w:hAnsi="Times New Roman" w:cs="Times New Roman"/>
            <w:i/>
            <w:color w:val="000000"/>
            <w:sz w:val="24"/>
            <w:szCs w:val="24"/>
          </w:rPr>
          <w:t xml:space="preserve"> One</w:t>
        </w:r>
      </w:hyperlink>
      <w:hyperlink r:id="rId188">
        <w:r>
          <w:rPr>
            <w:rFonts w:ascii="Times New Roman" w:eastAsia="Times New Roman" w:hAnsi="Times New Roman" w:cs="Times New Roman"/>
            <w:color w:val="000000"/>
            <w:sz w:val="24"/>
            <w:szCs w:val="24"/>
          </w:rPr>
          <w:t xml:space="preserve"> </w:t>
        </w:r>
      </w:hyperlink>
      <w:hyperlink r:id="rId189">
        <w:r>
          <w:rPr>
            <w:rFonts w:ascii="Times New Roman" w:eastAsia="Times New Roman" w:hAnsi="Times New Roman" w:cs="Times New Roman"/>
            <w:b/>
            <w:color w:val="000000"/>
            <w:sz w:val="24"/>
            <w:szCs w:val="24"/>
          </w:rPr>
          <w:t>5</w:t>
        </w:r>
      </w:hyperlink>
      <w:hyperlink r:id="rId190">
        <w:r>
          <w:rPr>
            <w:rFonts w:ascii="Times New Roman" w:eastAsia="Times New Roman" w:hAnsi="Times New Roman" w:cs="Times New Roman"/>
            <w:color w:val="000000"/>
            <w:sz w:val="24"/>
            <w:szCs w:val="24"/>
          </w:rPr>
          <w:t>, e11722.</w:t>
        </w:r>
      </w:hyperlink>
    </w:p>
    <w:p w14:paraId="527C0689"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hyperlink r:id="rId191">
        <w:r>
          <w:rPr>
            <w:rFonts w:ascii="Times New Roman" w:eastAsia="Times New Roman" w:hAnsi="Times New Roman" w:cs="Times New Roman"/>
            <w:color w:val="000000"/>
            <w:sz w:val="24"/>
            <w:szCs w:val="24"/>
          </w:rPr>
          <w:t>FAO/WHO Expert Consultation on Human Vitamin and Mineral Requirements. 2004 Vitamin and Mineral Requirements in Human Nutrition.</w:t>
        </w:r>
      </w:hyperlink>
    </w:p>
    <w:p w14:paraId="7B138770"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r>
      <w:hyperlink r:id="rId192">
        <w:proofErr w:type="spellStart"/>
        <w:r>
          <w:rPr>
            <w:rFonts w:ascii="Times New Roman" w:eastAsia="Times New Roman" w:hAnsi="Times New Roman" w:cs="Times New Roman"/>
            <w:color w:val="000000"/>
            <w:sz w:val="24"/>
            <w:szCs w:val="24"/>
          </w:rPr>
          <w:t>Drewnowski</w:t>
        </w:r>
        <w:proofErr w:type="spellEnd"/>
        <w:r>
          <w:rPr>
            <w:rFonts w:ascii="Times New Roman" w:eastAsia="Times New Roman" w:hAnsi="Times New Roman" w:cs="Times New Roman"/>
            <w:color w:val="000000"/>
            <w:sz w:val="24"/>
            <w:szCs w:val="24"/>
          </w:rPr>
          <w:t xml:space="preserve"> A, Re</w:t>
        </w:r>
        <w:r>
          <w:rPr>
            <w:rFonts w:ascii="Times New Roman" w:eastAsia="Times New Roman" w:hAnsi="Times New Roman" w:cs="Times New Roman"/>
            <w:color w:val="000000"/>
            <w:sz w:val="24"/>
            <w:szCs w:val="24"/>
          </w:rPr>
          <w:t xml:space="preserve">hm CD, Martin A, Verger EO, </w:t>
        </w:r>
        <w:proofErr w:type="spellStart"/>
        <w:r>
          <w:rPr>
            <w:rFonts w:ascii="Times New Roman" w:eastAsia="Times New Roman" w:hAnsi="Times New Roman" w:cs="Times New Roman"/>
            <w:color w:val="000000"/>
            <w:sz w:val="24"/>
            <w:szCs w:val="24"/>
          </w:rPr>
          <w:t>Voinnesson</w:t>
        </w:r>
        <w:proofErr w:type="spellEnd"/>
        <w:r>
          <w:rPr>
            <w:rFonts w:ascii="Times New Roman" w:eastAsia="Times New Roman" w:hAnsi="Times New Roman" w:cs="Times New Roman"/>
            <w:color w:val="000000"/>
            <w:sz w:val="24"/>
            <w:szCs w:val="24"/>
          </w:rPr>
          <w:t xml:space="preserve"> M, Imbert P. 2015 </w:t>
        </w:r>
        <w:proofErr w:type="gramStart"/>
        <w:r>
          <w:rPr>
            <w:rFonts w:ascii="Times New Roman" w:eastAsia="Times New Roman" w:hAnsi="Times New Roman" w:cs="Times New Roman"/>
            <w:color w:val="000000"/>
            <w:sz w:val="24"/>
            <w:szCs w:val="24"/>
          </w:rPr>
          <w:t>Energy</w:t>
        </w:r>
        <w:proofErr w:type="gramEnd"/>
        <w:r>
          <w:rPr>
            <w:rFonts w:ascii="Times New Roman" w:eastAsia="Times New Roman" w:hAnsi="Times New Roman" w:cs="Times New Roman"/>
            <w:color w:val="000000"/>
            <w:sz w:val="24"/>
            <w:szCs w:val="24"/>
          </w:rPr>
          <w:t xml:space="preserve"> and nutrient density of foods in relation to their carbon footprint. </w:t>
        </w:r>
      </w:hyperlink>
      <w:hyperlink r:id="rId193">
        <w:r>
          <w:rPr>
            <w:rFonts w:ascii="Times New Roman" w:eastAsia="Times New Roman" w:hAnsi="Times New Roman" w:cs="Times New Roman"/>
            <w:i/>
            <w:color w:val="000000"/>
            <w:sz w:val="24"/>
            <w:szCs w:val="24"/>
          </w:rPr>
          <w:t xml:space="preserve">Am. J. Clin. </w:t>
        </w:r>
        <w:proofErr w:type="spellStart"/>
        <w:r>
          <w:rPr>
            <w:rFonts w:ascii="Times New Roman" w:eastAsia="Times New Roman" w:hAnsi="Times New Roman" w:cs="Times New Roman"/>
            <w:i/>
            <w:color w:val="000000"/>
            <w:sz w:val="24"/>
            <w:szCs w:val="24"/>
          </w:rPr>
          <w:t>Nutr</w:t>
        </w:r>
        <w:proofErr w:type="spellEnd"/>
        <w:r>
          <w:rPr>
            <w:rFonts w:ascii="Times New Roman" w:eastAsia="Times New Roman" w:hAnsi="Times New Roman" w:cs="Times New Roman"/>
            <w:i/>
            <w:color w:val="000000"/>
            <w:sz w:val="24"/>
            <w:szCs w:val="24"/>
          </w:rPr>
          <w:t>.</w:t>
        </w:r>
      </w:hyperlink>
      <w:hyperlink r:id="rId194">
        <w:r>
          <w:rPr>
            <w:rFonts w:ascii="Times New Roman" w:eastAsia="Times New Roman" w:hAnsi="Times New Roman" w:cs="Times New Roman"/>
            <w:color w:val="000000"/>
            <w:sz w:val="24"/>
            <w:szCs w:val="24"/>
          </w:rPr>
          <w:t xml:space="preserve"> </w:t>
        </w:r>
      </w:hyperlink>
      <w:hyperlink r:id="rId195">
        <w:r>
          <w:rPr>
            <w:rFonts w:ascii="Times New Roman" w:eastAsia="Times New Roman" w:hAnsi="Times New Roman" w:cs="Times New Roman"/>
            <w:b/>
            <w:color w:val="000000"/>
            <w:sz w:val="24"/>
            <w:szCs w:val="24"/>
          </w:rPr>
          <w:t>101</w:t>
        </w:r>
      </w:hyperlink>
      <w:hyperlink r:id="rId196">
        <w:r>
          <w:rPr>
            <w:rFonts w:ascii="Times New Roman" w:eastAsia="Times New Roman" w:hAnsi="Times New Roman" w:cs="Times New Roman"/>
            <w:color w:val="000000"/>
            <w:sz w:val="24"/>
            <w:szCs w:val="24"/>
          </w:rPr>
          <w:t>, 184–191.</w:t>
        </w:r>
      </w:hyperlink>
    </w:p>
    <w:p w14:paraId="373FD371"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21.</w:t>
      </w:r>
      <w:r>
        <w:rPr>
          <w:rFonts w:ascii="Times New Roman" w:eastAsia="Times New Roman" w:hAnsi="Times New Roman" w:cs="Times New Roman"/>
          <w:color w:val="000000"/>
          <w:sz w:val="24"/>
          <w:szCs w:val="24"/>
        </w:rPr>
        <w:tab/>
      </w:r>
      <w:hyperlink r:id="rId197">
        <w:r>
          <w:rPr>
            <w:rFonts w:ascii="Times New Roman" w:eastAsia="Times New Roman" w:hAnsi="Times New Roman" w:cs="Times New Roman"/>
            <w:color w:val="000000"/>
            <w:sz w:val="24"/>
            <w:szCs w:val="24"/>
          </w:rPr>
          <w:t xml:space="preserve">Maire E, Graham NAJ, MacNeil MA, Lam VWY, Robinson JPW, Cheung WWL, Hicks CC. 2021 Micronutrient supply </w:t>
        </w:r>
        <w:r>
          <w:rPr>
            <w:rFonts w:ascii="Times New Roman" w:eastAsia="Times New Roman" w:hAnsi="Times New Roman" w:cs="Times New Roman"/>
            <w:color w:val="000000"/>
            <w:sz w:val="24"/>
            <w:szCs w:val="24"/>
          </w:rPr>
          <w:t xml:space="preserve">from global marine fisheries under climate change and overfishing. </w:t>
        </w:r>
      </w:hyperlink>
      <w:hyperlink r:id="rId198">
        <w:proofErr w:type="spellStart"/>
        <w:r>
          <w:rPr>
            <w:rFonts w:ascii="Times New Roman" w:eastAsia="Times New Roman" w:hAnsi="Times New Roman" w:cs="Times New Roman"/>
            <w:i/>
            <w:color w:val="000000"/>
            <w:sz w:val="24"/>
            <w:szCs w:val="24"/>
          </w:rPr>
          <w:t>Curr</w:t>
        </w:r>
        <w:proofErr w:type="spellEnd"/>
        <w:r>
          <w:rPr>
            <w:rFonts w:ascii="Times New Roman" w:eastAsia="Times New Roman" w:hAnsi="Times New Roman" w:cs="Times New Roman"/>
            <w:i/>
            <w:color w:val="000000"/>
            <w:sz w:val="24"/>
            <w:szCs w:val="24"/>
          </w:rPr>
          <w:t>. Biol.</w:t>
        </w:r>
      </w:hyperlink>
      <w:hyperlink r:id="rId199">
        <w:r>
          <w:rPr>
            <w:rFonts w:ascii="Times New Roman" w:eastAsia="Times New Roman" w:hAnsi="Times New Roman" w:cs="Times New Roman"/>
            <w:color w:val="000000"/>
            <w:sz w:val="24"/>
            <w:szCs w:val="24"/>
          </w:rPr>
          <w:t xml:space="preserve"> </w:t>
        </w:r>
      </w:hyperlink>
      <w:hyperlink r:id="rId200">
        <w:r>
          <w:rPr>
            <w:rFonts w:ascii="Times New Roman" w:eastAsia="Times New Roman" w:hAnsi="Times New Roman" w:cs="Times New Roman"/>
            <w:b/>
            <w:color w:val="000000"/>
            <w:sz w:val="24"/>
            <w:szCs w:val="24"/>
          </w:rPr>
          <w:t>31</w:t>
        </w:r>
      </w:hyperlink>
      <w:hyperlink r:id="rId201">
        <w:r>
          <w:rPr>
            <w:rFonts w:ascii="Times New Roman" w:eastAsia="Times New Roman" w:hAnsi="Times New Roman" w:cs="Times New Roman"/>
            <w:color w:val="000000"/>
            <w:sz w:val="24"/>
            <w:szCs w:val="24"/>
          </w:rPr>
          <w:t>, 4132–4138.e3.</w:t>
        </w:r>
      </w:hyperlink>
    </w:p>
    <w:p w14:paraId="269F645A"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r>
      <w:hyperlink r:id="rId202">
        <w:proofErr w:type="spellStart"/>
        <w:r>
          <w:rPr>
            <w:rFonts w:ascii="Times New Roman" w:eastAsia="Times New Roman" w:hAnsi="Times New Roman" w:cs="Times New Roman"/>
            <w:color w:val="000000"/>
            <w:sz w:val="24"/>
            <w:szCs w:val="24"/>
          </w:rPr>
          <w:t>Parravicini</w:t>
        </w:r>
        <w:proofErr w:type="spellEnd"/>
        <w:r>
          <w:rPr>
            <w:rFonts w:ascii="Times New Roman" w:eastAsia="Times New Roman" w:hAnsi="Times New Roman" w:cs="Times New Roman"/>
            <w:color w:val="000000"/>
            <w:sz w:val="24"/>
            <w:szCs w:val="24"/>
          </w:rPr>
          <w:t xml:space="preserve"> V </w:t>
        </w:r>
      </w:hyperlink>
      <w:hyperlink r:id="rId203">
        <w:r>
          <w:rPr>
            <w:rFonts w:ascii="Times New Roman" w:eastAsia="Times New Roman" w:hAnsi="Times New Roman" w:cs="Times New Roman"/>
            <w:i/>
            <w:color w:val="000000"/>
            <w:sz w:val="24"/>
            <w:szCs w:val="24"/>
          </w:rPr>
          <w:t>et al.</w:t>
        </w:r>
      </w:hyperlink>
      <w:hyperlink r:id="rId204">
        <w:r>
          <w:rPr>
            <w:rFonts w:ascii="Times New Roman" w:eastAsia="Times New Roman" w:hAnsi="Times New Roman" w:cs="Times New Roman"/>
            <w:color w:val="000000"/>
            <w:sz w:val="24"/>
            <w:szCs w:val="24"/>
          </w:rPr>
          <w:t xml:space="preserve"> 2020 Delineating reef fish trophic guilds with global gut content data synthesis and phylogeny. </w:t>
        </w:r>
      </w:hyperlink>
      <w:hyperlink r:id="rId205">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Biol.</w:t>
        </w:r>
      </w:hyperlink>
      <w:hyperlink r:id="rId206">
        <w:r>
          <w:rPr>
            <w:rFonts w:ascii="Times New Roman" w:eastAsia="Times New Roman" w:hAnsi="Times New Roman" w:cs="Times New Roman"/>
            <w:color w:val="000000"/>
            <w:sz w:val="24"/>
            <w:szCs w:val="24"/>
          </w:rPr>
          <w:t xml:space="preserve"> </w:t>
        </w:r>
      </w:hyperlink>
      <w:hyperlink r:id="rId207">
        <w:r>
          <w:rPr>
            <w:rFonts w:ascii="Times New Roman" w:eastAsia="Times New Roman" w:hAnsi="Times New Roman" w:cs="Times New Roman"/>
            <w:b/>
            <w:color w:val="000000"/>
            <w:sz w:val="24"/>
            <w:szCs w:val="24"/>
          </w:rPr>
          <w:t>18</w:t>
        </w:r>
      </w:hyperlink>
      <w:hyperlink r:id="rId208">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e3000702.</w:t>
        </w:r>
      </w:hyperlink>
    </w:p>
    <w:p w14:paraId="4BD9A36A"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r>
      <w:hyperlink r:id="rId209">
        <w:r>
          <w:rPr>
            <w:rFonts w:ascii="Times New Roman" w:eastAsia="Times New Roman" w:hAnsi="Times New Roman" w:cs="Times New Roman"/>
            <w:color w:val="000000"/>
            <w:sz w:val="24"/>
            <w:szCs w:val="24"/>
          </w:rPr>
          <w:t xml:space="preserve">Belton B, Little DC, Zhang W, Edwards P, </w:t>
        </w:r>
        <w:proofErr w:type="spellStart"/>
        <w:r>
          <w:rPr>
            <w:rFonts w:ascii="Times New Roman" w:eastAsia="Times New Roman" w:hAnsi="Times New Roman" w:cs="Times New Roman"/>
            <w:color w:val="000000"/>
            <w:sz w:val="24"/>
            <w:szCs w:val="24"/>
          </w:rPr>
          <w:t>Skladany</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Thilsted</w:t>
        </w:r>
        <w:proofErr w:type="spellEnd"/>
        <w:r>
          <w:rPr>
            <w:rFonts w:ascii="Times New Roman" w:eastAsia="Times New Roman" w:hAnsi="Times New Roman" w:cs="Times New Roman"/>
            <w:color w:val="000000"/>
            <w:sz w:val="24"/>
            <w:szCs w:val="24"/>
          </w:rPr>
          <w:t xml:space="preserve"> SH. 2020 Farming fish in the sea will not nourish the world. </w:t>
        </w:r>
      </w:hyperlink>
      <w:hyperlink r:id="rId210">
        <w:r>
          <w:rPr>
            <w:rFonts w:ascii="Times New Roman" w:eastAsia="Times New Roman" w:hAnsi="Times New Roman" w:cs="Times New Roman"/>
            <w:i/>
            <w:color w:val="000000"/>
            <w:sz w:val="24"/>
            <w:szCs w:val="24"/>
          </w:rPr>
          <w:t xml:space="preserve">Nat.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hyperlink>
      <w:hyperlink r:id="rId211">
        <w:r>
          <w:rPr>
            <w:rFonts w:ascii="Times New Roman" w:eastAsia="Times New Roman" w:hAnsi="Times New Roman" w:cs="Times New Roman"/>
            <w:color w:val="000000"/>
            <w:sz w:val="24"/>
            <w:szCs w:val="24"/>
          </w:rPr>
          <w:t xml:space="preserve"> </w:t>
        </w:r>
      </w:hyperlink>
      <w:hyperlink r:id="rId212">
        <w:r>
          <w:rPr>
            <w:rFonts w:ascii="Times New Roman" w:eastAsia="Times New Roman" w:hAnsi="Times New Roman" w:cs="Times New Roman"/>
            <w:b/>
            <w:color w:val="000000"/>
            <w:sz w:val="24"/>
            <w:szCs w:val="24"/>
          </w:rPr>
          <w:t>11</w:t>
        </w:r>
      </w:hyperlink>
      <w:hyperlink r:id="rId213">
        <w:r>
          <w:rPr>
            <w:rFonts w:ascii="Times New Roman" w:eastAsia="Times New Roman" w:hAnsi="Times New Roman" w:cs="Times New Roman"/>
            <w:color w:val="000000"/>
            <w:sz w:val="24"/>
            <w:szCs w:val="24"/>
          </w:rPr>
          <w:t>, 5804.</w:t>
        </w:r>
      </w:hyperlink>
    </w:p>
    <w:p w14:paraId="775F07B9"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r>
      <w:hyperlink r:id="rId214">
        <w:proofErr w:type="spellStart"/>
        <w:r>
          <w:rPr>
            <w:rFonts w:ascii="Times New Roman" w:eastAsia="Times New Roman" w:hAnsi="Times New Roman" w:cs="Times New Roman"/>
            <w:color w:val="000000"/>
            <w:sz w:val="24"/>
            <w:szCs w:val="24"/>
          </w:rPr>
          <w:t>Bürkner</w:t>
        </w:r>
        <w:proofErr w:type="spellEnd"/>
        <w:r>
          <w:rPr>
            <w:rFonts w:ascii="Times New Roman" w:eastAsia="Times New Roman" w:hAnsi="Times New Roman" w:cs="Times New Roman"/>
            <w:color w:val="000000"/>
            <w:sz w:val="24"/>
            <w:szCs w:val="24"/>
          </w:rPr>
          <w:t xml:space="preserve"> P-C. 2018 </w:t>
        </w:r>
        <w:r>
          <w:rPr>
            <w:rFonts w:ascii="Times New Roman" w:eastAsia="Times New Roman" w:hAnsi="Times New Roman" w:cs="Times New Roman"/>
            <w:color w:val="000000"/>
            <w:sz w:val="24"/>
            <w:szCs w:val="24"/>
          </w:rPr>
          <w:t xml:space="preserve">Advanced Bayesian Multilevel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with the R Package brms. </w:t>
        </w:r>
      </w:hyperlink>
      <w:hyperlink r:id="rId215">
        <w:r>
          <w:rPr>
            <w:rFonts w:ascii="Times New Roman" w:eastAsia="Times New Roman" w:hAnsi="Times New Roman" w:cs="Times New Roman"/>
            <w:i/>
            <w:color w:val="000000"/>
            <w:sz w:val="24"/>
            <w:szCs w:val="24"/>
          </w:rPr>
          <w:t>The R Journal</w:t>
        </w:r>
      </w:hyperlink>
      <w:hyperlink r:id="rId216">
        <w:r>
          <w:rPr>
            <w:rFonts w:ascii="Times New Roman" w:eastAsia="Times New Roman" w:hAnsi="Times New Roman" w:cs="Times New Roman"/>
            <w:color w:val="000000"/>
            <w:sz w:val="24"/>
            <w:szCs w:val="24"/>
          </w:rPr>
          <w:t xml:space="preserve">. </w:t>
        </w:r>
      </w:hyperlink>
      <w:hyperlink r:id="rId217">
        <w:r>
          <w:rPr>
            <w:rFonts w:ascii="Times New Roman" w:eastAsia="Times New Roman" w:hAnsi="Times New Roman" w:cs="Times New Roman"/>
            <w:b/>
            <w:color w:val="000000"/>
            <w:sz w:val="24"/>
            <w:szCs w:val="24"/>
          </w:rPr>
          <w:t>10</w:t>
        </w:r>
      </w:hyperlink>
      <w:hyperlink r:id="rId218">
        <w:r>
          <w:rPr>
            <w:rFonts w:ascii="Times New Roman" w:eastAsia="Times New Roman" w:hAnsi="Times New Roman" w:cs="Times New Roman"/>
            <w:color w:val="000000"/>
            <w:sz w:val="24"/>
            <w:szCs w:val="24"/>
          </w:rPr>
          <w:t>, 395–411. (doi:</w:t>
        </w:r>
      </w:hyperlink>
      <w:hyperlink r:id="rId219">
        <w:r>
          <w:rPr>
            <w:rFonts w:ascii="Times New Roman" w:eastAsia="Times New Roman" w:hAnsi="Times New Roman" w:cs="Times New Roman"/>
            <w:color w:val="000000"/>
            <w:sz w:val="24"/>
            <w:szCs w:val="24"/>
          </w:rPr>
          <w:t>10.32614/RJ-2018-017</w:t>
        </w:r>
      </w:hyperlink>
      <w:hyperlink r:id="rId220">
        <w:r>
          <w:rPr>
            <w:rFonts w:ascii="Times New Roman" w:eastAsia="Times New Roman" w:hAnsi="Times New Roman" w:cs="Times New Roman"/>
            <w:color w:val="000000"/>
            <w:sz w:val="24"/>
            <w:szCs w:val="24"/>
          </w:rPr>
          <w:t>)</w:t>
        </w:r>
      </w:hyperlink>
    </w:p>
    <w:p w14:paraId="13B84BD5"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r>
      <w:hyperlink r:id="rId221">
        <w:r>
          <w:rPr>
            <w:rFonts w:ascii="Times New Roman" w:eastAsia="Times New Roman" w:hAnsi="Times New Roman" w:cs="Times New Roman"/>
            <w:color w:val="000000"/>
            <w:sz w:val="24"/>
            <w:szCs w:val="24"/>
          </w:rPr>
          <w:t>R Core Team. 2022 R: A Language and Environment for Statistical Computing.</w:t>
        </w:r>
      </w:hyperlink>
    </w:p>
    <w:p w14:paraId="2041D52A"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r>
      <w:hyperlink r:id="rId222">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 Narvaez P, Huertas V, </w:t>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Bellwood DR. 2020 Severe coral loss shifts energetic dynamics on a coral reef. </w:t>
        </w:r>
      </w:hyperlink>
      <w:hyperlink r:id="rId223">
        <w:proofErr w:type="spellStart"/>
        <w:r>
          <w:rPr>
            <w:rFonts w:ascii="Times New Roman" w:eastAsia="Times New Roman" w:hAnsi="Times New Roman" w:cs="Times New Roman"/>
            <w:i/>
            <w:color w:val="000000"/>
            <w:sz w:val="24"/>
            <w:szCs w:val="24"/>
          </w:rPr>
          <w:t>Funct</w:t>
        </w:r>
        <w:proofErr w:type="spellEnd"/>
        <w:r>
          <w:rPr>
            <w:rFonts w:ascii="Times New Roman" w:eastAsia="Times New Roman" w:hAnsi="Times New Roman" w:cs="Times New Roman"/>
            <w:i/>
            <w:color w:val="000000"/>
            <w:sz w:val="24"/>
            <w:szCs w:val="24"/>
          </w:rPr>
          <w:t>. Ec</w:t>
        </w:r>
        <w:r>
          <w:rPr>
            <w:rFonts w:ascii="Times New Roman" w:eastAsia="Times New Roman" w:hAnsi="Times New Roman" w:cs="Times New Roman"/>
            <w:i/>
            <w:color w:val="000000"/>
            <w:sz w:val="24"/>
            <w:szCs w:val="24"/>
          </w:rPr>
          <w:t>ol.</w:t>
        </w:r>
      </w:hyperlink>
      <w:hyperlink r:id="rId224">
        <w:r>
          <w:rPr>
            <w:rFonts w:ascii="Times New Roman" w:eastAsia="Times New Roman" w:hAnsi="Times New Roman" w:cs="Times New Roman"/>
            <w:color w:val="000000"/>
            <w:sz w:val="24"/>
            <w:szCs w:val="24"/>
          </w:rPr>
          <w:t xml:space="preserve"> </w:t>
        </w:r>
      </w:hyperlink>
      <w:hyperlink r:id="rId225">
        <w:r>
          <w:rPr>
            <w:rFonts w:ascii="Times New Roman" w:eastAsia="Times New Roman" w:hAnsi="Times New Roman" w:cs="Times New Roman"/>
            <w:b/>
            <w:color w:val="000000"/>
            <w:sz w:val="24"/>
            <w:szCs w:val="24"/>
          </w:rPr>
          <w:t>120</w:t>
        </w:r>
      </w:hyperlink>
      <w:hyperlink r:id="rId226">
        <w:r>
          <w:rPr>
            <w:rFonts w:ascii="Times New Roman" w:eastAsia="Times New Roman" w:hAnsi="Times New Roman" w:cs="Times New Roman"/>
            <w:color w:val="000000"/>
            <w:sz w:val="24"/>
            <w:szCs w:val="24"/>
          </w:rPr>
          <w:t>, eaav3384.</w:t>
        </w:r>
      </w:hyperlink>
    </w:p>
    <w:p w14:paraId="189B7B3C"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r>
      <w:hyperlink r:id="rId227">
        <w:r>
          <w:rPr>
            <w:rFonts w:ascii="Times New Roman" w:eastAsia="Times New Roman" w:hAnsi="Times New Roman" w:cs="Times New Roman"/>
            <w:color w:val="000000"/>
            <w:sz w:val="24"/>
            <w:szCs w:val="24"/>
          </w:rPr>
          <w:t xml:space="preserve">Robinson JPW, Wilson SK, Robinson J, Gerry C, Lucas J, Assan C, </w:t>
        </w:r>
        <w:proofErr w:type="spellStart"/>
        <w:r>
          <w:rPr>
            <w:rFonts w:ascii="Times New Roman" w:eastAsia="Times New Roman" w:hAnsi="Times New Roman" w:cs="Times New Roman"/>
            <w:color w:val="000000"/>
            <w:sz w:val="24"/>
            <w:szCs w:val="24"/>
          </w:rPr>
          <w:t>Govinden</w:t>
        </w:r>
        <w:proofErr w:type="spellEnd"/>
        <w:r>
          <w:rPr>
            <w:rFonts w:ascii="Times New Roman" w:eastAsia="Times New Roman" w:hAnsi="Times New Roman" w:cs="Times New Roman"/>
            <w:color w:val="000000"/>
            <w:sz w:val="24"/>
            <w:szCs w:val="24"/>
          </w:rPr>
          <w:t xml:space="preserve"> R, Jennings S, Graham NAJ. 2019 Productive instability of coral reef fisheries after climate-driven regime shifts. </w:t>
        </w:r>
      </w:hyperlink>
      <w:hyperlink r:id="rId228">
        <w:r>
          <w:rPr>
            <w:rFonts w:ascii="Times New Roman" w:eastAsia="Times New Roman" w:hAnsi="Times New Roman" w:cs="Times New Roman"/>
            <w:i/>
            <w:color w:val="000000"/>
            <w:sz w:val="24"/>
            <w:szCs w:val="24"/>
          </w:rPr>
          <w:t xml:space="preserve">Nat </w:t>
        </w:r>
        <w:proofErr w:type="spellStart"/>
        <w:r>
          <w:rPr>
            <w:rFonts w:ascii="Times New Roman" w:eastAsia="Times New Roman" w:hAnsi="Times New Roman" w:cs="Times New Roman"/>
            <w:i/>
            <w:color w:val="000000"/>
            <w:sz w:val="24"/>
            <w:szCs w:val="24"/>
          </w:rPr>
          <w:t>Ecol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Evol</w:t>
        </w:r>
        <w:proofErr w:type="spellEnd"/>
      </w:hyperlink>
      <w:hyperlink r:id="rId229">
        <w:r>
          <w:rPr>
            <w:rFonts w:ascii="Times New Roman" w:eastAsia="Times New Roman" w:hAnsi="Times New Roman" w:cs="Times New Roman"/>
            <w:color w:val="000000"/>
            <w:sz w:val="24"/>
            <w:szCs w:val="24"/>
          </w:rPr>
          <w:t xml:space="preserve"> </w:t>
        </w:r>
      </w:hyperlink>
      <w:hyperlink r:id="rId230">
        <w:r>
          <w:rPr>
            <w:rFonts w:ascii="Times New Roman" w:eastAsia="Times New Roman" w:hAnsi="Times New Roman" w:cs="Times New Roman"/>
            <w:b/>
            <w:color w:val="000000"/>
            <w:sz w:val="24"/>
            <w:szCs w:val="24"/>
          </w:rPr>
          <w:t>3</w:t>
        </w:r>
      </w:hyperlink>
      <w:hyperlink r:id="rId231">
        <w:r>
          <w:rPr>
            <w:rFonts w:ascii="Times New Roman" w:eastAsia="Times New Roman" w:hAnsi="Times New Roman" w:cs="Times New Roman"/>
            <w:color w:val="000000"/>
            <w:sz w:val="24"/>
            <w:szCs w:val="24"/>
          </w:rPr>
          <w:t>, 183–190.</w:t>
        </w:r>
      </w:hyperlink>
    </w:p>
    <w:p w14:paraId="1FD37182"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r>
      <w:hyperlink r:id="rId232">
        <w:r>
          <w:rPr>
            <w:rFonts w:ascii="Times New Roman" w:eastAsia="Times New Roman" w:hAnsi="Times New Roman" w:cs="Times New Roman"/>
            <w:color w:val="000000"/>
            <w:sz w:val="24"/>
            <w:szCs w:val="24"/>
          </w:rPr>
          <w:t xml:space="preserve">McClanahan TR, Graham NAJ, MacNeil MA,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2015 Biomass-based targets and the management of multispecies co</w:t>
        </w:r>
        <w:r>
          <w:rPr>
            <w:rFonts w:ascii="Times New Roman" w:eastAsia="Times New Roman" w:hAnsi="Times New Roman" w:cs="Times New Roman"/>
            <w:color w:val="000000"/>
            <w:sz w:val="24"/>
            <w:szCs w:val="24"/>
          </w:rPr>
          <w:t xml:space="preserve">ral reef fisheries. </w:t>
        </w:r>
      </w:hyperlink>
      <w:hyperlink r:id="rId233">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 Biol.</w:t>
        </w:r>
      </w:hyperlink>
      <w:hyperlink r:id="rId234">
        <w:r>
          <w:rPr>
            <w:rFonts w:ascii="Times New Roman" w:eastAsia="Times New Roman" w:hAnsi="Times New Roman" w:cs="Times New Roman"/>
            <w:color w:val="000000"/>
            <w:sz w:val="24"/>
            <w:szCs w:val="24"/>
          </w:rPr>
          <w:t xml:space="preserve"> </w:t>
        </w:r>
      </w:hyperlink>
      <w:hyperlink r:id="rId235">
        <w:r>
          <w:rPr>
            <w:rFonts w:ascii="Times New Roman" w:eastAsia="Times New Roman" w:hAnsi="Times New Roman" w:cs="Times New Roman"/>
            <w:b/>
            <w:color w:val="000000"/>
            <w:sz w:val="24"/>
            <w:szCs w:val="24"/>
          </w:rPr>
          <w:t>29</w:t>
        </w:r>
      </w:hyperlink>
      <w:hyperlink r:id="rId236">
        <w:r>
          <w:rPr>
            <w:rFonts w:ascii="Times New Roman" w:eastAsia="Times New Roman" w:hAnsi="Times New Roman" w:cs="Times New Roman"/>
            <w:color w:val="000000"/>
            <w:sz w:val="24"/>
            <w:szCs w:val="24"/>
          </w:rPr>
          <w:t>, 409–417.</w:t>
        </w:r>
      </w:hyperlink>
    </w:p>
    <w:p w14:paraId="0DB6515C"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hyperlink r:id="rId237">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w:t>
        </w:r>
      </w:hyperlink>
      <w:hyperlink r:id="rId238">
        <w:r>
          <w:rPr>
            <w:rFonts w:ascii="Times New Roman" w:eastAsia="Times New Roman" w:hAnsi="Times New Roman" w:cs="Times New Roman"/>
            <w:i/>
            <w:color w:val="000000"/>
            <w:sz w:val="24"/>
            <w:szCs w:val="24"/>
          </w:rPr>
          <w:t>et al.</w:t>
        </w:r>
      </w:hyperlink>
      <w:hyperlink r:id="rId239">
        <w:r>
          <w:rPr>
            <w:rFonts w:ascii="Times New Roman" w:eastAsia="Times New Roman" w:hAnsi="Times New Roman" w:cs="Times New Roman"/>
            <w:color w:val="000000"/>
            <w:sz w:val="24"/>
            <w:szCs w:val="24"/>
          </w:rPr>
          <w:t xml:space="preserve"> 2019 Demographic dynamics of the smallest marine vertebrates fuel coral reef ecosystem functioning. </w:t>
        </w:r>
      </w:hyperlink>
      <w:hyperlink r:id="rId240">
        <w:r>
          <w:rPr>
            <w:rFonts w:ascii="Times New Roman" w:eastAsia="Times New Roman" w:hAnsi="Times New Roman" w:cs="Times New Roman"/>
            <w:i/>
            <w:color w:val="000000"/>
            <w:sz w:val="24"/>
            <w:szCs w:val="24"/>
          </w:rPr>
          <w:t>Science</w:t>
        </w:r>
      </w:hyperlink>
      <w:hyperlink r:id="rId241">
        <w:r>
          <w:rPr>
            <w:rFonts w:ascii="Times New Roman" w:eastAsia="Times New Roman" w:hAnsi="Times New Roman" w:cs="Times New Roman"/>
            <w:color w:val="000000"/>
            <w:sz w:val="24"/>
            <w:szCs w:val="24"/>
          </w:rPr>
          <w:t xml:space="preserve"> </w:t>
        </w:r>
      </w:hyperlink>
      <w:hyperlink r:id="rId242">
        <w:r>
          <w:rPr>
            <w:rFonts w:ascii="Times New Roman" w:eastAsia="Times New Roman" w:hAnsi="Times New Roman" w:cs="Times New Roman"/>
            <w:b/>
            <w:color w:val="000000"/>
            <w:sz w:val="24"/>
            <w:szCs w:val="24"/>
          </w:rPr>
          <w:t>364</w:t>
        </w:r>
      </w:hyperlink>
      <w:hyperlink r:id="rId243">
        <w:r>
          <w:rPr>
            <w:rFonts w:ascii="Times New Roman" w:eastAsia="Times New Roman" w:hAnsi="Times New Roman" w:cs="Times New Roman"/>
            <w:color w:val="000000"/>
            <w:sz w:val="24"/>
            <w:szCs w:val="24"/>
          </w:rPr>
          <w:t>, 1189–1192.</w:t>
        </w:r>
      </w:hyperlink>
    </w:p>
    <w:p w14:paraId="265BF4B0"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r>
      <w:hyperlink r:id="rId244">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CJ,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MJ, Bellwood DR. 2007 Life history patterns shape energy allocation among fishes on coral reefs. </w:t>
        </w:r>
      </w:hyperlink>
      <w:hyperlink r:id="rId245">
        <w:proofErr w:type="spellStart"/>
        <w:r>
          <w:rPr>
            <w:rFonts w:ascii="Times New Roman" w:eastAsia="Times New Roman" w:hAnsi="Times New Roman" w:cs="Times New Roman"/>
            <w:i/>
            <w:color w:val="000000"/>
            <w:sz w:val="24"/>
            <w:szCs w:val="24"/>
          </w:rPr>
          <w:t>Oecologia</w:t>
        </w:r>
        <w:proofErr w:type="spellEnd"/>
      </w:hyperlink>
      <w:hyperlink r:id="rId246">
        <w:r>
          <w:rPr>
            <w:rFonts w:ascii="Times New Roman" w:eastAsia="Times New Roman" w:hAnsi="Times New Roman" w:cs="Times New Roman"/>
            <w:color w:val="000000"/>
            <w:sz w:val="24"/>
            <w:szCs w:val="24"/>
          </w:rPr>
          <w:t xml:space="preserve"> </w:t>
        </w:r>
      </w:hyperlink>
      <w:hyperlink r:id="rId247">
        <w:r>
          <w:rPr>
            <w:rFonts w:ascii="Times New Roman" w:eastAsia="Times New Roman" w:hAnsi="Times New Roman" w:cs="Times New Roman"/>
            <w:b/>
            <w:color w:val="000000"/>
            <w:sz w:val="24"/>
            <w:szCs w:val="24"/>
          </w:rPr>
          <w:t>153</w:t>
        </w:r>
      </w:hyperlink>
      <w:hyperlink r:id="rId248">
        <w:r>
          <w:rPr>
            <w:rFonts w:ascii="Times New Roman" w:eastAsia="Times New Roman" w:hAnsi="Times New Roman" w:cs="Times New Roman"/>
            <w:color w:val="000000"/>
            <w:sz w:val="24"/>
            <w:szCs w:val="24"/>
          </w:rPr>
          <w:t>, 111–120.</w:t>
        </w:r>
      </w:hyperlink>
    </w:p>
    <w:p w14:paraId="30C6DB9B"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r>
      <w:hyperlink r:id="rId249">
        <w:r>
          <w:rPr>
            <w:rFonts w:ascii="Times New Roman" w:eastAsia="Times New Roman" w:hAnsi="Times New Roman" w:cs="Times New Roman"/>
            <w:color w:val="000000"/>
            <w:sz w:val="24"/>
            <w:szCs w:val="24"/>
          </w:rPr>
          <w:t xml:space="preserve">Ruppert JLW,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Kulbicki</w:t>
        </w:r>
        <w:proofErr w:type="spellEnd"/>
        <w:r>
          <w:rPr>
            <w:rFonts w:ascii="Times New Roman" w:eastAsia="Times New Roman" w:hAnsi="Times New Roman" w:cs="Times New Roman"/>
            <w:color w:val="000000"/>
            <w:sz w:val="24"/>
            <w:szCs w:val="24"/>
          </w:rPr>
          <w:t xml:space="preserve"> M, Labrosse P, Fortin M-J, </w:t>
        </w:r>
        <w:proofErr w:type="spellStart"/>
        <w:r>
          <w:rPr>
            <w:rFonts w:ascii="Times New Roman" w:eastAsia="Times New Roman" w:hAnsi="Times New Roman" w:cs="Times New Roman"/>
            <w:color w:val="000000"/>
            <w:sz w:val="24"/>
            <w:szCs w:val="24"/>
          </w:rPr>
          <w:t>Meekan</w:t>
        </w:r>
        <w:proofErr w:type="spellEnd"/>
        <w:r>
          <w:rPr>
            <w:rFonts w:ascii="Times New Roman" w:eastAsia="Times New Roman" w:hAnsi="Times New Roman" w:cs="Times New Roman"/>
            <w:color w:val="000000"/>
            <w:sz w:val="24"/>
            <w:szCs w:val="24"/>
          </w:rPr>
          <w:t xml:space="preserve"> MG. 2018 Human activities as a driver of spatial variation in the trophic structure of fish communities on</w:t>
        </w:r>
        <w:r>
          <w:rPr>
            <w:rFonts w:ascii="Times New Roman" w:eastAsia="Times New Roman" w:hAnsi="Times New Roman" w:cs="Times New Roman"/>
            <w:color w:val="000000"/>
            <w:sz w:val="24"/>
            <w:szCs w:val="24"/>
          </w:rPr>
          <w:t xml:space="preserve"> Pacific coral reefs. </w:t>
        </w:r>
      </w:hyperlink>
      <w:hyperlink r:id="rId250">
        <w:r>
          <w:rPr>
            <w:rFonts w:ascii="Times New Roman" w:eastAsia="Times New Roman" w:hAnsi="Times New Roman" w:cs="Times New Roman"/>
            <w:i/>
            <w:color w:val="000000"/>
            <w:sz w:val="24"/>
            <w:szCs w:val="24"/>
          </w:rPr>
          <w:t>Glob. Chang. Biol.</w:t>
        </w:r>
      </w:hyperlink>
      <w:hyperlink r:id="rId251">
        <w:r>
          <w:rPr>
            <w:rFonts w:ascii="Times New Roman" w:eastAsia="Times New Roman" w:hAnsi="Times New Roman" w:cs="Times New Roman"/>
            <w:color w:val="000000"/>
            <w:sz w:val="24"/>
            <w:szCs w:val="24"/>
          </w:rPr>
          <w:t xml:space="preserve"> </w:t>
        </w:r>
      </w:hyperlink>
      <w:hyperlink r:id="rId252">
        <w:r>
          <w:rPr>
            <w:rFonts w:ascii="Times New Roman" w:eastAsia="Times New Roman" w:hAnsi="Times New Roman" w:cs="Times New Roman"/>
            <w:b/>
            <w:color w:val="000000"/>
            <w:sz w:val="24"/>
            <w:szCs w:val="24"/>
          </w:rPr>
          <w:t>24</w:t>
        </w:r>
      </w:hyperlink>
      <w:hyperlink r:id="rId253">
        <w:r>
          <w:rPr>
            <w:rFonts w:ascii="Times New Roman" w:eastAsia="Times New Roman" w:hAnsi="Times New Roman" w:cs="Times New Roman"/>
            <w:color w:val="000000"/>
            <w:sz w:val="24"/>
            <w:szCs w:val="24"/>
          </w:rPr>
          <w:t>, e67–e79.</w:t>
        </w:r>
      </w:hyperlink>
    </w:p>
    <w:p w14:paraId="57E390B7"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r>
      <w:hyperlink r:id="rId254">
        <w:r>
          <w:rPr>
            <w:rFonts w:ascii="Times New Roman" w:eastAsia="Times New Roman" w:hAnsi="Times New Roman" w:cs="Times New Roman"/>
            <w:color w:val="000000"/>
            <w:sz w:val="24"/>
            <w:szCs w:val="24"/>
          </w:rPr>
          <w:t xml:space="preserve">Cooke R </w:t>
        </w:r>
      </w:hyperlink>
      <w:hyperlink r:id="rId255">
        <w:r>
          <w:rPr>
            <w:rFonts w:ascii="Times New Roman" w:eastAsia="Times New Roman" w:hAnsi="Times New Roman" w:cs="Times New Roman"/>
            <w:i/>
            <w:color w:val="000000"/>
            <w:sz w:val="24"/>
            <w:szCs w:val="24"/>
          </w:rPr>
          <w:t>et al.</w:t>
        </w:r>
      </w:hyperlink>
      <w:hyperlink r:id="rId256">
        <w:r>
          <w:rPr>
            <w:rFonts w:ascii="Times New Roman" w:eastAsia="Times New Roman" w:hAnsi="Times New Roman" w:cs="Times New Roman"/>
            <w:color w:val="000000"/>
            <w:sz w:val="24"/>
            <w:szCs w:val="24"/>
          </w:rPr>
          <w:t xml:space="preserve"> 2022 Anthropogenic disruptions to longstan</w:t>
        </w:r>
        <w:r>
          <w:rPr>
            <w:rFonts w:ascii="Times New Roman" w:eastAsia="Times New Roman" w:hAnsi="Times New Roman" w:cs="Times New Roman"/>
            <w:color w:val="000000"/>
            <w:sz w:val="24"/>
            <w:szCs w:val="24"/>
          </w:rPr>
          <w:t xml:space="preserve">ding patterns of trophic-size structure in vertebrates. </w:t>
        </w:r>
      </w:hyperlink>
      <w:hyperlink r:id="rId257">
        <w:r>
          <w:rPr>
            <w:rFonts w:ascii="Times New Roman" w:eastAsia="Times New Roman" w:hAnsi="Times New Roman" w:cs="Times New Roman"/>
            <w:i/>
            <w:color w:val="000000"/>
            <w:sz w:val="24"/>
            <w:szCs w:val="24"/>
          </w:rPr>
          <w:t xml:space="preserve">Nat </w:t>
        </w:r>
        <w:proofErr w:type="spellStart"/>
        <w:r>
          <w:rPr>
            <w:rFonts w:ascii="Times New Roman" w:eastAsia="Times New Roman" w:hAnsi="Times New Roman" w:cs="Times New Roman"/>
            <w:i/>
            <w:color w:val="000000"/>
            <w:sz w:val="24"/>
            <w:szCs w:val="24"/>
          </w:rPr>
          <w:t>Ecol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Evol</w:t>
        </w:r>
        <w:proofErr w:type="spellEnd"/>
      </w:hyperlink>
      <w:hyperlink r:id="rId258">
        <w:r>
          <w:rPr>
            <w:rFonts w:ascii="Times New Roman" w:eastAsia="Times New Roman" w:hAnsi="Times New Roman" w:cs="Times New Roman"/>
            <w:color w:val="000000"/>
            <w:sz w:val="24"/>
            <w:szCs w:val="24"/>
          </w:rPr>
          <w:t xml:space="preserve"> </w:t>
        </w:r>
      </w:hyperlink>
      <w:hyperlink r:id="rId259">
        <w:r>
          <w:rPr>
            <w:rFonts w:ascii="Times New Roman" w:eastAsia="Times New Roman" w:hAnsi="Times New Roman" w:cs="Times New Roman"/>
            <w:b/>
            <w:color w:val="000000"/>
            <w:sz w:val="24"/>
            <w:szCs w:val="24"/>
          </w:rPr>
          <w:t>6</w:t>
        </w:r>
      </w:hyperlink>
      <w:hyperlink r:id="rId260">
        <w:r>
          <w:rPr>
            <w:rFonts w:ascii="Times New Roman" w:eastAsia="Times New Roman" w:hAnsi="Times New Roman" w:cs="Times New Roman"/>
            <w:color w:val="000000"/>
            <w:sz w:val="24"/>
            <w:szCs w:val="24"/>
          </w:rPr>
          <w:t>, 684–692.</w:t>
        </w:r>
      </w:hyperlink>
    </w:p>
    <w:p w14:paraId="50339A4A"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r>
      <w:hyperlink r:id="rId261">
        <w:r>
          <w:rPr>
            <w:rFonts w:ascii="Times New Roman" w:eastAsia="Times New Roman" w:hAnsi="Times New Roman" w:cs="Times New Roman"/>
            <w:color w:val="000000"/>
            <w:sz w:val="24"/>
            <w:szCs w:val="24"/>
          </w:rPr>
          <w:t xml:space="preserve">Russ GR, </w:t>
        </w:r>
        <w:proofErr w:type="spellStart"/>
        <w:r>
          <w:rPr>
            <w:rFonts w:ascii="Times New Roman" w:eastAsia="Times New Roman" w:hAnsi="Times New Roman" w:cs="Times New Roman"/>
            <w:color w:val="000000"/>
            <w:sz w:val="24"/>
            <w:szCs w:val="24"/>
          </w:rPr>
          <w:t>Bergseth</w:t>
        </w:r>
        <w:proofErr w:type="spellEnd"/>
        <w:r>
          <w:rPr>
            <w:rFonts w:ascii="Times New Roman" w:eastAsia="Times New Roman" w:hAnsi="Times New Roman" w:cs="Times New Roman"/>
            <w:color w:val="000000"/>
            <w:sz w:val="24"/>
            <w:szCs w:val="24"/>
          </w:rPr>
          <w:t xml:space="preserve"> BJ, </w:t>
        </w:r>
        <w:proofErr w:type="spellStart"/>
        <w:r>
          <w:rPr>
            <w:rFonts w:ascii="Times New Roman" w:eastAsia="Times New Roman" w:hAnsi="Times New Roman" w:cs="Times New Roman"/>
            <w:color w:val="000000"/>
            <w:sz w:val="24"/>
            <w:szCs w:val="24"/>
          </w:rPr>
          <w:t>Rizzari</w:t>
        </w:r>
        <w:proofErr w:type="spellEnd"/>
        <w:r>
          <w:rPr>
            <w:rFonts w:ascii="Times New Roman" w:eastAsia="Times New Roman" w:hAnsi="Times New Roman" w:cs="Times New Roman"/>
            <w:color w:val="000000"/>
            <w:sz w:val="24"/>
            <w:szCs w:val="24"/>
          </w:rPr>
          <w:t xml:space="preserve"> JR, Alcala AC. 2015 Decadal-scale effects of benthic habitat and marine reserve protection on Philippine goatfish (F: </w:t>
        </w:r>
        <w:proofErr w:type="spellStart"/>
        <w:r>
          <w:rPr>
            <w:rFonts w:ascii="Times New Roman" w:eastAsia="Times New Roman" w:hAnsi="Times New Roman" w:cs="Times New Roman"/>
            <w:color w:val="000000"/>
            <w:sz w:val="24"/>
            <w:szCs w:val="24"/>
          </w:rPr>
          <w:t>Mullidae</w:t>
        </w:r>
        <w:proofErr w:type="spellEnd"/>
        <w:r>
          <w:rPr>
            <w:rFonts w:ascii="Times New Roman" w:eastAsia="Times New Roman" w:hAnsi="Times New Roman" w:cs="Times New Roman"/>
            <w:color w:val="000000"/>
            <w:sz w:val="24"/>
            <w:szCs w:val="24"/>
          </w:rPr>
          <w:t xml:space="preserve">). </w:t>
        </w:r>
      </w:hyperlink>
      <w:hyperlink r:id="rId262">
        <w:r>
          <w:rPr>
            <w:rFonts w:ascii="Times New Roman" w:eastAsia="Times New Roman" w:hAnsi="Times New Roman" w:cs="Times New Roman"/>
            <w:i/>
            <w:color w:val="000000"/>
            <w:sz w:val="24"/>
            <w:szCs w:val="24"/>
          </w:rPr>
          <w:t>Coral Reefs</w:t>
        </w:r>
      </w:hyperlink>
      <w:hyperlink r:id="rId263">
        <w:r>
          <w:rPr>
            <w:rFonts w:ascii="Times New Roman" w:eastAsia="Times New Roman" w:hAnsi="Times New Roman" w:cs="Times New Roman"/>
            <w:color w:val="000000"/>
            <w:sz w:val="24"/>
            <w:szCs w:val="24"/>
          </w:rPr>
          <w:t xml:space="preserve"> </w:t>
        </w:r>
      </w:hyperlink>
      <w:hyperlink r:id="rId264">
        <w:r>
          <w:rPr>
            <w:rFonts w:ascii="Times New Roman" w:eastAsia="Times New Roman" w:hAnsi="Times New Roman" w:cs="Times New Roman"/>
            <w:b/>
            <w:color w:val="000000"/>
            <w:sz w:val="24"/>
            <w:szCs w:val="24"/>
          </w:rPr>
          <w:t>34</w:t>
        </w:r>
      </w:hyperlink>
      <w:hyperlink r:id="rId265">
        <w:r>
          <w:rPr>
            <w:rFonts w:ascii="Times New Roman" w:eastAsia="Times New Roman" w:hAnsi="Times New Roman" w:cs="Times New Roman"/>
            <w:color w:val="000000"/>
            <w:sz w:val="24"/>
            <w:szCs w:val="24"/>
          </w:rPr>
          <w:t>, 773–787.</w:t>
        </w:r>
      </w:hyperlink>
    </w:p>
    <w:p w14:paraId="66B2F29B"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r>
      <w:hyperlink r:id="rId266">
        <w:r>
          <w:rPr>
            <w:rFonts w:ascii="Times New Roman" w:eastAsia="Times New Roman" w:hAnsi="Times New Roman" w:cs="Times New Roman"/>
            <w:color w:val="000000"/>
            <w:sz w:val="24"/>
            <w:szCs w:val="24"/>
          </w:rPr>
          <w:t xml:space="preserve">Hamilton M, Robinson JPW, </w:t>
        </w:r>
        <w:proofErr w:type="spellStart"/>
        <w:r>
          <w:rPr>
            <w:rFonts w:ascii="Times New Roman" w:eastAsia="Times New Roman" w:hAnsi="Times New Roman" w:cs="Times New Roman"/>
            <w:color w:val="000000"/>
            <w:sz w:val="24"/>
            <w:szCs w:val="24"/>
          </w:rPr>
          <w:t>Benkwitt</w:t>
        </w:r>
        <w:proofErr w:type="spellEnd"/>
        <w:r>
          <w:rPr>
            <w:rFonts w:ascii="Times New Roman" w:eastAsia="Times New Roman" w:hAnsi="Times New Roman" w:cs="Times New Roman"/>
            <w:color w:val="000000"/>
            <w:sz w:val="24"/>
            <w:szCs w:val="24"/>
          </w:rPr>
          <w:t xml:space="preserve"> CE, Wilson SK, </w:t>
        </w:r>
        <w:r>
          <w:rPr>
            <w:rFonts w:ascii="Times New Roman" w:eastAsia="Times New Roman" w:hAnsi="Times New Roman" w:cs="Times New Roman"/>
            <w:color w:val="000000"/>
            <w:sz w:val="24"/>
            <w:szCs w:val="24"/>
          </w:rPr>
          <w:t xml:space="preserve">MacNeil MA, Ebrahim A, Graham NAJ. 2022 Climate impacts alter fisheries productivity and turnover on coral reefs. </w:t>
        </w:r>
      </w:hyperlink>
      <w:hyperlink r:id="rId267">
        <w:r>
          <w:rPr>
            <w:rFonts w:ascii="Times New Roman" w:eastAsia="Times New Roman" w:hAnsi="Times New Roman" w:cs="Times New Roman"/>
            <w:i/>
            <w:color w:val="000000"/>
            <w:sz w:val="24"/>
            <w:szCs w:val="24"/>
          </w:rPr>
          <w:t>Coral Reefs</w:t>
        </w:r>
      </w:hyperlink>
      <w:hyperlink r:id="rId268">
        <w:r>
          <w:rPr>
            <w:rFonts w:ascii="Times New Roman" w:eastAsia="Times New Roman" w:hAnsi="Times New Roman" w:cs="Times New Roman"/>
            <w:color w:val="000000"/>
            <w:sz w:val="24"/>
            <w:szCs w:val="24"/>
          </w:rPr>
          <w:t xml:space="preserve"> </w:t>
        </w:r>
      </w:hyperlink>
      <w:hyperlink r:id="rId269">
        <w:r>
          <w:rPr>
            <w:rFonts w:ascii="Times New Roman" w:eastAsia="Times New Roman" w:hAnsi="Times New Roman" w:cs="Times New Roman"/>
            <w:b/>
            <w:color w:val="000000"/>
            <w:sz w:val="24"/>
            <w:szCs w:val="24"/>
          </w:rPr>
          <w:t>41</w:t>
        </w:r>
      </w:hyperlink>
      <w:hyperlink r:id="rId270">
        <w:r>
          <w:rPr>
            <w:rFonts w:ascii="Times New Roman" w:eastAsia="Times New Roman" w:hAnsi="Times New Roman" w:cs="Times New Roman"/>
            <w:color w:val="000000"/>
            <w:sz w:val="24"/>
            <w:szCs w:val="24"/>
          </w:rPr>
          <w:t>, 921–935.</w:t>
        </w:r>
      </w:hyperlink>
    </w:p>
    <w:p w14:paraId="7A120975"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r>
      <w:hyperlink r:id="rId271">
        <w:r>
          <w:rPr>
            <w:rFonts w:ascii="Times New Roman" w:eastAsia="Times New Roman" w:hAnsi="Times New Roman" w:cs="Times New Roman"/>
            <w:color w:val="000000"/>
            <w:sz w:val="24"/>
            <w:szCs w:val="24"/>
          </w:rPr>
          <w:t xml:space="preserve">Edwards CB </w:t>
        </w:r>
      </w:hyperlink>
      <w:hyperlink r:id="rId272">
        <w:r>
          <w:rPr>
            <w:rFonts w:ascii="Times New Roman" w:eastAsia="Times New Roman" w:hAnsi="Times New Roman" w:cs="Times New Roman"/>
            <w:i/>
            <w:color w:val="000000"/>
            <w:sz w:val="24"/>
            <w:szCs w:val="24"/>
          </w:rPr>
          <w:t>et al.</w:t>
        </w:r>
      </w:hyperlink>
      <w:hyperlink r:id="rId273">
        <w:r>
          <w:rPr>
            <w:rFonts w:ascii="Times New Roman" w:eastAsia="Times New Roman" w:hAnsi="Times New Roman" w:cs="Times New Roman"/>
            <w:color w:val="000000"/>
            <w:sz w:val="24"/>
            <w:szCs w:val="24"/>
          </w:rPr>
          <w:t xml:space="preserve"> 2014 Global assessment of the status of coral reef herbivorous fishes: evidence for fishing effects. </w:t>
        </w:r>
      </w:hyperlink>
      <w:hyperlink r:id="rId274">
        <w:r>
          <w:rPr>
            <w:rFonts w:ascii="Times New Roman" w:eastAsia="Times New Roman" w:hAnsi="Times New Roman" w:cs="Times New Roman"/>
            <w:i/>
            <w:color w:val="000000"/>
            <w:sz w:val="24"/>
            <w:szCs w:val="24"/>
          </w:rPr>
          <w:t>Proc. Biol. Sci.</w:t>
        </w:r>
      </w:hyperlink>
      <w:hyperlink r:id="rId275">
        <w:r>
          <w:rPr>
            <w:rFonts w:ascii="Times New Roman" w:eastAsia="Times New Roman" w:hAnsi="Times New Roman" w:cs="Times New Roman"/>
            <w:color w:val="000000"/>
            <w:sz w:val="24"/>
            <w:szCs w:val="24"/>
          </w:rPr>
          <w:t xml:space="preserve"> </w:t>
        </w:r>
      </w:hyperlink>
      <w:hyperlink r:id="rId276">
        <w:r>
          <w:rPr>
            <w:rFonts w:ascii="Times New Roman" w:eastAsia="Times New Roman" w:hAnsi="Times New Roman" w:cs="Times New Roman"/>
            <w:b/>
            <w:color w:val="000000"/>
            <w:sz w:val="24"/>
            <w:szCs w:val="24"/>
          </w:rPr>
          <w:t>281</w:t>
        </w:r>
      </w:hyperlink>
      <w:hyperlink r:id="rId277">
        <w:r>
          <w:rPr>
            <w:rFonts w:ascii="Times New Roman" w:eastAsia="Times New Roman" w:hAnsi="Times New Roman" w:cs="Times New Roman"/>
            <w:color w:val="000000"/>
            <w:sz w:val="24"/>
            <w:szCs w:val="24"/>
          </w:rPr>
          <w:t>, 20131835.</w:t>
        </w:r>
      </w:hyperlink>
    </w:p>
    <w:p w14:paraId="2101D5F3"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r>
      <w:hyperlink r:id="rId278">
        <w:r>
          <w:rPr>
            <w:rFonts w:ascii="Times New Roman" w:eastAsia="Times New Roman" w:hAnsi="Times New Roman" w:cs="Times New Roman"/>
            <w:color w:val="000000"/>
            <w:sz w:val="24"/>
            <w:szCs w:val="24"/>
          </w:rPr>
          <w:t xml:space="preserve">Bellwood DR,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1990 A functional analysis of grazing in pa</w:t>
        </w:r>
        <w:r>
          <w:rPr>
            <w:rFonts w:ascii="Times New Roman" w:eastAsia="Times New Roman" w:hAnsi="Times New Roman" w:cs="Times New Roman"/>
            <w:color w:val="000000"/>
            <w:sz w:val="24"/>
            <w:szCs w:val="24"/>
          </w:rPr>
          <w:t xml:space="preserve">rrotfishes (family </w:t>
        </w:r>
        <w:proofErr w:type="spellStart"/>
        <w:r>
          <w:rPr>
            <w:rFonts w:ascii="Times New Roman" w:eastAsia="Times New Roman" w:hAnsi="Times New Roman" w:cs="Times New Roman"/>
            <w:color w:val="000000"/>
            <w:sz w:val="24"/>
            <w:szCs w:val="24"/>
          </w:rPr>
          <w:t>Scaridae</w:t>
        </w:r>
        <w:proofErr w:type="spellEnd"/>
        <w:r>
          <w:rPr>
            <w:rFonts w:ascii="Times New Roman" w:eastAsia="Times New Roman" w:hAnsi="Times New Roman" w:cs="Times New Roman"/>
            <w:color w:val="000000"/>
            <w:sz w:val="24"/>
            <w:szCs w:val="24"/>
          </w:rPr>
          <w:t xml:space="preserve">): the ecological implications. </w:t>
        </w:r>
      </w:hyperlink>
      <w:hyperlink r:id="rId279">
        <w:r>
          <w:rPr>
            <w:rFonts w:ascii="Times New Roman" w:eastAsia="Times New Roman" w:hAnsi="Times New Roman" w:cs="Times New Roman"/>
            <w:i/>
            <w:color w:val="000000"/>
            <w:sz w:val="24"/>
            <w:szCs w:val="24"/>
          </w:rPr>
          <w:t>Environ. Biol. Fishes</w:t>
        </w:r>
      </w:hyperlink>
      <w:hyperlink r:id="rId280">
        <w:r>
          <w:rPr>
            <w:rFonts w:ascii="Times New Roman" w:eastAsia="Times New Roman" w:hAnsi="Times New Roman" w:cs="Times New Roman"/>
            <w:color w:val="000000"/>
            <w:sz w:val="24"/>
            <w:szCs w:val="24"/>
          </w:rPr>
          <w:t xml:space="preserve"> </w:t>
        </w:r>
      </w:hyperlink>
      <w:hyperlink r:id="rId281">
        <w:r>
          <w:rPr>
            <w:rFonts w:ascii="Times New Roman" w:eastAsia="Times New Roman" w:hAnsi="Times New Roman" w:cs="Times New Roman"/>
            <w:b/>
            <w:color w:val="000000"/>
            <w:sz w:val="24"/>
            <w:szCs w:val="24"/>
          </w:rPr>
          <w:t>28</w:t>
        </w:r>
      </w:hyperlink>
      <w:hyperlink r:id="rId282">
        <w:r>
          <w:rPr>
            <w:rFonts w:ascii="Times New Roman" w:eastAsia="Times New Roman" w:hAnsi="Times New Roman" w:cs="Times New Roman"/>
            <w:color w:val="000000"/>
            <w:sz w:val="24"/>
            <w:szCs w:val="24"/>
          </w:rPr>
          <w:t>, 189–214.</w:t>
        </w:r>
      </w:hyperlink>
    </w:p>
    <w:p w14:paraId="5E799C46"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37.</w:t>
      </w:r>
      <w:r>
        <w:rPr>
          <w:rFonts w:ascii="Times New Roman" w:eastAsia="Times New Roman" w:hAnsi="Times New Roman" w:cs="Times New Roman"/>
          <w:color w:val="000000"/>
          <w:sz w:val="24"/>
          <w:szCs w:val="24"/>
        </w:rPr>
        <w:tab/>
      </w:r>
      <w:hyperlink r:id="rId283">
        <w:r>
          <w:rPr>
            <w:rFonts w:ascii="Times New Roman" w:eastAsia="Times New Roman" w:hAnsi="Times New Roman" w:cs="Times New Roman"/>
            <w:color w:val="000000"/>
            <w:sz w:val="24"/>
            <w:szCs w:val="24"/>
          </w:rPr>
          <w:t xml:space="preserve">McClanahan TR. 2018 Multicriteria estimate of coral reef fishery sustainability. </w:t>
        </w:r>
      </w:hyperlink>
      <w:hyperlink r:id="rId284">
        <w:r>
          <w:rPr>
            <w:rFonts w:ascii="Times New Roman" w:eastAsia="Times New Roman" w:hAnsi="Times New Roman" w:cs="Times New Roman"/>
            <w:i/>
            <w:color w:val="000000"/>
            <w:sz w:val="24"/>
            <w:szCs w:val="24"/>
          </w:rPr>
          <w:t xml:space="preserve">Fish </w:t>
        </w:r>
        <w:proofErr w:type="spellStart"/>
        <w:r>
          <w:rPr>
            <w:rFonts w:ascii="Times New Roman" w:eastAsia="Times New Roman" w:hAnsi="Times New Roman" w:cs="Times New Roman"/>
            <w:i/>
            <w:color w:val="000000"/>
            <w:sz w:val="24"/>
            <w:szCs w:val="24"/>
          </w:rPr>
          <w:t>Fish</w:t>
        </w:r>
        <w:proofErr w:type="spellEnd"/>
        <w:r>
          <w:rPr>
            <w:rFonts w:ascii="Times New Roman" w:eastAsia="Times New Roman" w:hAnsi="Times New Roman" w:cs="Times New Roman"/>
            <w:i/>
            <w:color w:val="000000"/>
            <w:sz w:val="24"/>
            <w:szCs w:val="24"/>
          </w:rPr>
          <w:t xml:space="preserve"> </w:t>
        </w:r>
      </w:hyperlink>
      <w:hyperlink r:id="rId285">
        <w:r>
          <w:rPr>
            <w:rFonts w:ascii="Times New Roman" w:eastAsia="Times New Roman" w:hAnsi="Times New Roman" w:cs="Times New Roman"/>
            <w:color w:val="000000"/>
            <w:sz w:val="24"/>
            <w:szCs w:val="24"/>
          </w:rPr>
          <w:t xml:space="preserve"> </w:t>
        </w:r>
      </w:hyperlink>
      <w:hyperlink r:id="rId286">
        <w:r>
          <w:rPr>
            <w:rFonts w:ascii="Times New Roman" w:eastAsia="Times New Roman" w:hAnsi="Times New Roman" w:cs="Times New Roman"/>
            <w:b/>
            <w:color w:val="000000"/>
            <w:sz w:val="24"/>
            <w:szCs w:val="24"/>
          </w:rPr>
          <w:t>19</w:t>
        </w:r>
      </w:hyperlink>
      <w:hyperlink r:id="rId287">
        <w:r>
          <w:rPr>
            <w:rFonts w:ascii="Times New Roman" w:eastAsia="Times New Roman" w:hAnsi="Times New Roman" w:cs="Times New Roman"/>
            <w:color w:val="000000"/>
            <w:sz w:val="24"/>
            <w:szCs w:val="24"/>
          </w:rPr>
          <w:t>, 807–820.</w:t>
        </w:r>
      </w:hyperlink>
    </w:p>
    <w:p w14:paraId="7A6D10D4"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r>
      <w:hyperlink r:id="rId288">
        <w:proofErr w:type="spellStart"/>
        <w:r>
          <w:rPr>
            <w:rFonts w:ascii="Times New Roman" w:eastAsia="Times New Roman" w:hAnsi="Times New Roman" w:cs="Times New Roman"/>
            <w:color w:val="000000"/>
            <w:sz w:val="24"/>
            <w:szCs w:val="24"/>
          </w:rPr>
          <w:t>Mumby</w:t>
        </w:r>
        <w:proofErr w:type="spellEnd"/>
        <w:r>
          <w:rPr>
            <w:rFonts w:ascii="Times New Roman" w:eastAsia="Times New Roman" w:hAnsi="Times New Roman" w:cs="Times New Roman"/>
            <w:color w:val="000000"/>
            <w:sz w:val="24"/>
            <w:szCs w:val="24"/>
          </w:rPr>
          <w:t xml:space="preserve"> PJ. 2006 The impact of exploiting grazers (</w:t>
        </w:r>
        <w:proofErr w:type="spellStart"/>
        <w:r>
          <w:rPr>
            <w:rFonts w:ascii="Times New Roman" w:eastAsia="Times New Roman" w:hAnsi="Times New Roman" w:cs="Times New Roman"/>
            <w:color w:val="000000"/>
            <w:sz w:val="24"/>
            <w:szCs w:val="24"/>
          </w:rPr>
          <w:t>Scaridae</w:t>
        </w:r>
        <w:proofErr w:type="spellEnd"/>
        <w:r>
          <w:rPr>
            <w:rFonts w:ascii="Times New Roman" w:eastAsia="Times New Roman" w:hAnsi="Times New Roman" w:cs="Times New Roman"/>
            <w:color w:val="000000"/>
            <w:sz w:val="24"/>
            <w:szCs w:val="24"/>
          </w:rPr>
          <w:t>) on the dynamics of Caribb</w:t>
        </w:r>
        <w:r>
          <w:rPr>
            <w:rFonts w:ascii="Times New Roman" w:eastAsia="Times New Roman" w:hAnsi="Times New Roman" w:cs="Times New Roman"/>
            <w:color w:val="000000"/>
            <w:sz w:val="24"/>
            <w:szCs w:val="24"/>
          </w:rPr>
          <w:t xml:space="preserve">ean coral reefs. </w:t>
        </w:r>
      </w:hyperlink>
      <w:hyperlink r:id="rId289">
        <w:r>
          <w:rPr>
            <w:rFonts w:ascii="Times New Roman" w:eastAsia="Times New Roman" w:hAnsi="Times New Roman" w:cs="Times New Roman"/>
            <w:i/>
            <w:color w:val="000000"/>
            <w:sz w:val="24"/>
            <w:szCs w:val="24"/>
          </w:rPr>
          <w:t>Ecol. Appl.</w:t>
        </w:r>
      </w:hyperlink>
      <w:hyperlink r:id="rId290">
        <w:r>
          <w:rPr>
            <w:rFonts w:ascii="Times New Roman" w:eastAsia="Times New Roman" w:hAnsi="Times New Roman" w:cs="Times New Roman"/>
            <w:color w:val="000000"/>
            <w:sz w:val="24"/>
            <w:szCs w:val="24"/>
          </w:rPr>
          <w:t xml:space="preserve"> </w:t>
        </w:r>
      </w:hyperlink>
      <w:hyperlink r:id="rId291">
        <w:r>
          <w:rPr>
            <w:rFonts w:ascii="Times New Roman" w:eastAsia="Times New Roman" w:hAnsi="Times New Roman" w:cs="Times New Roman"/>
            <w:b/>
            <w:color w:val="000000"/>
            <w:sz w:val="24"/>
            <w:szCs w:val="24"/>
          </w:rPr>
          <w:t>16</w:t>
        </w:r>
      </w:hyperlink>
      <w:hyperlink r:id="rId292">
        <w:r>
          <w:rPr>
            <w:rFonts w:ascii="Times New Roman" w:eastAsia="Times New Roman" w:hAnsi="Times New Roman" w:cs="Times New Roman"/>
            <w:color w:val="000000"/>
            <w:sz w:val="24"/>
            <w:szCs w:val="24"/>
          </w:rPr>
          <w:t>, 747–769.</w:t>
        </w:r>
      </w:hyperlink>
    </w:p>
    <w:p w14:paraId="452B8855"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r>
      <w:hyperlink r:id="rId293">
        <w:r>
          <w:rPr>
            <w:rFonts w:ascii="Times New Roman" w:eastAsia="Times New Roman" w:hAnsi="Times New Roman" w:cs="Times New Roman"/>
            <w:color w:val="000000"/>
            <w:sz w:val="24"/>
            <w:szCs w:val="24"/>
          </w:rPr>
          <w:t xml:space="preserve">McClanahan TR. 1992 Resource utilization, competition, and predation: a model and example from coral reef grazers. </w:t>
        </w:r>
      </w:hyperlink>
      <w:hyperlink r:id="rId294">
        <w:r>
          <w:rPr>
            <w:rFonts w:ascii="Times New Roman" w:eastAsia="Times New Roman" w:hAnsi="Times New Roman" w:cs="Times New Roman"/>
            <w:i/>
            <w:color w:val="000000"/>
            <w:sz w:val="24"/>
            <w:szCs w:val="24"/>
          </w:rPr>
          <w:t>Ecol. Modell.</w:t>
        </w:r>
      </w:hyperlink>
      <w:hyperlink r:id="rId295">
        <w:r>
          <w:rPr>
            <w:rFonts w:ascii="Times New Roman" w:eastAsia="Times New Roman" w:hAnsi="Times New Roman" w:cs="Times New Roman"/>
            <w:color w:val="000000"/>
            <w:sz w:val="24"/>
            <w:szCs w:val="24"/>
          </w:rPr>
          <w:t xml:space="preserve"> </w:t>
        </w:r>
      </w:hyperlink>
      <w:hyperlink r:id="rId296">
        <w:r>
          <w:rPr>
            <w:rFonts w:ascii="Times New Roman" w:eastAsia="Times New Roman" w:hAnsi="Times New Roman" w:cs="Times New Roman"/>
            <w:b/>
            <w:color w:val="000000"/>
            <w:sz w:val="24"/>
            <w:szCs w:val="24"/>
          </w:rPr>
          <w:t>61</w:t>
        </w:r>
      </w:hyperlink>
      <w:hyperlink r:id="rId297">
        <w:r>
          <w:rPr>
            <w:rFonts w:ascii="Times New Roman" w:eastAsia="Times New Roman" w:hAnsi="Times New Roman" w:cs="Times New Roman"/>
            <w:color w:val="000000"/>
            <w:sz w:val="24"/>
            <w:szCs w:val="24"/>
          </w:rPr>
          <w:t>, 195–215.</w:t>
        </w:r>
      </w:hyperlink>
    </w:p>
    <w:p w14:paraId="3219ED56"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r>
      <w:hyperlink r:id="rId298">
        <w:r>
          <w:rPr>
            <w:rFonts w:ascii="Times New Roman" w:eastAsia="Times New Roman" w:hAnsi="Times New Roman" w:cs="Times New Roman"/>
            <w:color w:val="000000"/>
            <w:sz w:val="24"/>
            <w:szCs w:val="24"/>
          </w:rPr>
          <w:t>Humphries AT, McClanahan TR, McQuaid CD. 2020 Algal turf consumption by sea urchins and fish</w:t>
        </w:r>
        <w:r>
          <w:rPr>
            <w:rFonts w:ascii="Times New Roman" w:eastAsia="Times New Roman" w:hAnsi="Times New Roman" w:cs="Times New Roman"/>
            <w:color w:val="000000"/>
            <w:sz w:val="24"/>
            <w:szCs w:val="24"/>
          </w:rPr>
          <w:t xml:space="preserve">es is mediated by fisheries management on coral reefs in Kenya. </w:t>
        </w:r>
      </w:hyperlink>
      <w:hyperlink r:id="rId299">
        <w:r>
          <w:rPr>
            <w:rFonts w:ascii="Times New Roman" w:eastAsia="Times New Roman" w:hAnsi="Times New Roman" w:cs="Times New Roman"/>
            <w:i/>
            <w:color w:val="000000"/>
            <w:sz w:val="24"/>
            <w:szCs w:val="24"/>
          </w:rPr>
          <w:t>Coral Reefs</w:t>
        </w:r>
      </w:hyperlink>
      <w:hyperlink r:id="rId300">
        <w:r>
          <w:rPr>
            <w:rFonts w:ascii="Times New Roman" w:eastAsia="Times New Roman" w:hAnsi="Times New Roman" w:cs="Times New Roman"/>
            <w:color w:val="000000"/>
            <w:sz w:val="24"/>
            <w:szCs w:val="24"/>
          </w:rPr>
          <w:t xml:space="preserve"> (doi:</w:t>
        </w:r>
      </w:hyperlink>
      <w:hyperlink r:id="rId301">
        <w:r>
          <w:rPr>
            <w:rFonts w:ascii="Times New Roman" w:eastAsia="Times New Roman" w:hAnsi="Times New Roman" w:cs="Times New Roman"/>
            <w:color w:val="000000"/>
            <w:sz w:val="24"/>
            <w:szCs w:val="24"/>
          </w:rPr>
          <w:t>10.1007/s00338-020-01943-5</w:t>
        </w:r>
      </w:hyperlink>
      <w:hyperlink r:id="rId302">
        <w:r>
          <w:rPr>
            <w:rFonts w:ascii="Times New Roman" w:eastAsia="Times New Roman" w:hAnsi="Times New Roman" w:cs="Times New Roman"/>
            <w:color w:val="000000"/>
            <w:sz w:val="24"/>
            <w:szCs w:val="24"/>
          </w:rPr>
          <w:t>)</w:t>
        </w:r>
      </w:hyperlink>
    </w:p>
    <w:p w14:paraId="27B2C885"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r>
      <w:hyperlink r:id="rId303">
        <w:r>
          <w:rPr>
            <w:rFonts w:ascii="Times New Roman" w:eastAsia="Times New Roman" w:hAnsi="Times New Roman" w:cs="Times New Roman"/>
            <w:color w:val="000000"/>
            <w:sz w:val="24"/>
            <w:szCs w:val="24"/>
          </w:rPr>
          <w:t xml:space="preserve">MacNeil MA </w:t>
        </w:r>
      </w:hyperlink>
      <w:hyperlink r:id="rId304">
        <w:r>
          <w:rPr>
            <w:rFonts w:ascii="Times New Roman" w:eastAsia="Times New Roman" w:hAnsi="Times New Roman" w:cs="Times New Roman"/>
            <w:i/>
            <w:color w:val="000000"/>
            <w:sz w:val="24"/>
            <w:szCs w:val="24"/>
          </w:rPr>
          <w:t>et al.</w:t>
        </w:r>
      </w:hyperlink>
      <w:hyperlink r:id="rId305">
        <w:r>
          <w:rPr>
            <w:rFonts w:ascii="Times New Roman" w:eastAsia="Times New Roman" w:hAnsi="Times New Roman" w:cs="Times New Roman"/>
            <w:color w:val="000000"/>
            <w:sz w:val="24"/>
            <w:szCs w:val="24"/>
          </w:rPr>
          <w:t xml:space="preserve"> 2015 Recovery potential of the world’s coral reef fishes. </w:t>
        </w:r>
      </w:hyperlink>
      <w:hyperlink r:id="rId306">
        <w:r>
          <w:rPr>
            <w:rFonts w:ascii="Times New Roman" w:eastAsia="Times New Roman" w:hAnsi="Times New Roman" w:cs="Times New Roman"/>
            <w:i/>
            <w:color w:val="000000"/>
            <w:sz w:val="24"/>
            <w:szCs w:val="24"/>
          </w:rPr>
          <w:t>Nature</w:t>
        </w:r>
      </w:hyperlink>
      <w:hyperlink r:id="rId307">
        <w:r>
          <w:rPr>
            <w:rFonts w:ascii="Times New Roman" w:eastAsia="Times New Roman" w:hAnsi="Times New Roman" w:cs="Times New Roman"/>
            <w:color w:val="000000"/>
            <w:sz w:val="24"/>
            <w:szCs w:val="24"/>
          </w:rPr>
          <w:t xml:space="preserve"> </w:t>
        </w:r>
      </w:hyperlink>
      <w:hyperlink r:id="rId308">
        <w:r>
          <w:rPr>
            <w:rFonts w:ascii="Times New Roman" w:eastAsia="Times New Roman" w:hAnsi="Times New Roman" w:cs="Times New Roman"/>
            <w:b/>
            <w:color w:val="000000"/>
            <w:sz w:val="24"/>
            <w:szCs w:val="24"/>
          </w:rPr>
          <w:t>520</w:t>
        </w:r>
      </w:hyperlink>
      <w:hyperlink r:id="rId309">
        <w:r>
          <w:rPr>
            <w:rFonts w:ascii="Times New Roman" w:eastAsia="Times New Roman" w:hAnsi="Times New Roman" w:cs="Times New Roman"/>
            <w:color w:val="000000"/>
            <w:sz w:val="24"/>
            <w:szCs w:val="24"/>
          </w:rPr>
          <w:t>, 341–344.</w:t>
        </w:r>
      </w:hyperlink>
    </w:p>
    <w:p w14:paraId="10C36CB6"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r>
      <w:hyperlink r:id="rId310">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w:t>
        </w:r>
      </w:hyperlink>
      <w:hyperlink r:id="rId311">
        <w:r>
          <w:rPr>
            <w:rFonts w:ascii="Times New Roman" w:eastAsia="Times New Roman" w:hAnsi="Times New Roman" w:cs="Times New Roman"/>
            <w:i/>
            <w:color w:val="000000"/>
            <w:sz w:val="24"/>
            <w:szCs w:val="24"/>
          </w:rPr>
          <w:t>et al.</w:t>
        </w:r>
      </w:hyperlink>
      <w:hyperlink r:id="rId312">
        <w:r>
          <w:rPr>
            <w:rFonts w:ascii="Times New Roman" w:eastAsia="Times New Roman" w:hAnsi="Times New Roman" w:cs="Times New Roman"/>
            <w:color w:val="000000"/>
            <w:sz w:val="24"/>
            <w:szCs w:val="24"/>
          </w:rPr>
          <w:t xml:space="preserve"> 2018 Gravity of human impacts mediates coral reef conservation gains. </w:t>
        </w:r>
      </w:hyperlink>
      <w:hyperlink r:id="rId313">
        <w:r>
          <w:rPr>
            <w:rFonts w:ascii="Times New Roman" w:eastAsia="Times New Roman" w:hAnsi="Times New Roman" w:cs="Times New Roman"/>
            <w:i/>
            <w:color w:val="000000"/>
            <w:sz w:val="24"/>
            <w:szCs w:val="24"/>
          </w:rPr>
          <w:t>Proc. Natl. Acad. Sci. U. S. A.</w:t>
        </w:r>
      </w:hyperlink>
      <w:hyperlink r:id="rId314">
        <w:r>
          <w:rPr>
            <w:rFonts w:ascii="Times New Roman" w:eastAsia="Times New Roman" w:hAnsi="Times New Roman" w:cs="Times New Roman"/>
            <w:color w:val="000000"/>
            <w:sz w:val="24"/>
            <w:szCs w:val="24"/>
          </w:rPr>
          <w:t xml:space="preserve"> </w:t>
        </w:r>
      </w:hyperlink>
      <w:hyperlink r:id="rId315">
        <w:r>
          <w:rPr>
            <w:rFonts w:ascii="Times New Roman" w:eastAsia="Times New Roman" w:hAnsi="Times New Roman" w:cs="Times New Roman"/>
            <w:b/>
            <w:color w:val="000000"/>
            <w:sz w:val="24"/>
            <w:szCs w:val="24"/>
          </w:rPr>
          <w:t>115</w:t>
        </w:r>
      </w:hyperlink>
      <w:hyperlink r:id="rId316">
        <w:r>
          <w:rPr>
            <w:rFonts w:ascii="Times New Roman" w:eastAsia="Times New Roman" w:hAnsi="Times New Roman" w:cs="Times New Roman"/>
            <w:color w:val="000000"/>
            <w:sz w:val="24"/>
            <w:szCs w:val="24"/>
          </w:rPr>
          <w:t>, E6116–E6125.</w:t>
        </w:r>
      </w:hyperlink>
    </w:p>
    <w:p w14:paraId="342E4627"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r>
      <w:hyperlink r:id="rId317">
        <w:r>
          <w:rPr>
            <w:rFonts w:ascii="Times New Roman" w:eastAsia="Times New Roman" w:hAnsi="Times New Roman" w:cs="Times New Roman"/>
            <w:color w:val="000000"/>
            <w:sz w:val="24"/>
            <w:szCs w:val="24"/>
          </w:rPr>
          <w:t xml:space="preserve">Wilson SK </w:t>
        </w:r>
      </w:hyperlink>
      <w:hyperlink r:id="rId318">
        <w:r>
          <w:rPr>
            <w:rFonts w:ascii="Times New Roman" w:eastAsia="Times New Roman" w:hAnsi="Times New Roman" w:cs="Times New Roman"/>
            <w:i/>
            <w:color w:val="000000"/>
            <w:sz w:val="24"/>
            <w:szCs w:val="24"/>
          </w:rPr>
          <w:t>et al.</w:t>
        </w:r>
      </w:hyperlink>
      <w:hyperlink r:id="rId319">
        <w:r>
          <w:rPr>
            <w:rFonts w:ascii="Times New Roman" w:eastAsia="Times New Roman" w:hAnsi="Times New Roman" w:cs="Times New Roman"/>
            <w:color w:val="000000"/>
            <w:sz w:val="24"/>
            <w:szCs w:val="24"/>
          </w:rPr>
          <w:t xml:space="preserve"> 2022 The contribution of macroalgae‐associated fishes to small‐scale tropi</w:t>
        </w:r>
        <w:r>
          <w:rPr>
            <w:rFonts w:ascii="Times New Roman" w:eastAsia="Times New Roman" w:hAnsi="Times New Roman" w:cs="Times New Roman"/>
            <w:color w:val="000000"/>
            <w:sz w:val="24"/>
            <w:szCs w:val="24"/>
          </w:rPr>
          <w:t xml:space="preserve">cal reef fisheries. </w:t>
        </w:r>
      </w:hyperlink>
      <w:hyperlink r:id="rId320">
        <w:r>
          <w:rPr>
            <w:rFonts w:ascii="Times New Roman" w:eastAsia="Times New Roman" w:hAnsi="Times New Roman" w:cs="Times New Roman"/>
            <w:i/>
            <w:color w:val="000000"/>
            <w:sz w:val="24"/>
            <w:szCs w:val="24"/>
          </w:rPr>
          <w:t xml:space="preserve">Fish </w:t>
        </w:r>
        <w:proofErr w:type="spellStart"/>
        <w:r>
          <w:rPr>
            <w:rFonts w:ascii="Times New Roman" w:eastAsia="Times New Roman" w:hAnsi="Times New Roman" w:cs="Times New Roman"/>
            <w:i/>
            <w:color w:val="000000"/>
            <w:sz w:val="24"/>
            <w:szCs w:val="24"/>
          </w:rPr>
          <w:t>Fish</w:t>
        </w:r>
        <w:proofErr w:type="spellEnd"/>
        <w:r>
          <w:rPr>
            <w:rFonts w:ascii="Times New Roman" w:eastAsia="Times New Roman" w:hAnsi="Times New Roman" w:cs="Times New Roman"/>
            <w:i/>
            <w:color w:val="000000"/>
            <w:sz w:val="24"/>
            <w:szCs w:val="24"/>
          </w:rPr>
          <w:t xml:space="preserve"> </w:t>
        </w:r>
      </w:hyperlink>
      <w:hyperlink r:id="rId321">
        <w:r>
          <w:rPr>
            <w:rFonts w:ascii="Times New Roman" w:eastAsia="Times New Roman" w:hAnsi="Times New Roman" w:cs="Times New Roman"/>
            <w:color w:val="000000"/>
            <w:sz w:val="24"/>
            <w:szCs w:val="24"/>
          </w:rPr>
          <w:t xml:space="preserve"> (doi:</w:t>
        </w:r>
      </w:hyperlink>
      <w:hyperlink r:id="rId322">
        <w:r>
          <w:rPr>
            <w:rFonts w:ascii="Times New Roman" w:eastAsia="Times New Roman" w:hAnsi="Times New Roman" w:cs="Times New Roman"/>
            <w:color w:val="000000"/>
            <w:sz w:val="24"/>
            <w:szCs w:val="24"/>
          </w:rPr>
          <w:t>10.1111/faf.12653</w:t>
        </w:r>
      </w:hyperlink>
      <w:hyperlink r:id="rId323">
        <w:r>
          <w:rPr>
            <w:rFonts w:ascii="Times New Roman" w:eastAsia="Times New Roman" w:hAnsi="Times New Roman" w:cs="Times New Roman"/>
            <w:color w:val="000000"/>
            <w:sz w:val="24"/>
            <w:szCs w:val="24"/>
          </w:rPr>
          <w:t>)</w:t>
        </w:r>
      </w:hyperlink>
    </w:p>
    <w:p w14:paraId="6E461D4F"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r>
      <w:hyperlink r:id="rId324">
        <w:r>
          <w:rPr>
            <w:rFonts w:ascii="Times New Roman" w:eastAsia="Times New Roman" w:hAnsi="Times New Roman" w:cs="Times New Roman"/>
            <w:color w:val="000000"/>
            <w:sz w:val="24"/>
            <w:szCs w:val="24"/>
          </w:rPr>
          <w:t xml:space="preserve">Sambrook K, </w:t>
        </w:r>
        <w:proofErr w:type="spellStart"/>
        <w:r>
          <w:rPr>
            <w:rFonts w:ascii="Times New Roman" w:eastAsia="Times New Roman" w:hAnsi="Times New Roman" w:cs="Times New Roman"/>
            <w:color w:val="000000"/>
            <w:sz w:val="24"/>
            <w:szCs w:val="24"/>
          </w:rPr>
          <w:t>Ho</w:t>
        </w:r>
        <w:r>
          <w:rPr>
            <w:rFonts w:ascii="Times New Roman" w:eastAsia="Times New Roman" w:hAnsi="Times New Roman" w:cs="Times New Roman"/>
            <w:color w:val="000000"/>
            <w:sz w:val="24"/>
            <w:szCs w:val="24"/>
          </w:rPr>
          <w:t>ey</w:t>
        </w:r>
        <w:proofErr w:type="spellEnd"/>
        <w:r>
          <w:rPr>
            <w:rFonts w:ascii="Times New Roman" w:eastAsia="Times New Roman" w:hAnsi="Times New Roman" w:cs="Times New Roman"/>
            <w:color w:val="000000"/>
            <w:sz w:val="24"/>
            <w:szCs w:val="24"/>
          </w:rPr>
          <w:t xml:space="preserve"> AS, </w:t>
        </w:r>
        <w:proofErr w:type="spellStart"/>
        <w:r>
          <w:rPr>
            <w:rFonts w:ascii="Times New Roman" w:eastAsia="Times New Roman" w:hAnsi="Times New Roman" w:cs="Times New Roman"/>
            <w:color w:val="000000"/>
            <w:sz w:val="24"/>
            <w:szCs w:val="24"/>
          </w:rPr>
          <w:t>Andréfouët</w:t>
        </w:r>
        <w:proofErr w:type="spellEnd"/>
        <w:r>
          <w:rPr>
            <w:rFonts w:ascii="Times New Roman" w:eastAsia="Times New Roman" w:hAnsi="Times New Roman" w:cs="Times New Roman"/>
            <w:color w:val="000000"/>
            <w:sz w:val="24"/>
            <w:szCs w:val="24"/>
          </w:rPr>
          <w:t xml:space="preserve"> S, Cumming GS, </w:t>
        </w:r>
        <w:proofErr w:type="spellStart"/>
        <w:r>
          <w:rPr>
            <w:rFonts w:ascii="Times New Roman" w:eastAsia="Times New Roman" w:hAnsi="Times New Roman" w:cs="Times New Roman"/>
            <w:color w:val="000000"/>
            <w:sz w:val="24"/>
            <w:szCs w:val="24"/>
          </w:rPr>
          <w:t>Duce</w:t>
        </w:r>
        <w:proofErr w:type="spellEnd"/>
        <w:r>
          <w:rPr>
            <w:rFonts w:ascii="Times New Roman" w:eastAsia="Times New Roman" w:hAnsi="Times New Roman" w:cs="Times New Roman"/>
            <w:color w:val="000000"/>
            <w:sz w:val="24"/>
            <w:szCs w:val="24"/>
          </w:rPr>
          <w:t xml:space="preserve"> S, Bonin MC. 2019 Beyond the reef: The widespread use of non‐reef habitats by coral reef fishes. </w:t>
        </w:r>
      </w:hyperlink>
      <w:hyperlink r:id="rId325">
        <w:r>
          <w:rPr>
            <w:rFonts w:ascii="Times New Roman" w:eastAsia="Times New Roman" w:hAnsi="Times New Roman" w:cs="Times New Roman"/>
            <w:i/>
            <w:color w:val="000000"/>
            <w:sz w:val="24"/>
            <w:szCs w:val="24"/>
          </w:rPr>
          <w:t xml:space="preserve">Fish </w:t>
        </w:r>
        <w:proofErr w:type="spellStart"/>
        <w:r>
          <w:rPr>
            <w:rFonts w:ascii="Times New Roman" w:eastAsia="Times New Roman" w:hAnsi="Times New Roman" w:cs="Times New Roman"/>
            <w:i/>
            <w:color w:val="000000"/>
            <w:sz w:val="24"/>
            <w:szCs w:val="24"/>
          </w:rPr>
          <w:t>Fish</w:t>
        </w:r>
        <w:proofErr w:type="spellEnd"/>
        <w:r>
          <w:rPr>
            <w:rFonts w:ascii="Times New Roman" w:eastAsia="Times New Roman" w:hAnsi="Times New Roman" w:cs="Times New Roman"/>
            <w:i/>
            <w:color w:val="000000"/>
            <w:sz w:val="24"/>
            <w:szCs w:val="24"/>
          </w:rPr>
          <w:t xml:space="preserve"> </w:t>
        </w:r>
      </w:hyperlink>
      <w:hyperlink r:id="rId326">
        <w:r>
          <w:rPr>
            <w:rFonts w:ascii="Times New Roman" w:eastAsia="Times New Roman" w:hAnsi="Times New Roman" w:cs="Times New Roman"/>
            <w:color w:val="000000"/>
            <w:sz w:val="24"/>
            <w:szCs w:val="24"/>
          </w:rPr>
          <w:t xml:space="preserve"> </w:t>
        </w:r>
      </w:hyperlink>
      <w:hyperlink r:id="rId327">
        <w:r>
          <w:rPr>
            <w:rFonts w:ascii="Times New Roman" w:eastAsia="Times New Roman" w:hAnsi="Times New Roman" w:cs="Times New Roman"/>
            <w:b/>
            <w:color w:val="000000"/>
            <w:sz w:val="24"/>
            <w:szCs w:val="24"/>
          </w:rPr>
          <w:t>6</w:t>
        </w:r>
      </w:hyperlink>
      <w:hyperlink r:id="rId328">
        <w:r>
          <w:rPr>
            <w:rFonts w:ascii="Times New Roman" w:eastAsia="Times New Roman" w:hAnsi="Times New Roman" w:cs="Times New Roman"/>
            <w:color w:val="000000"/>
            <w:sz w:val="24"/>
            <w:szCs w:val="24"/>
          </w:rPr>
          <w:t>, e23717.</w:t>
        </w:r>
      </w:hyperlink>
    </w:p>
    <w:p w14:paraId="12DF430F"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r>
      <w:hyperlink r:id="rId329">
        <w:r>
          <w:rPr>
            <w:rFonts w:ascii="Times New Roman" w:eastAsia="Times New Roman" w:hAnsi="Times New Roman" w:cs="Times New Roman"/>
            <w:color w:val="000000"/>
            <w:sz w:val="24"/>
            <w:szCs w:val="24"/>
          </w:rPr>
          <w:t xml:space="preserve">Adams VM, Mills M, Jupiter SD, Pressey RL. 2011 Improving social acceptability of marine protected area networks: A method for estimating opportunity costs to multiple gear types in both fished and currently unfished areas. </w:t>
        </w:r>
      </w:hyperlink>
      <w:hyperlink r:id="rId330">
        <w:r>
          <w:rPr>
            <w:rFonts w:ascii="Times New Roman" w:eastAsia="Times New Roman" w:hAnsi="Times New Roman" w:cs="Times New Roman"/>
            <w:i/>
            <w:color w:val="000000"/>
            <w:sz w:val="24"/>
            <w:szCs w:val="24"/>
          </w:rPr>
          <w:t xml:space="preserve">Biol. </w:t>
        </w:r>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w:t>
        </w:r>
      </w:hyperlink>
      <w:hyperlink r:id="rId331">
        <w:r>
          <w:rPr>
            <w:rFonts w:ascii="Times New Roman" w:eastAsia="Times New Roman" w:hAnsi="Times New Roman" w:cs="Times New Roman"/>
            <w:color w:val="000000"/>
            <w:sz w:val="24"/>
            <w:szCs w:val="24"/>
          </w:rPr>
          <w:t xml:space="preserve"> </w:t>
        </w:r>
      </w:hyperlink>
      <w:hyperlink r:id="rId332">
        <w:r>
          <w:rPr>
            <w:rFonts w:ascii="Times New Roman" w:eastAsia="Times New Roman" w:hAnsi="Times New Roman" w:cs="Times New Roman"/>
            <w:b/>
            <w:color w:val="000000"/>
            <w:sz w:val="24"/>
            <w:szCs w:val="24"/>
          </w:rPr>
          <w:t>144</w:t>
        </w:r>
      </w:hyperlink>
      <w:hyperlink r:id="rId333">
        <w:r>
          <w:rPr>
            <w:rFonts w:ascii="Times New Roman" w:eastAsia="Times New Roman" w:hAnsi="Times New Roman" w:cs="Times New Roman"/>
            <w:color w:val="000000"/>
            <w:sz w:val="24"/>
            <w:szCs w:val="24"/>
          </w:rPr>
          <w:t>, 350–361.</w:t>
        </w:r>
      </w:hyperlink>
    </w:p>
    <w:p w14:paraId="1A1C4488"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r>
      <w:hyperlink r:id="rId334">
        <w:r>
          <w:rPr>
            <w:rFonts w:ascii="Times New Roman" w:eastAsia="Times New Roman" w:hAnsi="Times New Roman" w:cs="Times New Roman"/>
            <w:color w:val="000000"/>
            <w:sz w:val="24"/>
            <w:szCs w:val="24"/>
          </w:rPr>
          <w:t xml:space="preserve">Robinson JPW </w:t>
        </w:r>
      </w:hyperlink>
      <w:hyperlink r:id="rId335">
        <w:r>
          <w:rPr>
            <w:rFonts w:ascii="Times New Roman" w:eastAsia="Times New Roman" w:hAnsi="Times New Roman" w:cs="Times New Roman"/>
            <w:i/>
            <w:color w:val="000000"/>
            <w:sz w:val="24"/>
            <w:szCs w:val="24"/>
          </w:rPr>
          <w:t>et al.</w:t>
        </w:r>
      </w:hyperlink>
      <w:hyperlink r:id="rId336">
        <w:r>
          <w:rPr>
            <w:rFonts w:ascii="Times New Roman" w:eastAsia="Times New Roman" w:hAnsi="Times New Roman" w:cs="Times New Roman"/>
            <w:color w:val="000000"/>
            <w:sz w:val="24"/>
            <w:szCs w:val="24"/>
          </w:rPr>
          <w:t xml:space="preserve"> 2022 Managing fisheries for maximum nutrient yield. </w:t>
        </w:r>
      </w:hyperlink>
      <w:hyperlink r:id="rId337">
        <w:r>
          <w:rPr>
            <w:rFonts w:ascii="Times New Roman" w:eastAsia="Times New Roman" w:hAnsi="Times New Roman" w:cs="Times New Roman"/>
            <w:i/>
            <w:color w:val="000000"/>
            <w:sz w:val="24"/>
            <w:szCs w:val="24"/>
          </w:rPr>
          <w:t xml:space="preserve">Fish </w:t>
        </w:r>
        <w:proofErr w:type="spellStart"/>
        <w:r>
          <w:rPr>
            <w:rFonts w:ascii="Times New Roman" w:eastAsia="Times New Roman" w:hAnsi="Times New Roman" w:cs="Times New Roman"/>
            <w:i/>
            <w:color w:val="000000"/>
            <w:sz w:val="24"/>
            <w:szCs w:val="24"/>
          </w:rPr>
          <w:t>Fish</w:t>
        </w:r>
        <w:proofErr w:type="spellEnd"/>
        <w:r>
          <w:rPr>
            <w:rFonts w:ascii="Times New Roman" w:eastAsia="Times New Roman" w:hAnsi="Times New Roman" w:cs="Times New Roman"/>
            <w:i/>
            <w:color w:val="000000"/>
            <w:sz w:val="24"/>
            <w:szCs w:val="24"/>
          </w:rPr>
          <w:t xml:space="preserve"> </w:t>
        </w:r>
      </w:hyperlink>
      <w:hyperlink r:id="rId338">
        <w:r>
          <w:rPr>
            <w:rFonts w:ascii="Times New Roman" w:eastAsia="Times New Roman" w:hAnsi="Times New Roman" w:cs="Times New Roman"/>
            <w:color w:val="000000"/>
            <w:sz w:val="24"/>
            <w:szCs w:val="24"/>
          </w:rPr>
          <w:t xml:space="preserve"> </w:t>
        </w:r>
      </w:hyperlink>
      <w:hyperlink r:id="rId339">
        <w:r>
          <w:rPr>
            <w:rFonts w:ascii="Times New Roman" w:eastAsia="Times New Roman" w:hAnsi="Times New Roman" w:cs="Times New Roman"/>
            <w:b/>
            <w:color w:val="000000"/>
            <w:sz w:val="24"/>
            <w:szCs w:val="24"/>
          </w:rPr>
          <w:t>23</w:t>
        </w:r>
      </w:hyperlink>
      <w:hyperlink r:id="rId340">
        <w:r>
          <w:rPr>
            <w:rFonts w:ascii="Times New Roman" w:eastAsia="Times New Roman" w:hAnsi="Times New Roman" w:cs="Times New Roman"/>
            <w:color w:val="000000"/>
            <w:sz w:val="24"/>
            <w:szCs w:val="24"/>
          </w:rPr>
          <w:t>, 800–811.</w:t>
        </w:r>
      </w:hyperlink>
    </w:p>
    <w:p w14:paraId="497DE415"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r>
      <w:hyperlink r:id="rId341">
        <w:proofErr w:type="spellStart"/>
        <w:r>
          <w:rPr>
            <w:rFonts w:ascii="Times New Roman" w:eastAsia="Times New Roman" w:hAnsi="Times New Roman" w:cs="Times New Roman"/>
            <w:color w:val="000000"/>
            <w:sz w:val="24"/>
            <w:szCs w:val="24"/>
          </w:rPr>
          <w:t>Mbaru</w:t>
        </w:r>
        <w:proofErr w:type="spellEnd"/>
        <w:r>
          <w:rPr>
            <w:rFonts w:ascii="Times New Roman" w:eastAsia="Times New Roman" w:hAnsi="Times New Roman" w:cs="Times New Roman"/>
            <w:color w:val="000000"/>
            <w:sz w:val="24"/>
            <w:szCs w:val="24"/>
          </w:rPr>
          <w:t xml:space="preserve"> EK, Graham NAJ, McClanahan TR,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2020 Functional trai</w:t>
        </w:r>
        <w:r>
          <w:rPr>
            <w:rFonts w:ascii="Times New Roman" w:eastAsia="Times New Roman" w:hAnsi="Times New Roman" w:cs="Times New Roman"/>
            <w:color w:val="000000"/>
            <w:sz w:val="24"/>
            <w:szCs w:val="24"/>
          </w:rPr>
          <w:t xml:space="preserve">ts illuminate the selective impacts of different fishing gears on coral reefs. </w:t>
        </w:r>
      </w:hyperlink>
      <w:hyperlink r:id="rId342">
        <w:r>
          <w:rPr>
            <w:rFonts w:ascii="Times New Roman" w:eastAsia="Times New Roman" w:hAnsi="Times New Roman" w:cs="Times New Roman"/>
            <w:i/>
            <w:color w:val="000000"/>
            <w:sz w:val="24"/>
            <w:szCs w:val="24"/>
          </w:rPr>
          <w:t>J. Appl. Ecol.</w:t>
        </w:r>
      </w:hyperlink>
      <w:hyperlink r:id="rId343">
        <w:r>
          <w:rPr>
            <w:rFonts w:ascii="Times New Roman" w:eastAsia="Times New Roman" w:hAnsi="Times New Roman" w:cs="Times New Roman"/>
            <w:color w:val="000000"/>
            <w:sz w:val="24"/>
            <w:szCs w:val="24"/>
          </w:rPr>
          <w:t xml:space="preserve"> </w:t>
        </w:r>
      </w:hyperlink>
      <w:hyperlink r:id="rId344">
        <w:r>
          <w:rPr>
            <w:rFonts w:ascii="Times New Roman" w:eastAsia="Times New Roman" w:hAnsi="Times New Roman" w:cs="Times New Roman"/>
            <w:b/>
            <w:color w:val="000000"/>
            <w:sz w:val="24"/>
            <w:szCs w:val="24"/>
          </w:rPr>
          <w:t>57</w:t>
        </w:r>
      </w:hyperlink>
      <w:hyperlink r:id="rId345">
        <w:r>
          <w:rPr>
            <w:rFonts w:ascii="Times New Roman" w:eastAsia="Times New Roman" w:hAnsi="Times New Roman" w:cs="Times New Roman"/>
            <w:color w:val="000000"/>
            <w:sz w:val="24"/>
            <w:szCs w:val="24"/>
          </w:rPr>
          <w:t>, 241–252.</w:t>
        </w:r>
      </w:hyperlink>
    </w:p>
    <w:p w14:paraId="7DA3C8D3"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r>
      <w:hyperlink r:id="rId346">
        <w:r>
          <w:rPr>
            <w:rFonts w:ascii="Times New Roman" w:eastAsia="Times New Roman" w:hAnsi="Times New Roman" w:cs="Times New Roman"/>
            <w:color w:val="000000"/>
            <w:sz w:val="24"/>
            <w:szCs w:val="24"/>
          </w:rPr>
          <w:t>Galligan SJ BP, McClanahan TR, Humphries AT. 2022 Nutrient capture and sustainable yield maximized by a gear modification in artisanal fishing t</w:t>
        </w:r>
        <w:r>
          <w:rPr>
            <w:rFonts w:ascii="Times New Roman" w:eastAsia="Times New Roman" w:hAnsi="Times New Roman" w:cs="Times New Roman"/>
            <w:color w:val="000000"/>
            <w:sz w:val="24"/>
            <w:szCs w:val="24"/>
          </w:rPr>
          <w:t xml:space="preserve">raps. </w:t>
        </w:r>
      </w:hyperlink>
      <w:hyperlink r:id="rId347">
        <w:r>
          <w:rPr>
            <w:rFonts w:ascii="Times New Roman" w:eastAsia="Times New Roman" w:hAnsi="Times New Roman" w:cs="Times New Roman"/>
            <w:i/>
            <w:color w:val="000000"/>
            <w:sz w:val="24"/>
            <w:szCs w:val="24"/>
          </w:rPr>
          <w:t>Environ. Res. Lett.</w:t>
        </w:r>
      </w:hyperlink>
      <w:hyperlink r:id="rId348">
        <w:r>
          <w:rPr>
            <w:rFonts w:ascii="Times New Roman" w:eastAsia="Times New Roman" w:hAnsi="Times New Roman" w:cs="Times New Roman"/>
            <w:color w:val="000000"/>
            <w:sz w:val="24"/>
            <w:szCs w:val="24"/>
          </w:rPr>
          <w:t xml:space="preserve"> </w:t>
        </w:r>
      </w:hyperlink>
      <w:hyperlink r:id="rId349">
        <w:r>
          <w:rPr>
            <w:rFonts w:ascii="Times New Roman" w:eastAsia="Times New Roman" w:hAnsi="Times New Roman" w:cs="Times New Roman"/>
            <w:b/>
            <w:color w:val="000000"/>
            <w:sz w:val="24"/>
            <w:szCs w:val="24"/>
          </w:rPr>
          <w:t>17</w:t>
        </w:r>
      </w:hyperlink>
      <w:hyperlink r:id="rId350">
        <w:r>
          <w:rPr>
            <w:rFonts w:ascii="Times New Roman" w:eastAsia="Times New Roman" w:hAnsi="Times New Roman" w:cs="Times New Roman"/>
            <w:color w:val="000000"/>
            <w:sz w:val="24"/>
            <w:szCs w:val="24"/>
          </w:rPr>
          <w:t>, 124035.</w:t>
        </w:r>
      </w:hyperlink>
    </w:p>
    <w:p w14:paraId="0F5C46A2"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r>
      <w:hyperlink r:id="rId351">
        <w:r>
          <w:rPr>
            <w:rFonts w:ascii="Times New Roman" w:eastAsia="Times New Roman" w:hAnsi="Times New Roman" w:cs="Times New Roman"/>
            <w:color w:val="000000"/>
            <w:sz w:val="24"/>
            <w:szCs w:val="24"/>
          </w:rPr>
          <w:t xml:space="preserve">Hixson SM, Arts MT. 2016 Climate warming is predicted to reduce omega-3, long-chain, polyunsaturated fatty acid production in phytoplankton. </w:t>
        </w:r>
      </w:hyperlink>
      <w:hyperlink r:id="rId352">
        <w:r>
          <w:rPr>
            <w:rFonts w:ascii="Times New Roman" w:eastAsia="Times New Roman" w:hAnsi="Times New Roman" w:cs="Times New Roman"/>
            <w:i/>
            <w:color w:val="000000"/>
            <w:sz w:val="24"/>
            <w:szCs w:val="24"/>
          </w:rPr>
          <w:t>Glob. Chang. Biol.</w:t>
        </w:r>
      </w:hyperlink>
      <w:hyperlink r:id="rId353">
        <w:r>
          <w:rPr>
            <w:rFonts w:ascii="Times New Roman" w:eastAsia="Times New Roman" w:hAnsi="Times New Roman" w:cs="Times New Roman"/>
            <w:color w:val="000000"/>
            <w:sz w:val="24"/>
            <w:szCs w:val="24"/>
          </w:rPr>
          <w:t xml:space="preserve"> </w:t>
        </w:r>
      </w:hyperlink>
      <w:hyperlink r:id="rId354">
        <w:r>
          <w:rPr>
            <w:rFonts w:ascii="Times New Roman" w:eastAsia="Times New Roman" w:hAnsi="Times New Roman" w:cs="Times New Roman"/>
            <w:b/>
            <w:color w:val="000000"/>
            <w:sz w:val="24"/>
            <w:szCs w:val="24"/>
          </w:rPr>
          <w:t>22</w:t>
        </w:r>
      </w:hyperlink>
      <w:hyperlink r:id="rId355">
        <w:r>
          <w:rPr>
            <w:rFonts w:ascii="Times New Roman" w:eastAsia="Times New Roman" w:hAnsi="Times New Roman" w:cs="Times New Roman"/>
            <w:color w:val="000000"/>
            <w:sz w:val="24"/>
            <w:szCs w:val="24"/>
          </w:rPr>
          <w:t>, 2744–2755.</w:t>
        </w:r>
      </w:hyperlink>
    </w:p>
    <w:p w14:paraId="620E719E"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r>
      <w:hyperlink r:id="rId356">
        <w:r>
          <w:rPr>
            <w:rFonts w:ascii="Times New Roman" w:eastAsia="Times New Roman" w:hAnsi="Times New Roman" w:cs="Times New Roman"/>
            <w:color w:val="000000"/>
            <w:sz w:val="24"/>
            <w:szCs w:val="24"/>
          </w:rPr>
          <w:t xml:space="preserve">Clements KD, German DP, </w:t>
        </w:r>
        <w:proofErr w:type="spellStart"/>
        <w:r>
          <w:rPr>
            <w:rFonts w:ascii="Times New Roman" w:eastAsia="Times New Roman" w:hAnsi="Times New Roman" w:cs="Times New Roman"/>
            <w:color w:val="000000"/>
            <w:sz w:val="24"/>
            <w:szCs w:val="24"/>
          </w:rPr>
          <w:t>Piché</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Tribollet</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20</w:t>
        </w:r>
        <w:r>
          <w:rPr>
            <w:rFonts w:ascii="Times New Roman" w:eastAsia="Times New Roman" w:hAnsi="Times New Roman" w:cs="Times New Roman"/>
            <w:color w:val="000000"/>
            <w:sz w:val="24"/>
            <w:szCs w:val="24"/>
          </w:rPr>
          <w:t xml:space="preserve">16 Integrating ecological roles and trophic diversification on coral reefs: multiple lines of evidence identify parrotfishes as microphages. </w:t>
        </w:r>
      </w:hyperlink>
      <w:hyperlink r:id="rId357">
        <w:r>
          <w:rPr>
            <w:rFonts w:ascii="Times New Roman" w:eastAsia="Times New Roman" w:hAnsi="Times New Roman" w:cs="Times New Roman"/>
            <w:i/>
            <w:color w:val="000000"/>
            <w:sz w:val="24"/>
            <w:szCs w:val="24"/>
          </w:rPr>
          <w:t xml:space="preserve">Biol. J. Linn. Soc. </w:t>
        </w:r>
        <w:proofErr w:type="spellStart"/>
        <w:r>
          <w:rPr>
            <w:rFonts w:ascii="Times New Roman" w:eastAsia="Times New Roman" w:hAnsi="Times New Roman" w:cs="Times New Roman"/>
            <w:i/>
            <w:color w:val="000000"/>
            <w:sz w:val="24"/>
            <w:szCs w:val="24"/>
          </w:rPr>
          <w:t>Lond</w:t>
        </w:r>
        <w:proofErr w:type="spellEnd"/>
        <w:r>
          <w:rPr>
            <w:rFonts w:ascii="Times New Roman" w:eastAsia="Times New Roman" w:hAnsi="Times New Roman" w:cs="Times New Roman"/>
            <w:i/>
            <w:color w:val="000000"/>
            <w:sz w:val="24"/>
            <w:szCs w:val="24"/>
          </w:rPr>
          <w:t>.</w:t>
        </w:r>
      </w:hyperlink>
      <w:hyperlink r:id="rId358">
        <w:r>
          <w:rPr>
            <w:rFonts w:ascii="Times New Roman" w:eastAsia="Times New Roman" w:hAnsi="Times New Roman" w:cs="Times New Roman"/>
            <w:color w:val="000000"/>
            <w:sz w:val="24"/>
            <w:szCs w:val="24"/>
          </w:rPr>
          <w:t xml:space="preserve"> </w:t>
        </w:r>
      </w:hyperlink>
      <w:hyperlink r:id="rId359">
        <w:r>
          <w:rPr>
            <w:rFonts w:ascii="Times New Roman" w:eastAsia="Times New Roman" w:hAnsi="Times New Roman" w:cs="Times New Roman"/>
            <w:b/>
            <w:color w:val="000000"/>
            <w:sz w:val="24"/>
            <w:szCs w:val="24"/>
          </w:rPr>
          <w:t>520</w:t>
        </w:r>
      </w:hyperlink>
      <w:hyperlink r:id="rId360">
        <w:r>
          <w:rPr>
            <w:rFonts w:ascii="Times New Roman" w:eastAsia="Times New Roman" w:hAnsi="Times New Roman" w:cs="Times New Roman"/>
            <w:color w:val="000000"/>
            <w:sz w:val="24"/>
            <w:szCs w:val="24"/>
          </w:rPr>
          <w:t>, 1.</w:t>
        </w:r>
      </w:hyperlink>
    </w:p>
    <w:p w14:paraId="5F29A026"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r>
      <w:hyperlink r:id="rId361">
        <w:r>
          <w:rPr>
            <w:rFonts w:ascii="Times New Roman" w:eastAsia="Times New Roman" w:hAnsi="Times New Roman" w:cs="Times New Roman"/>
            <w:color w:val="000000"/>
            <w:sz w:val="24"/>
            <w:szCs w:val="24"/>
          </w:rPr>
          <w:t xml:space="preserve">Robinson JPW, Baum JK. 2016 Trophic roles determine coral reef fish community size structure. </w:t>
        </w:r>
      </w:hyperlink>
      <w:hyperlink r:id="rId362">
        <w:r>
          <w:rPr>
            <w:rFonts w:ascii="Times New Roman" w:eastAsia="Times New Roman" w:hAnsi="Times New Roman" w:cs="Times New Roman"/>
            <w:i/>
            <w:color w:val="000000"/>
            <w:sz w:val="24"/>
            <w:szCs w:val="24"/>
          </w:rPr>
          <w:t xml:space="preserve">Can. J. Fish. </w:t>
        </w:r>
        <w:proofErr w:type="spellStart"/>
        <w:r>
          <w:rPr>
            <w:rFonts w:ascii="Times New Roman" w:eastAsia="Times New Roman" w:hAnsi="Times New Roman" w:cs="Times New Roman"/>
            <w:i/>
            <w:color w:val="000000"/>
            <w:sz w:val="24"/>
            <w:szCs w:val="24"/>
          </w:rPr>
          <w:t>Aquat</w:t>
        </w:r>
        <w:proofErr w:type="spellEnd"/>
        <w:r>
          <w:rPr>
            <w:rFonts w:ascii="Times New Roman" w:eastAsia="Times New Roman" w:hAnsi="Times New Roman" w:cs="Times New Roman"/>
            <w:i/>
            <w:color w:val="000000"/>
            <w:sz w:val="24"/>
            <w:szCs w:val="24"/>
          </w:rPr>
          <w:t>. Sci.</w:t>
        </w:r>
      </w:hyperlink>
      <w:hyperlink r:id="rId363">
        <w:r>
          <w:rPr>
            <w:rFonts w:ascii="Times New Roman" w:eastAsia="Times New Roman" w:hAnsi="Times New Roman" w:cs="Times New Roman"/>
            <w:color w:val="000000"/>
            <w:sz w:val="24"/>
            <w:szCs w:val="24"/>
          </w:rPr>
          <w:t xml:space="preserve"> </w:t>
        </w:r>
      </w:hyperlink>
      <w:hyperlink r:id="rId364">
        <w:r>
          <w:rPr>
            <w:rFonts w:ascii="Times New Roman" w:eastAsia="Times New Roman" w:hAnsi="Times New Roman" w:cs="Times New Roman"/>
            <w:b/>
            <w:color w:val="000000"/>
            <w:sz w:val="24"/>
            <w:szCs w:val="24"/>
          </w:rPr>
          <w:t>73</w:t>
        </w:r>
      </w:hyperlink>
      <w:hyperlink r:id="rId365">
        <w:r>
          <w:rPr>
            <w:rFonts w:ascii="Times New Roman" w:eastAsia="Times New Roman" w:hAnsi="Times New Roman" w:cs="Times New Roman"/>
            <w:color w:val="000000"/>
            <w:sz w:val="24"/>
            <w:szCs w:val="24"/>
          </w:rPr>
          <w:t>, 496–505.</w:t>
        </w:r>
      </w:hyperlink>
    </w:p>
    <w:p w14:paraId="5AF1C545"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r>
      <w:hyperlink r:id="rId366">
        <w:proofErr w:type="spellStart"/>
        <w:r>
          <w:rPr>
            <w:rFonts w:ascii="Times New Roman" w:eastAsia="Times New Roman" w:hAnsi="Times New Roman" w:cs="Times New Roman"/>
            <w:color w:val="000000"/>
            <w:sz w:val="24"/>
            <w:szCs w:val="24"/>
          </w:rPr>
          <w:t>Plass</w:t>
        </w:r>
        <w:proofErr w:type="spellEnd"/>
        <w:r>
          <w:rPr>
            <w:rFonts w:ascii="Times New Roman" w:eastAsia="Times New Roman" w:hAnsi="Times New Roman" w:cs="Times New Roman"/>
            <w:color w:val="000000"/>
            <w:sz w:val="24"/>
            <w:szCs w:val="24"/>
          </w:rPr>
          <w:t xml:space="preserve">-Johnson JG, McQuaid CD, Hill JM. 2012 Stable isotope analysis indicates a lack </w:t>
        </w:r>
        <w:r>
          <w:rPr>
            <w:rFonts w:ascii="Times New Roman" w:eastAsia="Times New Roman" w:hAnsi="Times New Roman" w:cs="Times New Roman"/>
            <w:color w:val="000000"/>
            <w:sz w:val="24"/>
            <w:szCs w:val="24"/>
          </w:rPr>
          <w:lastRenderedPageBreak/>
          <w:t xml:space="preserve">of inter- and intra-specific dietary redundancy among ecologically important coral reef fishes. </w:t>
        </w:r>
      </w:hyperlink>
      <w:hyperlink r:id="rId367">
        <w:r>
          <w:rPr>
            <w:rFonts w:ascii="Times New Roman" w:eastAsia="Times New Roman" w:hAnsi="Times New Roman" w:cs="Times New Roman"/>
            <w:i/>
            <w:color w:val="000000"/>
            <w:sz w:val="24"/>
            <w:szCs w:val="24"/>
          </w:rPr>
          <w:t>Coral Reefs</w:t>
        </w:r>
      </w:hyperlink>
      <w:hyperlink r:id="rId368">
        <w:r>
          <w:rPr>
            <w:rFonts w:ascii="Times New Roman" w:eastAsia="Times New Roman" w:hAnsi="Times New Roman" w:cs="Times New Roman"/>
            <w:color w:val="000000"/>
            <w:sz w:val="24"/>
            <w:szCs w:val="24"/>
          </w:rPr>
          <w:t xml:space="preserve"> </w:t>
        </w:r>
      </w:hyperlink>
      <w:hyperlink r:id="rId369">
        <w:r>
          <w:rPr>
            <w:rFonts w:ascii="Times New Roman" w:eastAsia="Times New Roman" w:hAnsi="Times New Roman" w:cs="Times New Roman"/>
            <w:b/>
            <w:color w:val="000000"/>
            <w:sz w:val="24"/>
            <w:szCs w:val="24"/>
          </w:rPr>
          <w:t>32</w:t>
        </w:r>
      </w:hyperlink>
      <w:hyperlink r:id="rId370">
        <w:r>
          <w:rPr>
            <w:rFonts w:ascii="Times New Roman" w:eastAsia="Times New Roman" w:hAnsi="Times New Roman" w:cs="Times New Roman"/>
            <w:color w:val="000000"/>
            <w:sz w:val="24"/>
            <w:szCs w:val="24"/>
          </w:rPr>
          <w:t>, 429–440.</w:t>
        </w:r>
      </w:hyperlink>
    </w:p>
    <w:p w14:paraId="0829BE63"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r>
      <w:hyperlink r:id="rId371">
        <w:r>
          <w:rPr>
            <w:rFonts w:ascii="Times New Roman" w:eastAsia="Times New Roman" w:hAnsi="Times New Roman" w:cs="Times New Roman"/>
            <w:color w:val="000000"/>
            <w:sz w:val="24"/>
            <w:szCs w:val="24"/>
          </w:rPr>
          <w:t xml:space="preserve">Heather FJ, Blanchard JL, Edgar GJ, </w:t>
        </w:r>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Stuart-Smith RD. 2020 Globally consistent reef size spectra integrating </w:t>
        </w:r>
        <w:r>
          <w:rPr>
            <w:rFonts w:ascii="Times New Roman" w:eastAsia="Times New Roman" w:hAnsi="Times New Roman" w:cs="Times New Roman"/>
            <w:color w:val="000000"/>
            <w:sz w:val="24"/>
            <w:szCs w:val="24"/>
          </w:rPr>
          <w:t xml:space="preserve">fishes and invertebrates. </w:t>
        </w:r>
      </w:hyperlink>
      <w:hyperlink r:id="rId372">
        <w:r>
          <w:rPr>
            <w:rFonts w:ascii="Times New Roman" w:eastAsia="Times New Roman" w:hAnsi="Times New Roman" w:cs="Times New Roman"/>
            <w:i/>
            <w:color w:val="000000"/>
            <w:sz w:val="24"/>
            <w:szCs w:val="24"/>
          </w:rPr>
          <w:t>Ecol. Lett.</w:t>
        </w:r>
      </w:hyperlink>
      <w:hyperlink r:id="rId373">
        <w:r>
          <w:rPr>
            <w:rFonts w:ascii="Times New Roman" w:eastAsia="Times New Roman" w:hAnsi="Times New Roman" w:cs="Times New Roman"/>
            <w:color w:val="000000"/>
            <w:sz w:val="24"/>
            <w:szCs w:val="24"/>
          </w:rPr>
          <w:t xml:space="preserve"> (doi:</w:t>
        </w:r>
      </w:hyperlink>
      <w:hyperlink r:id="rId374">
        <w:r>
          <w:rPr>
            <w:rFonts w:ascii="Times New Roman" w:eastAsia="Times New Roman" w:hAnsi="Times New Roman" w:cs="Times New Roman"/>
            <w:color w:val="000000"/>
            <w:sz w:val="24"/>
            <w:szCs w:val="24"/>
          </w:rPr>
          <w:t>10.1111/ele.13661</w:t>
        </w:r>
      </w:hyperlink>
      <w:hyperlink r:id="rId375">
        <w:r>
          <w:rPr>
            <w:rFonts w:ascii="Times New Roman" w:eastAsia="Times New Roman" w:hAnsi="Times New Roman" w:cs="Times New Roman"/>
            <w:color w:val="000000"/>
            <w:sz w:val="24"/>
            <w:szCs w:val="24"/>
          </w:rPr>
          <w:t>)</w:t>
        </w:r>
      </w:hyperlink>
    </w:p>
    <w:p w14:paraId="44799908"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r>
      <w:hyperlink r:id="rId376">
        <w:r>
          <w:rPr>
            <w:rFonts w:ascii="Times New Roman" w:eastAsia="Times New Roman" w:hAnsi="Times New Roman" w:cs="Times New Roman"/>
            <w:color w:val="000000"/>
            <w:sz w:val="24"/>
            <w:szCs w:val="24"/>
          </w:rPr>
          <w:t>McClanah</w:t>
        </w:r>
        <w:r>
          <w:rPr>
            <w:rFonts w:ascii="Times New Roman" w:eastAsia="Times New Roman" w:hAnsi="Times New Roman" w:cs="Times New Roman"/>
            <w:color w:val="000000"/>
            <w:sz w:val="24"/>
            <w:szCs w:val="24"/>
          </w:rPr>
          <w:t xml:space="preserve">an TR, Graham NAJ, MacNeil MA, </w:t>
        </w:r>
        <w:proofErr w:type="spellStart"/>
        <w:r>
          <w:rPr>
            <w:rFonts w:ascii="Times New Roman" w:eastAsia="Times New Roman" w:hAnsi="Times New Roman" w:cs="Times New Roman"/>
            <w:color w:val="000000"/>
            <w:sz w:val="24"/>
            <w:szCs w:val="24"/>
          </w:rPr>
          <w:t>Muthiga</w:t>
        </w:r>
        <w:proofErr w:type="spellEnd"/>
        <w:r>
          <w:rPr>
            <w:rFonts w:ascii="Times New Roman" w:eastAsia="Times New Roman" w:hAnsi="Times New Roman" w:cs="Times New Roman"/>
            <w:color w:val="000000"/>
            <w:sz w:val="24"/>
            <w:szCs w:val="24"/>
          </w:rPr>
          <w:t xml:space="preserve"> NA,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w:t>
        </w:r>
        <w:proofErr w:type="spellStart"/>
        <w:r>
          <w:rPr>
            <w:rFonts w:ascii="Times New Roman" w:eastAsia="Times New Roman" w:hAnsi="Times New Roman" w:cs="Times New Roman"/>
            <w:color w:val="000000"/>
            <w:sz w:val="24"/>
            <w:szCs w:val="24"/>
          </w:rPr>
          <w:t>Bruggemann</w:t>
        </w:r>
        <w:proofErr w:type="spellEnd"/>
        <w:r>
          <w:rPr>
            <w:rFonts w:ascii="Times New Roman" w:eastAsia="Times New Roman" w:hAnsi="Times New Roman" w:cs="Times New Roman"/>
            <w:color w:val="000000"/>
            <w:sz w:val="24"/>
            <w:szCs w:val="24"/>
          </w:rPr>
          <w:t xml:space="preserve"> JH, Wilson SK. 2011 Critical </w:t>
        </w:r>
        <w:proofErr w:type="gramStart"/>
        <w:r>
          <w:rPr>
            <w:rFonts w:ascii="Times New Roman" w:eastAsia="Times New Roman" w:hAnsi="Times New Roman" w:cs="Times New Roman"/>
            <w:color w:val="000000"/>
            <w:sz w:val="24"/>
            <w:szCs w:val="24"/>
          </w:rPr>
          <w:t>thresholds</w:t>
        </w:r>
        <w:proofErr w:type="gramEnd"/>
        <w:r>
          <w:rPr>
            <w:rFonts w:ascii="Times New Roman" w:eastAsia="Times New Roman" w:hAnsi="Times New Roman" w:cs="Times New Roman"/>
            <w:color w:val="000000"/>
            <w:sz w:val="24"/>
            <w:szCs w:val="24"/>
          </w:rPr>
          <w:t xml:space="preserve"> and tangible targets for ecosystem-based management of coral reef fisheries. </w:t>
        </w:r>
      </w:hyperlink>
      <w:hyperlink r:id="rId377">
        <w:r>
          <w:rPr>
            <w:rFonts w:ascii="Times New Roman" w:eastAsia="Times New Roman" w:hAnsi="Times New Roman" w:cs="Times New Roman"/>
            <w:i/>
            <w:color w:val="000000"/>
            <w:sz w:val="24"/>
            <w:szCs w:val="24"/>
          </w:rPr>
          <w:t>Proc. Natl. Acad. Sci. U.S.A.</w:t>
        </w:r>
      </w:hyperlink>
      <w:hyperlink r:id="rId378">
        <w:r>
          <w:rPr>
            <w:rFonts w:ascii="Times New Roman" w:eastAsia="Times New Roman" w:hAnsi="Times New Roman" w:cs="Times New Roman"/>
            <w:color w:val="000000"/>
            <w:sz w:val="24"/>
            <w:szCs w:val="24"/>
          </w:rPr>
          <w:t xml:space="preserve"> </w:t>
        </w:r>
      </w:hyperlink>
      <w:hyperlink r:id="rId379">
        <w:r>
          <w:rPr>
            <w:rFonts w:ascii="Times New Roman" w:eastAsia="Times New Roman" w:hAnsi="Times New Roman" w:cs="Times New Roman"/>
            <w:b/>
            <w:color w:val="000000"/>
            <w:sz w:val="24"/>
            <w:szCs w:val="24"/>
          </w:rPr>
          <w:t>108</w:t>
        </w:r>
      </w:hyperlink>
      <w:hyperlink r:id="rId380">
        <w:r>
          <w:rPr>
            <w:rFonts w:ascii="Times New Roman" w:eastAsia="Times New Roman" w:hAnsi="Times New Roman" w:cs="Times New Roman"/>
            <w:color w:val="000000"/>
            <w:sz w:val="24"/>
            <w:szCs w:val="24"/>
          </w:rPr>
          <w:t>, 17230–17233.</w:t>
        </w:r>
      </w:hyperlink>
    </w:p>
    <w:p w14:paraId="07F0A32C" w14:textId="77777777" w:rsidR="00E429D0" w:rsidRDefault="007A22F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r>
      <w:hyperlink r:id="rId381">
        <w:r>
          <w:rPr>
            <w:rFonts w:ascii="Times New Roman" w:eastAsia="Times New Roman" w:hAnsi="Times New Roman" w:cs="Times New Roman"/>
            <w:color w:val="000000"/>
            <w:sz w:val="24"/>
            <w:szCs w:val="24"/>
          </w:rPr>
          <w:t xml:space="preserve">Bennett A </w:t>
        </w:r>
      </w:hyperlink>
      <w:hyperlink r:id="rId382">
        <w:r>
          <w:rPr>
            <w:rFonts w:ascii="Times New Roman" w:eastAsia="Times New Roman" w:hAnsi="Times New Roman" w:cs="Times New Roman"/>
            <w:i/>
            <w:color w:val="000000"/>
            <w:sz w:val="24"/>
            <w:szCs w:val="24"/>
          </w:rPr>
          <w:t>et al.</w:t>
        </w:r>
      </w:hyperlink>
      <w:hyperlink r:id="rId383">
        <w:r>
          <w:rPr>
            <w:rFonts w:ascii="Times New Roman" w:eastAsia="Times New Roman" w:hAnsi="Times New Roman" w:cs="Times New Roman"/>
            <w:color w:val="000000"/>
            <w:sz w:val="24"/>
            <w:szCs w:val="24"/>
          </w:rPr>
          <w:t xml:space="preserve"> 2021 Recognize fish as food in policy discourse and development funding. </w:t>
        </w:r>
      </w:hyperlink>
      <w:hyperlink r:id="rId384">
        <w:proofErr w:type="spellStart"/>
        <w:r>
          <w:rPr>
            <w:rFonts w:ascii="Times New Roman" w:eastAsia="Times New Roman" w:hAnsi="Times New Roman" w:cs="Times New Roman"/>
            <w:i/>
            <w:color w:val="000000"/>
            <w:sz w:val="24"/>
            <w:szCs w:val="24"/>
          </w:rPr>
          <w:t>Ambio</w:t>
        </w:r>
        <w:proofErr w:type="spellEnd"/>
      </w:hyperlink>
      <w:hyperlink r:id="rId385">
        <w:r>
          <w:rPr>
            <w:rFonts w:ascii="Times New Roman" w:eastAsia="Times New Roman" w:hAnsi="Times New Roman" w:cs="Times New Roman"/>
            <w:color w:val="000000"/>
            <w:sz w:val="24"/>
            <w:szCs w:val="24"/>
          </w:rPr>
          <w:t xml:space="preserve"> (doi:</w:t>
        </w:r>
      </w:hyperlink>
      <w:hyperlink r:id="rId386">
        <w:r>
          <w:rPr>
            <w:rFonts w:ascii="Times New Roman" w:eastAsia="Times New Roman" w:hAnsi="Times New Roman" w:cs="Times New Roman"/>
            <w:color w:val="000000"/>
            <w:sz w:val="24"/>
            <w:szCs w:val="24"/>
          </w:rPr>
          <w:t>10.1007/s13280-020-01451-4</w:t>
        </w:r>
      </w:hyperlink>
      <w:hyperlink r:id="rId387">
        <w:r>
          <w:rPr>
            <w:rFonts w:ascii="Times New Roman" w:eastAsia="Times New Roman" w:hAnsi="Times New Roman" w:cs="Times New Roman"/>
            <w:color w:val="000000"/>
            <w:sz w:val="24"/>
            <w:szCs w:val="24"/>
          </w:rPr>
          <w:t>)</w:t>
        </w:r>
      </w:hyperlink>
    </w:p>
    <w:p w14:paraId="35B08B9A" w14:textId="77777777" w:rsidR="00E429D0" w:rsidRDefault="00E429D0">
      <w:pPr>
        <w:rPr>
          <w:rFonts w:ascii="Times New Roman" w:eastAsia="Times New Roman" w:hAnsi="Times New Roman" w:cs="Times New Roman"/>
          <w:sz w:val="24"/>
          <w:szCs w:val="24"/>
        </w:rPr>
      </w:pPr>
    </w:p>
    <w:sectPr w:rsidR="00E429D0" w:rsidSect="00623C3E">
      <w:headerReference w:type="default" r:id="rId388"/>
      <w:pgSz w:w="11909" w:h="16834"/>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obinson, James (robins64)" w:date="2023-06-30T10:20:00Z" w:initials="JR">
    <w:p w14:paraId="3BFDE760" w14:textId="77777777" w:rsidR="00B65C8D" w:rsidRDefault="00B65C8D" w:rsidP="00924B6D">
      <w:r>
        <w:rPr>
          <w:rStyle w:val="CommentReference"/>
        </w:rPr>
        <w:annotationRef/>
      </w:r>
      <w:r>
        <w:rPr>
          <w:color w:val="000000"/>
          <w:sz w:val="20"/>
          <w:szCs w:val="20"/>
        </w:rPr>
        <w:t>I do not agree with this statement - in the abstract you imply that you are linking nutritional quality to value and productivity but I dont think this is a standard definition of nutritional quality.</w:t>
      </w:r>
    </w:p>
    <w:p w14:paraId="16A23235" w14:textId="77777777" w:rsidR="00B65C8D" w:rsidRDefault="00B65C8D" w:rsidP="00924B6D"/>
    <w:p w14:paraId="676CD70B" w14:textId="77777777" w:rsidR="00B65C8D" w:rsidRDefault="00B65C8D" w:rsidP="00924B6D">
      <w:r>
        <w:rPr>
          <w:color w:val="000000"/>
          <w:sz w:val="20"/>
          <w:szCs w:val="20"/>
        </w:rPr>
        <w:t>I would say a more common definition is: "Nutritional quality is defined as the value of the product for the consumer's physical health, growth, development, reproduction and psychological or emotional well-being."</w:t>
      </w:r>
    </w:p>
    <w:p w14:paraId="5582BF40" w14:textId="77777777" w:rsidR="00B65C8D" w:rsidRDefault="00B65C8D" w:rsidP="00924B6D"/>
    <w:p w14:paraId="2ABCDE06" w14:textId="77777777" w:rsidR="00B65C8D" w:rsidRDefault="00B65C8D" w:rsidP="00924B6D">
      <w:r>
        <w:rPr>
          <w:color w:val="000000"/>
          <w:sz w:val="20"/>
          <w:szCs w:val="20"/>
        </w:rPr>
        <w:t xml:space="preserve">As a result, this statement implies that there have been no analyses of fish biomass linked to nutrient content - which is not true - the authors have written some themselves. I would either be clear about how you are defining nutritional quality here in the intro or change the wording of this sentence. </w:t>
      </w:r>
    </w:p>
  </w:comment>
  <w:comment w:id="19" w:author="Robinson, James (robins64)" w:date="2023-06-30T10:21:00Z" w:initials="JR">
    <w:p w14:paraId="209BCE52" w14:textId="77777777" w:rsidR="00B65C8D" w:rsidRDefault="00B65C8D" w:rsidP="00D27C18">
      <w:r>
        <w:rPr>
          <w:rStyle w:val="CommentReference"/>
        </w:rPr>
        <w:annotationRef/>
      </w:r>
      <w:r>
        <w:rPr>
          <w:color w:val="000000"/>
          <w:sz w:val="20"/>
          <w:szCs w:val="20"/>
        </w:rPr>
        <w:t>R2: Which countries have such low replication? Does it have much impact on your results through high variability?</w:t>
      </w:r>
    </w:p>
  </w:comment>
  <w:comment w:id="42" w:author="Robinson, James (robins64)" w:date="2023-06-30T10:21:00Z" w:initials="JR">
    <w:p w14:paraId="495647C8" w14:textId="77777777" w:rsidR="00B24AD2" w:rsidRDefault="00B24AD2" w:rsidP="00F268DA">
      <w:r>
        <w:rPr>
          <w:rStyle w:val="CommentReference"/>
        </w:rPr>
        <w:annotationRef/>
      </w:r>
      <w:r>
        <w:rPr>
          <w:sz w:val="20"/>
          <w:szCs w:val="20"/>
        </w:rPr>
        <w:t xml:space="preserve">R2: </w:t>
      </w:r>
      <w:r>
        <w:rPr>
          <w:color w:val="000000"/>
          <w:sz w:val="20"/>
          <w:szCs w:val="20"/>
        </w:rPr>
        <w:t>Is this per nutrient? As I see in the results you report results that are above 100%- is this the summed percentage across nutrients?</w:t>
      </w:r>
    </w:p>
  </w:comment>
  <w:comment w:id="45" w:author="Robinson, James (robins64)" w:date="2023-06-30T10:22:00Z" w:initials="JR">
    <w:p w14:paraId="0ED2DAC6" w14:textId="77777777" w:rsidR="00B24AD2" w:rsidRDefault="00B24AD2" w:rsidP="00345E87">
      <w:r>
        <w:rPr>
          <w:rStyle w:val="CommentReference"/>
        </w:rPr>
        <w:annotationRef/>
      </w:r>
      <w:r>
        <w:rPr>
          <w:color w:val="000000"/>
          <w:sz w:val="20"/>
          <w:szCs w:val="20"/>
        </w:rPr>
        <w:t>R2: I would use the original reference for this - the Belton paper is citing this data from an earlier paper by Edwards et al 2019.</w:t>
      </w:r>
    </w:p>
  </w:comment>
  <w:comment w:id="52" w:author="Robinson, James (robins64)" w:date="2023-06-30T10:23:00Z" w:initials="JR">
    <w:p w14:paraId="22EF5F27" w14:textId="77777777" w:rsidR="00B24AD2" w:rsidRDefault="00B24AD2" w:rsidP="00510144">
      <w:r>
        <w:rPr>
          <w:rStyle w:val="CommentReference"/>
        </w:rPr>
        <w:annotationRef/>
      </w:r>
      <w:r>
        <w:rPr>
          <w:sz w:val="20"/>
          <w:szCs w:val="20"/>
        </w:rPr>
        <w:t xml:space="preserve">R2: </w:t>
      </w:r>
      <w:r>
        <w:rPr>
          <w:color w:val="000000"/>
          <w:sz w:val="20"/>
          <w:szCs w:val="20"/>
        </w:rPr>
        <w:t>I find this very hard to follow. Do do you mean that if a nutrient concentration is related to growth it is also related to body size? Please clarify.</w:t>
      </w:r>
    </w:p>
  </w:comment>
  <w:comment w:id="53" w:author="Robinson, James (robins64)" w:date="2023-06-30T10:23:00Z" w:initials="JR">
    <w:p w14:paraId="3DA06032" w14:textId="77777777" w:rsidR="00B24AD2" w:rsidRDefault="00B24AD2" w:rsidP="00D930DE">
      <w:r>
        <w:rPr>
          <w:rStyle w:val="CommentReference"/>
        </w:rPr>
        <w:annotationRef/>
      </w:r>
      <w:r>
        <w:rPr>
          <w:sz w:val="20"/>
          <w:szCs w:val="20"/>
        </w:rPr>
        <w:t xml:space="preserve">R2: </w:t>
      </w:r>
      <w:r>
        <w:rPr>
          <w:color w:val="000000"/>
          <w:sz w:val="20"/>
          <w:szCs w:val="20"/>
        </w:rPr>
        <w:t>Would be helpful to have a greater differentiation of the shading between sessile and mobile invertivores as hard to identify on figure A. For example, in the results text you state:  The fastest growing</w:t>
      </w:r>
    </w:p>
    <w:p w14:paraId="4C973F92" w14:textId="77777777" w:rsidR="00B24AD2" w:rsidRDefault="00B24AD2" w:rsidP="00D930DE">
      <w:r>
        <w:rPr>
          <w:color w:val="000000"/>
          <w:sz w:val="20"/>
          <w:szCs w:val="20"/>
        </w:rPr>
        <w:t>species (Kmax &gt; 1) were dominated by planktivores and sessile invertivores, most of which</w:t>
      </w:r>
    </w:p>
    <w:p w14:paraId="616EA2F9" w14:textId="77777777" w:rsidR="00B24AD2" w:rsidRDefault="00B24AD2" w:rsidP="00D930DE">
      <w:r>
        <w:rPr>
          <w:color w:val="000000"/>
          <w:sz w:val="20"/>
          <w:szCs w:val="20"/>
        </w:rPr>
        <w:t>had nutrient densities below 200%, and only a few mobile invertivores were both highly</w:t>
      </w:r>
    </w:p>
    <w:p w14:paraId="6C6F099D" w14:textId="77777777" w:rsidR="00B24AD2" w:rsidRDefault="00B24AD2" w:rsidP="00D930DE">
      <w:r>
        <w:rPr>
          <w:color w:val="000000"/>
          <w:sz w:val="20"/>
          <w:szCs w:val="20"/>
        </w:rPr>
        <w:t>nutritious and fast growing (Fig. 1a)</w:t>
      </w:r>
    </w:p>
    <w:p w14:paraId="001BD19A" w14:textId="77777777" w:rsidR="00B24AD2" w:rsidRDefault="00B24AD2" w:rsidP="00D930DE">
      <w:r>
        <w:rPr>
          <w:color w:val="000000"/>
          <w:sz w:val="20"/>
          <w:szCs w:val="20"/>
        </w:rPr>
        <w:t>And yet from looking at the shading in the plot it looks like there are more faster growing mobile invertivores than sessile invertivores - but that might just be the difficulty of differentiating the shading.</w:t>
      </w:r>
    </w:p>
  </w:comment>
  <w:comment w:id="54" w:author="Robinson, James (robins64)" w:date="2023-06-30T10:24:00Z" w:initials="JR">
    <w:p w14:paraId="15760521" w14:textId="77777777" w:rsidR="00B24AD2" w:rsidRDefault="00B24AD2" w:rsidP="00E9732A">
      <w:r>
        <w:rPr>
          <w:rStyle w:val="CommentReference"/>
        </w:rPr>
        <w:annotationRef/>
      </w:r>
      <w:r>
        <w:rPr>
          <w:sz w:val="20"/>
          <w:szCs w:val="20"/>
        </w:rPr>
        <w:t xml:space="preserve">R2: </w:t>
      </w:r>
      <w:r>
        <w:rPr>
          <w:color w:val="000000"/>
          <w:sz w:val="20"/>
          <w:szCs w:val="20"/>
        </w:rPr>
        <w:t>I would clarify that this is a min value for one site in madagascar and similarly a max value for one site in fiji. The way it is written suggests this is the value for the whole of madagascar and fiji respectively.</w:t>
      </w:r>
    </w:p>
  </w:comment>
  <w:comment w:id="55" w:author="Robinson, James (robins64)" w:date="2023-06-30T10:24:00Z" w:initials="JR">
    <w:p w14:paraId="494F5E70" w14:textId="77777777" w:rsidR="00B24AD2" w:rsidRDefault="00B24AD2" w:rsidP="00295216">
      <w:r>
        <w:rPr>
          <w:rStyle w:val="CommentReference"/>
        </w:rPr>
        <w:annotationRef/>
      </w:r>
      <w:r>
        <w:rPr>
          <w:sz w:val="20"/>
          <w:szCs w:val="20"/>
        </w:rPr>
        <w:t xml:space="preserve">R2: </w:t>
      </w:r>
      <w:r>
        <w:rPr>
          <w:color w:val="000000"/>
          <w:sz w:val="20"/>
          <w:szCs w:val="20"/>
        </w:rPr>
        <w:t>It would help if you clarified you naming of this group and kept it consistent throughout as it is currently confusing when you are refering to herbivores more broadly or when just the herbivore/detritivore group. I am presuming from looking at the results in figure 2a that here you are not including herbivores(macroalgae).</w:t>
      </w:r>
    </w:p>
  </w:comment>
  <w:comment w:id="56" w:author="Robinson, James (robins64)" w:date="2023-06-30T10:24:00Z" w:initials="JR">
    <w:p w14:paraId="3ED27D8A" w14:textId="77777777" w:rsidR="00B24AD2" w:rsidRDefault="00B24AD2" w:rsidP="00E702FB">
      <w:r>
        <w:rPr>
          <w:rStyle w:val="CommentReference"/>
        </w:rPr>
        <w:annotationRef/>
      </w:r>
      <w:r>
        <w:rPr>
          <w:sz w:val="20"/>
          <w:szCs w:val="20"/>
        </w:rPr>
        <w:t xml:space="preserve">R2: </w:t>
      </w:r>
      <w:r>
        <w:rPr>
          <w:color w:val="000000"/>
          <w:sz w:val="20"/>
          <w:szCs w:val="20"/>
        </w:rPr>
        <w:t>It would be helpful to have a plot in the supplemental that replicates this plot separately for each country. This would support the discussion in the following paragraph about country level differences.</w:t>
      </w:r>
    </w:p>
  </w:comment>
  <w:comment w:id="60" w:author="Robinson, James (robins64)" w:date="2023-06-30T10:25:00Z" w:initials="JR">
    <w:p w14:paraId="4E1975ED" w14:textId="77777777" w:rsidR="00B24AD2" w:rsidRDefault="00B24AD2" w:rsidP="00AE0E1D">
      <w:r>
        <w:rPr>
          <w:rStyle w:val="CommentReference"/>
        </w:rPr>
        <w:annotationRef/>
      </w:r>
      <w:r>
        <w:rPr>
          <w:sz w:val="20"/>
          <w:szCs w:val="20"/>
        </w:rPr>
        <w:t xml:space="preserve">R2: </w:t>
      </w:r>
      <w:r>
        <w:rPr>
          <w:color w:val="000000"/>
          <w:sz w:val="20"/>
          <w:szCs w:val="20"/>
        </w:rPr>
        <w:t>Would be nice to know what percentage of reefs were bottom- heavy for selenium (and maybe omega-3) as these also look quite concentrated in the bottom heavy zone.</w:t>
      </w:r>
    </w:p>
  </w:comment>
  <w:comment w:id="61" w:author="Robinson, James (robins64)" w:date="2023-06-30T10:25:00Z" w:initials="JR">
    <w:p w14:paraId="6C50D5A1" w14:textId="77777777" w:rsidR="00B24AD2" w:rsidRDefault="00B24AD2" w:rsidP="00205BC3">
      <w:r>
        <w:rPr>
          <w:rStyle w:val="CommentReference"/>
        </w:rPr>
        <w:annotationRef/>
      </w:r>
      <w:r>
        <w:rPr>
          <w:sz w:val="20"/>
          <w:szCs w:val="20"/>
        </w:rPr>
        <w:t xml:space="preserve">R2: </w:t>
      </w:r>
      <w:r>
        <w:rPr>
          <w:color w:val="000000"/>
          <w:sz w:val="20"/>
          <w:szCs w:val="20"/>
        </w:rPr>
        <w:t>Are all the error bars on the yaxis smaller than the size of the mean dots? cause it doesnt appear to have any SEM values on the yaxis at the moment.</w:t>
      </w:r>
    </w:p>
  </w:comment>
  <w:comment w:id="62" w:author="Robinson, James (robins64)" w:date="2023-06-30T10:26:00Z" w:initials="JR">
    <w:p w14:paraId="4381F82A" w14:textId="77777777" w:rsidR="00B24AD2" w:rsidRDefault="00B24AD2" w:rsidP="00D43181">
      <w:r>
        <w:rPr>
          <w:rStyle w:val="CommentReference"/>
        </w:rPr>
        <w:annotationRef/>
      </w:r>
      <w:r>
        <w:rPr>
          <w:sz w:val="20"/>
          <w:szCs w:val="20"/>
        </w:rPr>
        <w:t xml:space="preserve">R2: </w:t>
      </w:r>
      <w:r>
        <w:rPr>
          <w:color w:val="000000"/>
          <w:sz w:val="20"/>
          <w:szCs w:val="20"/>
        </w:rPr>
        <w:t>stronger at the base in relation to what? Please clarify.</w:t>
      </w:r>
    </w:p>
  </w:comment>
  <w:comment w:id="63" w:author="Robinson, James (robins64)" w:date="2023-06-30T10:26:00Z" w:initials="JR">
    <w:p w14:paraId="4FA1E57F" w14:textId="77777777" w:rsidR="00B24AD2" w:rsidRDefault="00B24AD2" w:rsidP="00384A1E">
      <w:r>
        <w:rPr>
          <w:rStyle w:val="CommentReference"/>
        </w:rPr>
        <w:annotationRef/>
      </w:r>
      <w:r>
        <w:rPr>
          <w:color w:val="000000"/>
          <w:sz w:val="20"/>
          <w:szCs w:val="20"/>
        </w:rPr>
        <w:t>Why is being from deeper habitats relevant to selenium concentrations - please explain why depth explains greater concentration in slow-growing species</w:t>
      </w:r>
    </w:p>
  </w:comment>
  <w:comment w:id="64" w:author="Robinson, James (robins64)" w:date="2023-06-30T10:27:00Z" w:initials="JR">
    <w:p w14:paraId="569B6EC1" w14:textId="77777777" w:rsidR="00B24AD2" w:rsidRDefault="00B24AD2" w:rsidP="004E3E01">
      <w:r>
        <w:rPr>
          <w:rStyle w:val="CommentReference"/>
        </w:rPr>
        <w:annotationRef/>
      </w:r>
      <w:r>
        <w:rPr>
          <w:sz w:val="20"/>
          <w:szCs w:val="20"/>
        </w:rPr>
        <w:t xml:space="preserve">R2: </w:t>
      </w:r>
      <w:r>
        <w:rPr>
          <w:color w:val="000000"/>
          <w:sz w:val="20"/>
          <w:szCs w:val="20"/>
        </w:rPr>
        <w:t>I think you need to be very careful about your wording - I understand there were some restrictions to fishing at sites in the other nations i.e. no sites with zero restrictions as per madagascar, but this could be confusing to the reader - on reading the first impression is Madagascar is the only site with fishing. I would think about your wording/category names for the different fishing regimes.</w:t>
      </w:r>
    </w:p>
  </w:comment>
  <w:comment w:id="65" w:author="Robinson, James (robins64)" w:date="2023-06-30T10:27:00Z" w:initials="JR">
    <w:p w14:paraId="6643C31A" w14:textId="77777777" w:rsidR="00B24AD2" w:rsidRDefault="00B24AD2" w:rsidP="00173567">
      <w:r>
        <w:rPr>
          <w:rStyle w:val="CommentReference"/>
        </w:rPr>
        <w:annotationRef/>
      </w:r>
      <w:r>
        <w:rPr>
          <w:sz w:val="20"/>
          <w:szCs w:val="20"/>
        </w:rPr>
        <w:t xml:space="preserve">R2: </w:t>
      </w:r>
      <w:r>
        <w:rPr>
          <w:color w:val="000000"/>
          <w:sz w:val="20"/>
          <w:szCs w:val="20"/>
        </w:rPr>
        <w:t>I wouldn't agree with this statement as it is currently worded - yes all management forms might be effective at protecting the trophic structure of the community that supplies fishery services but the specific species may change across management forms.</w:t>
      </w:r>
    </w:p>
  </w:comment>
  <w:comment w:id="66" w:author="Robinson, James (robins64)" w:date="2023-06-30T10:27:00Z" w:initials="JR">
    <w:p w14:paraId="37CF5902" w14:textId="77777777" w:rsidR="00B24AD2" w:rsidRDefault="00B24AD2" w:rsidP="0023011F">
      <w:r>
        <w:rPr>
          <w:rStyle w:val="CommentReference"/>
        </w:rPr>
        <w:annotationRef/>
      </w:r>
      <w:r>
        <w:rPr>
          <w:color w:val="000000"/>
          <w:sz w:val="20"/>
          <w:szCs w:val="20"/>
        </w:rPr>
        <w:t xml:space="preserve">R2: I think it would be worth pointing out that this is the case despite piscivorous species have high nutrient density (as per figure 1a) and this is why your analysis, which looks beyond nutrient density and deals with nutrient productivity, is so important if we want to understand the potential contribution of fish to nutrient supply. </w:t>
      </w:r>
    </w:p>
  </w:comment>
  <w:comment w:id="67" w:author="Robinson, James (robins64)" w:date="2023-06-30T10:28:00Z" w:initials="JR">
    <w:p w14:paraId="59A8EE1A" w14:textId="77777777" w:rsidR="00B24AD2" w:rsidRDefault="00B24AD2" w:rsidP="00C42362">
      <w:r>
        <w:rPr>
          <w:rStyle w:val="CommentReference"/>
        </w:rPr>
        <w:annotationRef/>
      </w:r>
      <w:r>
        <w:rPr>
          <w:color w:val="000000"/>
          <w:sz w:val="20"/>
          <w:szCs w:val="20"/>
        </w:rPr>
        <w:t>R2: It would also be nice, in light of your focus on the recommended nutrient intake of females in your analysis, to highlight that in some locations, these invertebrates may be a critical part of food supply for women through reef gleaning.</w:t>
      </w:r>
    </w:p>
  </w:comment>
  <w:comment w:id="68" w:author="Robinson, James (robins64)" w:date="2023-06-30T10:28:00Z" w:initials="JR">
    <w:p w14:paraId="17533FC3" w14:textId="77777777" w:rsidR="00B24AD2" w:rsidRDefault="00B24AD2" w:rsidP="0097536B">
      <w:r>
        <w:rPr>
          <w:rStyle w:val="CommentReference"/>
        </w:rPr>
        <w:annotationRef/>
      </w:r>
      <w:r>
        <w:rPr>
          <w:sz w:val="20"/>
          <w:szCs w:val="20"/>
        </w:rPr>
        <w:t xml:space="preserve">R2: </w:t>
      </w:r>
      <w:r>
        <w:rPr>
          <w:color w:val="000000"/>
          <w:sz w:val="20"/>
          <w:szCs w:val="20"/>
        </w:rPr>
        <w:t>Do you mean higher biomass reefs that have the potential to provide yields closer to MSY? Curerntly, I find this sentence doesn't makes 100%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BCDE06" w15:done="0"/>
  <w15:commentEx w15:paraId="209BCE52" w15:done="0"/>
  <w15:commentEx w15:paraId="495647C8" w15:done="0"/>
  <w15:commentEx w15:paraId="0ED2DAC6" w15:done="0"/>
  <w15:commentEx w15:paraId="22EF5F27" w15:done="0"/>
  <w15:commentEx w15:paraId="001BD19A" w15:done="0"/>
  <w15:commentEx w15:paraId="15760521" w15:done="0"/>
  <w15:commentEx w15:paraId="494F5E70" w15:done="0"/>
  <w15:commentEx w15:paraId="3ED27D8A" w15:done="0"/>
  <w15:commentEx w15:paraId="4E1975ED" w15:done="0"/>
  <w15:commentEx w15:paraId="6C50D5A1" w15:done="0"/>
  <w15:commentEx w15:paraId="4381F82A" w15:done="0"/>
  <w15:commentEx w15:paraId="4FA1E57F" w15:done="0"/>
  <w15:commentEx w15:paraId="569B6EC1" w15:done="0"/>
  <w15:commentEx w15:paraId="6643C31A" w15:done="0"/>
  <w15:commentEx w15:paraId="37CF5902" w15:done="0"/>
  <w15:commentEx w15:paraId="59A8EE1A" w15:done="0"/>
  <w15:commentEx w15:paraId="17533F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2ADD" w16cex:dateUtc="2023-06-30T09:20:00Z"/>
  <w16cex:commentExtensible w16cex:durableId="28492B2C" w16cex:dateUtc="2023-06-30T09:21:00Z"/>
  <w16cex:commentExtensible w16cex:durableId="28492B44" w16cex:dateUtc="2023-06-30T09:21:00Z"/>
  <w16cex:commentExtensible w16cex:durableId="28492B6B" w16cex:dateUtc="2023-06-30T09:22:00Z"/>
  <w16cex:commentExtensible w16cex:durableId="28492B84" w16cex:dateUtc="2023-06-30T09:23:00Z"/>
  <w16cex:commentExtensible w16cex:durableId="28492B9E" w16cex:dateUtc="2023-06-30T09:23:00Z"/>
  <w16cex:commentExtensible w16cex:durableId="28492BC6" w16cex:dateUtc="2023-06-30T09:24:00Z"/>
  <w16cex:commentExtensible w16cex:durableId="28492BD7" w16cex:dateUtc="2023-06-30T09:24:00Z"/>
  <w16cex:commentExtensible w16cex:durableId="28492BEF" w16cex:dateUtc="2023-06-30T09:24:00Z"/>
  <w16cex:commentExtensible w16cex:durableId="28492C20" w16cex:dateUtc="2023-06-30T09:25:00Z"/>
  <w16cex:commentExtensible w16cex:durableId="28492C36" w16cex:dateUtc="2023-06-30T09:25:00Z"/>
  <w16cex:commentExtensible w16cex:durableId="28492C4E" w16cex:dateUtc="2023-06-30T09:26:00Z"/>
  <w16cex:commentExtensible w16cex:durableId="28492C61" w16cex:dateUtc="2023-06-30T09:26:00Z"/>
  <w16cex:commentExtensible w16cex:durableId="28492C7C" w16cex:dateUtc="2023-06-30T09:27:00Z"/>
  <w16cex:commentExtensible w16cex:durableId="28492C8E" w16cex:dateUtc="2023-06-30T09:27:00Z"/>
  <w16cex:commentExtensible w16cex:durableId="28492CA4" w16cex:dateUtc="2023-06-30T09:27:00Z"/>
  <w16cex:commentExtensible w16cex:durableId="28492CB8" w16cex:dateUtc="2023-06-30T09:28:00Z"/>
  <w16cex:commentExtensible w16cex:durableId="28492CD6" w16cex:dateUtc="2023-06-30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BCDE06" w16cid:durableId="28492ADD"/>
  <w16cid:commentId w16cid:paraId="209BCE52" w16cid:durableId="28492B2C"/>
  <w16cid:commentId w16cid:paraId="495647C8" w16cid:durableId="28492B44"/>
  <w16cid:commentId w16cid:paraId="0ED2DAC6" w16cid:durableId="28492B6B"/>
  <w16cid:commentId w16cid:paraId="22EF5F27" w16cid:durableId="28492B84"/>
  <w16cid:commentId w16cid:paraId="001BD19A" w16cid:durableId="28492B9E"/>
  <w16cid:commentId w16cid:paraId="15760521" w16cid:durableId="28492BC6"/>
  <w16cid:commentId w16cid:paraId="494F5E70" w16cid:durableId="28492BD7"/>
  <w16cid:commentId w16cid:paraId="3ED27D8A" w16cid:durableId="28492BEF"/>
  <w16cid:commentId w16cid:paraId="4E1975ED" w16cid:durableId="28492C20"/>
  <w16cid:commentId w16cid:paraId="6C50D5A1" w16cid:durableId="28492C36"/>
  <w16cid:commentId w16cid:paraId="4381F82A" w16cid:durableId="28492C4E"/>
  <w16cid:commentId w16cid:paraId="4FA1E57F" w16cid:durableId="28492C61"/>
  <w16cid:commentId w16cid:paraId="569B6EC1" w16cid:durableId="28492C7C"/>
  <w16cid:commentId w16cid:paraId="6643C31A" w16cid:durableId="28492C8E"/>
  <w16cid:commentId w16cid:paraId="37CF5902" w16cid:durableId="28492CA4"/>
  <w16cid:commentId w16cid:paraId="59A8EE1A" w16cid:durableId="28492CB8"/>
  <w16cid:commentId w16cid:paraId="17533FC3" w16cid:durableId="28492C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7EE85" w14:textId="77777777" w:rsidR="004D5306" w:rsidRDefault="004D5306">
      <w:pPr>
        <w:spacing w:line="240" w:lineRule="auto"/>
      </w:pPr>
      <w:r>
        <w:separator/>
      </w:r>
    </w:p>
  </w:endnote>
  <w:endnote w:type="continuationSeparator" w:id="0">
    <w:p w14:paraId="4A5EBCEE" w14:textId="77777777" w:rsidR="004D5306" w:rsidRDefault="004D5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A011D" w14:textId="77777777" w:rsidR="004D5306" w:rsidRDefault="004D5306">
      <w:pPr>
        <w:spacing w:line="240" w:lineRule="auto"/>
      </w:pPr>
      <w:r>
        <w:separator/>
      </w:r>
    </w:p>
  </w:footnote>
  <w:footnote w:type="continuationSeparator" w:id="0">
    <w:p w14:paraId="4B1E381A" w14:textId="77777777" w:rsidR="004D5306" w:rsidRDefault="004D53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C1B3" w14:textId="77777777" w:rsidR="00E429D0" w:rsidRDefault="00E429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75494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Y649M799I281Y578"/>
    <w:docVar w:name="paperpile-doc-name" w:val="Robinson_Nutrient productivity of coral reefs_Revised_TC.docx"/>
  </w:docVars>
  <w:rsids>
    <w:rsidRoot w:val="00E429D0"/>
    <w:rsid w:val="00133A4B"/>
    <w:rsid w:val="001E3CFE"/>
    <w:rsid w:val="002F4EA8"/>
    <w:rsid w:val="004867E5"/>
    <w:rsid w:val="004D5306"/>
    <w:rsid w:val="00623C3E"/>
    <w:rsid w:val="007A22F0"/>
    <w:rsid w:val="00941DE4"/>
    <w:rsid w:val="00980896"/>
    <w:rsid w:val="00AF3775"/>
    <w:rsid w:val="00B24AD2"/>
    <w:rsid w:val="00B65C8D"/>
    <w:rsid w:val="00C75734"/>
    <w:rsid w:val="00DB638D"/>
    <w:rsid w:val="00E42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 w:type="character" w:styleId="CommentReference">
    <w:name w:val="annotation reference"/>
    <w:basedOn w:val="DefaultParagraphFont"/>
    <w:uiPriority w:val="99"/>
    <w:semiHidden/>
    <w:unhideWhenUsed/>
    <w:rsid w:val="00B65C8D"/>
    <w:rPr>
      <w:sz w:val="16"/>
      <w:szCs w:val="16"/>
    </w:rPr>
  </w:style>
  <w:style w:type="paragraph" w:styleId="CommentText">
    <w:name w:val="annotation text"/>
    <w:basedOn w:val="Normal"/>
    <w:link w:val="CommentTextChar"/>
    <w:uiPriority w:val="99"/>
    <w:semiHidden/>
    <w:unhideWhenUsed/>
    <w:rsid w:val="00B65C8D"/>
    <w:pPr>
      <w:spacing w:line="240" w:lineRule="auto"/>
    </w:pPr>
    <w:rPr>
      <w:sz w:val="20"/>
      <w:szCs w:val="20"/>
    </w:rPr>
  </w:style>
  <w:style w:type="character" w:customStyle="1" w:styleId="CommentTextChar">
    <w:name w:val="Comment Text Char"/>
    <w:basedOn w:val="DefaultParagraphFont"/>
    <w:link w:val="CommentText"/>
    <w:uiPriority w:val="99"/>
    <w:semiHidden/>
    <w:rsid w:val="00B65C8D"/>
    <w:rPr>
      <w:sz w:val="20"/>
      <w:szCs w:val="20"/>
    </w:rPr>
  </w:style>
  <w:style w:type="paragraph" w:styleId="CommentSubject">
    <w:name w:val="annotation subject"/>
    <w:basedOn w:val="CommentText"/>
    <w:next w:val="CommentText"/>
    <w:link w:val="CommentSubjectChar"/>
    <w:uiPriority w:val="99"/>
    <w:semiHidden/>
    <w:unhideWhenUsed/>
    <w:rsid w:val="00B65C8D"/>
    <w:rPr>
      <w:b/>
      <w:bCs/>
    </w:rPr>
  </w:style>
  <w:style w:type="character" w:customStyle="1" w:styleId="CommentSubjectChar">
    <w:name w:val="Comment Subject Char"/>
    <w:basedOn w:val="CommentTextChar"/>
    <w:link w:val="CommentSubject"/>
    <w:uiPriority w:val="99"/>
    <w:semiHidden/>
    <w:rsid w:val="00B65C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erpile.com/b/Io64Wc/g9uu" TargetMode="External"/><Relationship Id="rId299" Type="http://schemas.openxmlformats.org/officeDocument/2006/relationships/hyperlink" Target="http://paperpile.com/b/Io64Wc/6SC8" TargetMode="External"/><Relationship Id="rId21" Type="http://schemas.openxmlformats.org/officeDocument/2006/relationships/hyperlink" Target="https://paperpile.com/c/Io64Wc/JZDi+jlt3" TargetMode="External"/><Relationship Id="rId63" Type="http://schemas.openxmlformats.org/officeDocument/2006/relationships/hyperlink" Target="https://paperpile.com/c/Io64Wc/O5c0" TargetMode="External"/><Relationship Id="rId159" Type="http://schemas.openxmlformats.org/officeDocument/2006/relationships/hyperlink" Target="http://paperpile.com/b/Io64Wc/SQFx" TargetMode="External"/><Relationship Id="rId324" Type="http://schemas.openxmlformats.org/officeDocument/2006/relationships/hyperlink" Target="http://paperpile.com/b/Io64Wc/Bkov" TargetMode="External"/><Relationship Id="rId366" Type="http://schemas.openxmlformats.org/officeDocument/2006/relationships/hyperlink" Target="http://paperpile.com/b/Io64Wc/AEsj" TargetMode="External"/><Relationship Id="rId170" Type="http://schemas.openxmlformats.org/officeDocument/2006/relationships/hyperlink" Target="http://paperpile.com/b/Io64Wc/uPw9" TargetMode="External"/><Relationship Id="rId226" Type="http://schemas.openxmlformats.org/officeDocument/2006/relationships/hyperlink" Target="http://paperpile.com/b/Io64Wc/xKEl" TargetMode="External"/><Relationship Id="rId268" Type="http://schemas.openxmlformats.org/officeDocument/2006/relationships/hyperlink" Target="http://paperpile.com/b/Io64Wc/asv2" TargetMode="External"/><Relationship Id="rId32" Type="http://schemas.openxmlformats.org/officeDocument/2006/relationships/hyperlink" Target="https://datamermaid.org/" TargetMode="External"/><Relationship Id="rId74" Type="http://schemas.openxmlformats.org/officeDocument/2006/relationships/hyperlink" Target="https://paperpile.com/c/Io64Wc/9dKj" TargetMode="External"/><Relationship Id="rId128" Type="http://schemas.openxmlformats.org/officeDocument/2006/relationships/hyperlink" Target="http://paperpile.com/b/Io64Wc/JZDi" TargetMode="External"/><Relationship Id="rId335" Type="http://schemas.openxmlformats.org/officeDocument/2006/relationships/hyperlink" Target="http://paperpile.com/b/Io64Wc/c7UV" TargetMode="External"/><Relationship Id="rId377" Type="http://schemas.openxmlformats.org/officeDocument/2006/relationships/hyperlink" Target="http://paperpile.com/b/Io64Wc/PFgb" TargetMode="External"/><Relationship Id="rId5" Type="http://schemas.openxmlformats.org/officeDocument/2006/relationships/footnotes" Target="footnotes.xml"/><Relationship Id="rId181" Type="http://schemas.openxmlformats.org/officeDocument/2006/relationships/hyperlink" Target="http://paperpile.com/b/Io64Wc/O5c0" TargetMode="External"/><Relationship Id="rId237" Type="http://schemas.openxmlformats.org/officeDocument/2006/relationships/hyperlink" Target="http://paperpile.com/b/Io64Wc/Al78" TargetMode="External"/><Relationship Id="rId279" Type="http://schemas.openxmlformats.org/officeDocument/2006/relationships/hyperlink" Target="http://paperpile.com/b/Io64Wc/ukNT" TargetMode="External"/><Relationship Id="rId43" Type="http://schemas.openxmlformats.org/officeDocument/2006/relationships/hyperlink" Target="https://paperpile.com/c/Io64Wc/BcHa" TargetMode="External"/><Relationship Id="rId139" Type="http://schemas.openxmlformats.org/officeDocument/2006/relationships/hyperlink" Target="http://paperpile.com/b/Io64Wc/zPdq" TargetMode="External"/><Relationship Id="rId290" Type="http://schemas.openxmlformats.org/officeDocument/2006/relationships/hyperlink" Target="http://paperpile.com/b/Io64Wc/akdH" TargetMode="External"/><Relationship Id="rId304" Type="http://schemas.openxmlformats.org/officeDocument/2006/relationships/hyperlink" Target="http://paperpile.com/b/Io64Wc/7ZvT" TargetMode="External"/><Relationship Id="rId346" Type="http://schemas.openxmlformats.org/officeDocument/2006/relationships/hyperlink" Target="http://paperpile.com/b/Io64Wc/srBI" TargetMode="External"/><Relationship Id="rId388" Type="http://schemas.openxmlformats.org/officeDocument/2006/relationships/header" Target="header1.xml"/><Relationship Id="rId85" Type="http://schemas.openxmlformats.org/officeDocument/2006/relationships/hyperlink" Target="https://paperpile.com/c/Io64Wc/kY9W" TargetMode="External"/><Relationship Id="rId150" Type="http://schemas.openxmlformats.org/officeDocument/2006/relationships/hyperlink" Target="http://paperpile.com/b/Io64Wc/Uc4E" TargetMode="External"/><Relationship Id="rId192" Type="http://schemas.openxmlformats.org/officeDocument/2006/relationships/hyperlink" Target="http://paperpile.com/b/Io64Wc/DLuo" TargetMode="External"/><Relationship Id="rId206" Type="http://schemas.openxmlformats.org/officeDocument/2006/relationships/hyperlink" Target="http://paperpile.com/b/Io64Wc/Fkrx" TargetMode="External"/><Relationship Id="rId248" Type="http://schemas.openxmlformats.org/officeDocument/2006/relationships/hyperlink" Target="http://paperpile.com/b/Io64Wc/GCAX" TargetMode="External"/><Relationship Id="rId12" Type="http://schemas.openxmlformats.org/officeDocument/2006/relationships/hyperlink" Target="https://paperpile.com/c/Io64Wc/Uc4E" TargetMode="External"/><Relationship Id="rId108" Type="http://schemas.openxmlformats.org/officeDocument/2006/relationships/hyperlink" Target="http://paperpile.com/b/Io64Wc/O9uK" TargetMode="External"/><Relationship Id="rId315" Type="http://schemas.openxmlformats.org/officeDocument/2006/relationships/hyperlink" Target="http://paperpile.com/b/Io64Wc/3ZD3" TargetMode="External"/><Relationship Id="rId357" Type="http://schemas.openxmlformats.org/officeDocument/2006/relationships/hyperlink" Target="http://paperpile.com/b/Io64Wc/Djvt" TargetMode="External"/><Relationship Id="rId54" Type="http://schemas.openxmlformats.org/officeDocument/2006/relationships/hyperlink" Target="https://paperpile.com/c/Io64Wc/zPdq" TargetMode="External"/><Relationship Id="rId96" Type="http://schemas.openxmlformats.org/officeDocument/2006/relationships/hyperlink" Target="https://paperpile.com/c/Io64Wc/Djvt" TargetMode="External"/><Relationship Id="rId161" Type="http://schemas.openxmlformats.org/officeDocument/2006/relationships/hyperlink" Target="http://paperpile.com/b/Io64Wc/SQFx" TargetMode="External"/><Relationship Id="rId217" Type="http://schemas.openxmlformats.org/officeDocument/2006/relationships/hyperlink" Target="http://paperpile.com/b/Io64Wc/GwVM" TargetMode="External"/><Relationship Id="rId259" Type="http://schemas.openxmlformats.org/officeDocument/2006/relationships/hyperlink" Target="http://paperpile.com/b/Io64Wc/6VmK" TargetMode="External"/><Relationship Id="rId23" Type="http://schemas.openxmlformats.org/officeDocument/2006/relationships/hyperlink" Target="https://paperpile.com/c/Io64Wc/jlt3" TargetMode="External"/><Relationship Id="rId119" Type="http://schemas.openxmlformats.org/officeDocument/2006/relationships/hyperlink" Target="http://paperpile.com/b/Io64Wc/g9uu" TargetMode="External"/><Relationship Id="rId270" Type="http://schemas.openxmlformats.org/officeDocument/2006/relationships/hyperlink" Target="http://paperpile.com/b/Io64Wc/asv2" TargetMode="External"/><Relationship Id="rId326" Type="http://schemas.openxmlformats.org/officeDocument/2006/relationships/hyperlink" Target="http://paperpile.com/b/Io64Wc/Bkov" TargetMode="External"/><Relationship Id="rId65" Type="http://schemas.openxmlformats.org/officeDocument/2006/relationships/hyperlink" Target="https://paperpile.com/c/Io64Wc/BqBg" TargetMode="External"/><Relationship Id="rId130" Type="http://schemas.openxmlformats.org/officeDocument/2006/relationships/hyperlink" Target="http://paperpile.com/b/Io64Wc/JZDi" TargetMode="External"/><Relationship Id="rId368" Type="http://schemas.openxmlformats.org/officeDocument/2006/relationships/hyperlink" Target="http://paperpile.com/b/Io64Wc/AEsj" TargetMode="External"/><Relationship Id="rId172" Type="http://schemas.openxmlformats.org/officeDocument/2006/relationships/hyperlink" Target="http://paperpile.com/b/Io64Wc/uPw9" TargetMode="External"/><Relationship Id="rId228" Type="http://schemas.openxmlformats.org/officeDocument/2006/relationships/hyperlink" Target="http://paperpile.com/b/Io64Wc/rRbA" TargetMode="External"/><Relationship Id="rId281" Type="http://schemas.openxmlformats.org/officeDocument/2006/relationships/hyperlink" Target="http://paperpile.com/b/Io64Wc/ukNT" TargetMode="External"/><Relationship Id="rId337" Type="http://schemas.openxmlformats.org/officeDocument/2006/relationships/hyperlink" Target="http://paperpile.com/b/Io64Wc/c7UV" TargetMode="External"/><Relationship Id="rId34" Type="http://schemas.openxmlformats.org/officeDocument/2006/relationships/hyperlink" Target="https://paperpile.com/c/Io64Wc/JZDi+BcHa" TargetMode="External"/><Relationship Id="rId76" Type="http://schemas.openxmlformats.org/officeDocument/2006/relationships/hyperlink" Target="https://paperpile.com/c/Io64Wc/NbZp" TargetMode="External"/><Relationship Id="rId141" Type="http://schemas.openxmlformats.org/officeDocument/2006/relationships/hyperlink" Target="http://paperpile.com/b/Io64Wc/zPdq" TargetMode="External"/><Relationship Id="rId379" Type="http://schemas.openxmlformats.org/officeDocument/2006/relationships/hyperlink" Target="http://paperpile.com/b/Io64Wc/PFgb" TargetMode="External"/><Relationship Id="rId7" Type="http://schemas.openxmlformats.org/officeDocument/2006/relationships/hyperlink" Target="https://paperpile.com/c/Io64Wc/O9uK+OQ8b" TargetMode="External"/><Relationship Id="rId183" Type="http://schemas.openxmlformats.org/officeDocument/2006/relationships/hyperlink" Target="http://paperpile.com/b/Io64Wc/O5c0" TargetMode="External"/><Relationship Id="rId239" Type="http://schemas.openxmlformats.org/officeDocument/2006/relationships/hyperlink" Target="http://paperpile.com/b/Io64Wc/Al78" TargetMode="External"/><Relationship Id="rId390" Type="http://schemas.microsoft.com/office/2011/relationships/people" Target="people.xml"/><Relationship Id="rId250" Type="http://schemas.openxmlformats.org/officeDocument/2006/relationships/hyperlink" Target="http://paperpile.com/b/Io64Wc/BqBg" TargetMode="External"/><Relationship Id="rId292" Type="http://schemas.openxmlformats.org/officeDocument/2006/relationships/hyperlink" Target="http://paperpile.com/b/Io64Wc/akdH" TargetMode="External"/><Relationship Id="rId306" Type="http://schemas.openxmlformats.org/officeDocument/2006/relationships/hyperlink" Target="http://paperpile.com/b/Io64Wc/7ZvT" TargetMode="External"/><Relationship Id="rId45" Type="http://schemas.openxmlformats.org/officeDocument/2006/relationships/hyperlink" Target="https://paperpile.com/c/Io64Wc/V9lj" TargetMode="External"/><Relationship Id="rId87" Type="http://schemas.openxmlformats.org/officeDocument/2006/relationships/hyperlink" Target="https://paperpile.com/c/Io64Wc/p3zN" TargetMode="External"/><Relationship Id="rId110" Type="http://schemas.openxmlformats.org/officeDocument/2006/relationships/hyperlink" Target="http://paperpile.com/b/Io64Wc/OQ8b" TargetMode="External"/><Relationship Id="rId348" Type="http://schemas.openxmlformats.org/officeDocument/2006/relationships/hyperlink" Target="http://paperpile.com/b/Io64Wc/srBI" TargetMode="External"/><Relationship Id="rId152" Type="http://schemas.openxmlformats.org/officeDocument/2006/relationships/hyperlink" Target="http://paperpile.com/b/Io64Wc/Uc4E" TargetMode="External"/><Relationship Id="rId194" Type="http://schemas.openxmlformats.org/officeDocument/2006/relationships/hyperlink" Target="http://paperpile.com/b/Io64Wc/DLuo" TargetMode="External"/><Relationship Id="rId208" Type="http://schemas.openxmlformats.org/officeDocument/2006/relationships/hyperlink" Target="http://paperpile.com/b/Io64Wc/Fkrx" TargetMode="External"/><Relationship Id="rId261" Type="http://schemas.openxmlformats.org/officeDocument/2006/relationships/hyperlink" Target="http://paperpile.com/b/Io64Wc/rt96" TargetMode="External"/><Relationship Id="rId14" Type="http://schemas.openxmlformats.org/officeDocument/2006/relationships/hyperlink" Target="https://paperpile.com/c/Io64Wc/9dKj" TargetMode="External"/><Relationship Id="rId56" Type="http://schemas.openxmlformats.org/officeDocument/2006/relationships/hyperlink" Target="https://paperpile.com/c/Io64Wc/rRbA" TargetMode="External"/><Relationship Id="rId317" Type="http://schemas.openxmlformats.org/officeDocument/2006/relationships/hyperlink" Target="http://paperpile.com/b/Io64Wc/iayZ" TargetMode="External"/><Relationship Id="rId359" Type="http://schemas.openxmlformats.org/officeDocument/2006/relationships/hyperlink" Target="http://paperpile.com/b/Io64Wc/Djvt" TargetMode="External"/><Relationship Id="rId98" Type="http://schemas.openxmlformats.org/officeDocument/2006/relationships/hyperlink" Target="https://paperpile.com/c/Io64Wc/ysDF" TargetMode="External"/><Relationship Id="rId121" Type="http://schemas.openxmlformats.org/officeDocument/2006/relationships/hyperlink" Target="http://paperpile.com/b/Io64Wc/zUeN" TargetMode="External"/><Relationship Id="rId163" Type="http://schemas.openxmlformats.org/officeDocument/2006/relationships/hyperlink" Target="http://paperpile.com/b/Io64Wc/9dKj" TargetMode="External"/><Relationship Id="rId219" Type="http://schemas.openxmlformats.org/officeDocument/2006/relationships/hyperlink" Target="http://dx.doi.org/10.32614/RJ-2018-017" TargetMode="External"/><Relationship Id="rId370" Type="http://schemas.openxmlformats.org/officeDocument/2006/relationships/hyperlink" Target="http://paperpile.com/b/Io64Wc/AEsj" TargetMode="External"/><Relationship Id="rId230" Type="http://schemas.openxmlformats.org/officeDocument/2006/relationships/hyperlink" Target="http://paperpile.com/b/Io64Wc/rRbA" TargetMode="External"/><Relationship Id="rId25" Type="http://schemas.openxmlformats.org/officeDocument/2006/relationships/hyperlink" Target="https://paperpile.com/c/Io64Wc/jlt3" TargetMode="External"/><Relationship Id="rId67" Type="http://schemas.openxmlformats.org/officeDocument/2006/relationships/hyperlink" Target="https://paperpile.com/c/Io64Wc/zPdq+NbZp+coVj" TargetMode="External"/><Relationship Id="rId272" Type="http://schemas.openxmlformats.org/officeDocument/2006/relationships/hyperlink" Target="http://paperpile.com/b/Io64Wc/PxV5" TargetMode="External"/><Relationship Id="rId328" Type="http://schemas.openxmlformats.org/officeDocument/2006/relationships/hyperlink" Target="http://paperpile.com/b/Io64Wc/Bkov" TargetMode="External"/><Relationship Id="rId132" Type="http://schemas.openxmlformats.org/officeDocument/2006/relationships/hyperlink" Target="http://paperpile.com/b/Io64Wc/JZDi" TargetMode="External"/><Relationship Id="rId174" Type="http://schemas.openxmlformats.org/officeDocument/2006/relationships/hyperlink" Target="http://paperpile.com/b/Io64Wc/KRmi" TargetMode="External"/><Relationship Id="rId381" Type="http://schemas.openxmlformats.org/officeDocument/2006/relationships/hyperlink" Target="http://paperpile.com/b/Io64Wc/25eJ" TargetMode="External"/><Relationship Id="rId241" Type="http://schemas.openxmlformats.org/officeDocument/2006/relationships/hyperlink" Target="http://paperpile.com/b/Io64Wc/Al78" TargetMode="External"/><Relationship Id="rId36" Type="http://schemas.openxmlformats.org/officeDocument/2006/relationships/hyperlink" Target="https://paperpile.com/c/Io64Wc/DLuo+jHSh" TargetMode="External"/><Relationship Id="rId283" Type="http://schemas.openxmlformats.org/officeDocument/2006/relationships/hyperlink" Target="http://paperpile.com/b/Io64Wc/StoT" TargetMode="External"/><Relationship Id="rId339" Type="http://schemas.openxmlformats.org/officeDocument/2006/relationships/hyperlink" Target="http://paperpile.com/b/Io64Wc/c7UV" TargetMode="External"/><Relationship Id="rId78" Type="http://schemas.openxmlformats.org/officeDocument/2006/relationships/hyperlink" Target="https://paperpile.com/c/Io64Wc/ukNT" TargetMode="External"/><Relationship Id="rId101" Type="http://schemas.openxmlformats.org/officeDocument/2006/relationships/hyperlink" Target="https://paperpile.com/c/Io64Wc/coVj" TargetMode="External"/><Relationship Id="rId143" Type="http://schemas.openxmlformats.org/officeDocument/2006/relationships/hyperlink" Target="http://paperpile.com/b/Io64Wc/NbZp" TargetMode="External"/><Relationship Id="rId185" Type="http://schemas.openxmlformats.org/officeDocument/2006/relationships/hyperlink" Target="http://paperpile.com/b/Io64Wc/BcHa" TargetMode="External"/><Relationship Id="rId350" Type="http://schemas.openxmlformats.org/officeDocument/2006/relationships/hyperlink" Target="http://paperpile.com/b/Io64Wc/srBI" TargetMode="External"/><Relationship Id="rId9" Type="http://schemas.openxmlformats.org/officeDocument/2006/relationships/hyperlink" Target="https://paperpile.com/c/Io64Wc/JZDi" TargetMode="External"/><Relationship Id="rId210" Type="http://schemas.openxmlformats.org/officeDocument/2006/relationships/hyperlink" Target="http://paperpile.com/b/Io64Wc/b1CD" TargetMode="External"/><Relationship Id="rId252" Type="http://schemas.openxmlformats.org/officeDocument/2006/relationships/hyperlink" Target="http://paperpile.com/b/Io64Wc/BqBg" TargetMode="External"/><Relationship Id="rId294" Type="http://schemas.openxmlformats.org/officeDocument/2006/relationships/hyperlink" Target="http://paperpile.com/b/Io64Wc/WQYd" TargetMode="External"/><Relationship Id="rId308" Type="http://schemas.openxmlformats.org/officeDocument/2006/relationships/hyperlink" Target="http://paperpile.com/b/Io64Wc/7ZvT" TargetMode="External"/><Relationship Id="rId47" Type="http://schemas.openxmlformats.org/officeDocument/2006/relationships/image" Target="media/image1.jpg"/><Relationship Id="rId89" Type="http://schemas.openxmlformats.org/officeDocument/2006/relationships/hyperlink" Target="https://paperpile.com/c/Io64Wc/kUUX" TargetMode="External"/><Relationship Id="rId112" Type="http://schemas.openxmlformats.org/officeDocument/2006/relationships/hyperlink" Target="http://paperpile.com/b/Io64Wc/OQ8b" TargetMode="External"/><Relationship Id="rId154" Type="http://schemas.openxmlformats.org/officeDocument/2006/relationships/hyperlink" Target="http://paperpile.com/b/Io64Wc/kUUX" TargetMode="External"/><Relationship Id="rId361" Type="http://schemas.openxmlformats.org/officeDocument/2006/relationships/hyperlink" Target="http://paperpile.com/b/Io64Wc/wTRW" TargetMode="External"/><Relationship Id="rId196" Type="http://schemas.openxmlformats.org/officeDocument/2006/relationships/hyperlink" Target="http://paperpile.com/b/Io64Wc/DLuo" TargetMode="External"/><Relationship Id="rId200" Type="http://schemas.openxmlformats.org/officeDocument/2006/relationships/hyperlink" Target="http://paperpile.com/b/Io64Wc/jHSh" TargetMode="External"/><Relationship Id="rId382" Type="http://schemas.openxmlformats.org/officeDocument/2006/relationships/hyperlink" Target="http://paperpile.com/b/Io64Wc/25eJ" TargetMode="External"/><Relationship Id="rId16" Type="http://schemas.openxmlformats.org/officeDocument/2006/relationships/comments" Target="comments.xml"/><Relationship Id="rId221" Type="http://schemas.openxmlformats.org/officeDocument/2006/relationships/hyperlink" Target="http://paperpile.com/b/Io64Wc/V9lj" TargetMode="External"/><Relationship Id="rId242" Type="http://schemas.openxmlformats.org/officeDocument/2006/relationships/hyperlink" Target="http://paperpile.com/b/Io64Wc/Al78" TargetMode="External"/><Relationship Id="rId263" Type="http://schemas.openxmlformats.org/officeDocument/2006/relationships/hyperlink" Target="http://paperpile.com/b/Io64Wc/rt96" TargetMode="External"/><Relationship Id="rId284" Type="http://schemas.openxmlformats.org/officeDocument/2006/relationships/hyperlink" Target="http://paperpile.com/b/Io64Wc/StoT" TargetMode="External"/><Relationship Id="rId319" Type="http://schemas.openxmlformats.org/officeDocument/2006/relationships/hyperlink" Target="http://paperpile.com/b/Io64Wc/iayZ" TargetMode="External"/><Relationship Id="rId37" Type="http://schemas.openxmlformats.org/officeDocument/2006/relationships/hyperlink" Target="https://paperpile.com/c/Io64Wc/kUUX" TargetMode="External"/><Relationship Id="rId58" Type="http://schemas.openxmlformats.org/officeDocument/2006/relationships/hyperlink" Target="https://paperpile.com/c/Io64Wc/coVj+zPdq" TargetMode="External"/><Relationship Id="rId79" Type="http://schemas.openxmlformats.org/officeDocument/2006/relationships/hyperlink" Target="https://paperpile.com/c/Io64Wc/StoT+akdH" TargetMode="External"/><Relationship Id="rId102" Type="http://schemas.openxmlformats.org/officeDocument/2006/relationships/hyperlink" Target="https://paperpile.com/c/Io64Wc/PFgb+coVj+NbZp" TargetMode="External"/><Relationship Id="rId123" Type="http://schemas.openxmlformats.org/officeDocument/2006/relationships/hyperlink" Target="http://paperpile.com/b/Io64Wc/zUeN" TargetMode="External"/><Relationship Id="rId144" Type="http://schemas.openxmlformats.org/officeDocument/2006/relationships/hyperlink" Target="http://paperpile.com/b/Io64Wc/NbZp" TargetMode="External"/><Relationship Id="rId330" Type="http://schemas.openxmlformats.org/officeDocument/2006/relationships/hyperlink" Target="http://paperpile.com/b/Io64Wc/kY9W" TargetMode="External"/><Relationship Id="rId90" Type="http://schemas.openxmlformats.org/officeDocument/2006/relationships/hyperlink" Target="https://paperpile.com/c/Io64Wc/BcHa" TargetMode="External"/><Relationship Id="rId165" Type="http://schemas.openxmlformats.org/officeDocument/2006/relationships/hyperlink" Target="http://paperpile.com/b/Io64Wc/9dKj" TargetMode="External"/><Relationship Id="rId186" Type="http://schemas.openxmlformats.org/officeDocument/2006/relationships/hyperlink" Target="http://paperpile.com/b/Io64Wc/pYxW" TargetMode="External"/><Relationship Id="rId351" Type="http://schemas.openxmlformats.org/officeDocument/2006/relationships/hyperlink" Target="http://paperpile.com/b/Io64Wc/gkka" TargetMode="External"/><Relationship Id="rId372" Type="http://schemas.openxmlformats.org/officeDocument/2006/relationships/hyperlink" Target="http://paperpile.com/b/Io64Wc/ysDF" TargetMode="External"/><Relationship Id="rId211" Type="http://schemas.openxmlformats.org/officeDocument/2006/relationships/hyperlink" Target="http://paperpile.com/b/Io64Wc/b1CD" TargetMode="External"/><Relationship Id="rId232" Type="http://schemas.openxmlformats.org/officeDocument/2006/relationships/hyperlink" Target="http://paperpile.com/b/Io64Wc/coVj" TargetMode="External"/><Relationship Id="rId253" Type="http://schemas.openxmlformats.org/officeDocument/2006/relationships/hyperlink" Target="http://paperpile.com/b/Io64Wc/BqBg" TargetMode="External"/><Relationship Id="rId274" Type="http://schemas.openxmlformats.org/officeDocument/2006/relationships/hyperlink" Target="http://paperpile.com/b/Io64Wc/PxV5" TargetMode="External"/><Relationship Id="rId295" Type="http://schemas.openxmlformats.org/officeDocument/2006/relationships/hyperlink" Target="http://paperpile.com/b/Io64Wc/WQYd" TargetMode="External"/><Relationship Id="rId309" Type="http://schemas.openxmlformats.org/officeDocument/2006/relationships/hyperlink" Target="http://paperpile.com/b/Io64Wc/7ZvT" TargetMode="External"/><Relationship Id="rId27" Type="http://schemas.openxmlformats.org/officeDocument/2006/relationships/hyperlink" Target="https://paperpile.com/c/Io64Wc/uPw9" TargetMode="External"/><Relationship Id="rId48" Type="http://schemas.openxmlformats.org/officeDocument/2006/relationships/hyperlink" Target="https://paperpile.com/c/Io64Wc/jHSh" TargetMode="External"/><Relationship Id="rId69" Type="http://schemas.openxmlformats.org/officeDocument/2006/relationships/hyperlink" Target="https://paperpile.com/c/Io64Wc/xKEl+asv2+jlt3" TargetMode="External"/><Relationship Id="rId113" Type="http://schemas.openxmlformats.org/officeDocument/2006/relationships/hyperlink" Target="http://paperpile.com/b/Io64Wc/OQ8b" TargetMode="External"/><Relationship Id="rId134" Type="http://schemas.openxmlformats.org/officeDocument/2006/relationships/hyperlink" Target="http://paperpile.com/b/Io64Wc/NHek" TargetMode="External"/><Relationship Id="rId320" Type="http://schemas.openxmlformats.org/officeDocument/2006/relationships/hyperlink" Target="http://paperpile.com/b/Io64Wc/iayZ" TargetMode="External"/><Relationship Id="rId80" Type="http://schemas.openxmlformats.org/officeDocument/2006/relationships/hyperlink" Target="https://paperpile.com/c/Io64Wc/WQYd" TargetMode="External"/><Relationship Id="rId155" Type="http://schemas.openxmlformats.org/officeDocument/2006/relationships/hyperlink" Target="http://paperpile.com/b/Io64Wc/kUUX" TargetMode="External"/><Relationship Id="rId176" Type="http://schemas.openxmlformats.org/officeDocument/2006/relationships/hyperlink" Target="http://paperpile.com/b/Io64Wc/KRmi" TargetMode="External"/><Relationship Id="rId197" Type="http://schemas.openxmlformats.org/officeDocument/2006/relationships/hyperlink" Target="http://paperpile.com/b/Io64Wc/jHSh" TargetMode="External"/><Relationship Id="rId341" Type="http://schemas.openxmlformats.org/officeDocument/2006/relationships/hyperlink" Target="http://paperpile.com/b/Io64Wc/p3zN" TargetMode="External"/><Relationship Id="rId362" Type="http://schemas.openxmlformats.org/officeDocument/2006/relationships/hyperlink" Target="http://paperpile.com/b/Io64Wc/wTRW" TargetMode="External"/><Relationship Id="rId383" Type="http://schemas.openxmlformats.org/officeDocument/2006/relationships/hyperlink" Target="http://paperpile.com/b/Io64Wc/25eJ" TargetMode="External"/><Relationship Id="rId201" Type="http://schemas.openxmlformats.org/officeDocument/2006/relationships/hyperlink" Target="http://paperpile.com/b/Io64Wc/jHSh" TargetMode="External"/><Relationship Id="rId222" Type="http://schemas.openxmlformats.org/officeDocument/2006/relationships/hyperlink" Target="http://paperpile.com/b/Io64Wc/xKEl" TargetMode="External"/><Relationship Id="rId243" Type="http://schemas.openxmlformats.org/officeDocument/2006/relationships/hyperlink" Target="http://paperpile.com/b/Io64Wc/Al78" TargetMode="External"/><Relationship Id="rId264" Type="http://schemas.openxmlformats.org/officeDocument/2006/relationships/hyperlink" Target="http://paperpile.com/b/Io64Wc/rt96" TargetMode="External"/><Relationship Id="rId285" Type="http://schemas.openxmlformats.org/officeDocument/2006/relationships/hyperlink" Target="http://paperpile.com/b/Io64Wc/StoT" TargetMode="External"/><Relationship Id="rId17" Type="http://schemas.microsoft.com/office/2011/relationships/commentsExtended" Target="commentsExtended.xml"/><Relationship Id="rId38" Type="http://schemas.openxmlformats.org/officeDocument/2006/relationships/hyperlink" Target="https://paperpile.com/c/Io64Wc/uPw9+kUUX" TargetMode="External"/><Relationship Id="rId59" Type="http://schemas.openxmlformats.org/officeDocument/2006/relationships/hyperlink" Target="https://paperpile.com/c/Io64Wc/Al78+GCAX" TargetMode="External"/><Relationship Id="rId103" Type="http://schemas.openxmlformats.org/officeDocument/2006/relationships/hyperlink" Target="https://paperpile.com/c/Io64Wc/NHek+25eJ" TargetMode="External"/><Relationship Id="rId124" Type="http://schemas.openxmlformats.org/officeDocument/2006/relationships/hyperlink" Target="http://paperpile.com/b/Io64Wc/zUeN" TargetMode="External"/><Relationship Id="rId310" Type="http://schemas.openxmlformats.org/officeDocument/2006/relationships/hyperlink" Target="http://paperpile.com/b/Io64Wc/3ZD3" TargetMode="External"/><Relationship Id="rId70" Type="http://schemas.openxmlformats.org/officeDocument/2006/relationships/hyperlink" Target="https://paperpile.com/c/Io64Wc/coVj" TargetMode="External"/><Relationship Id="rId91" Type="http://schemas.openxmlformats.org/officeDocument/2006/relationships/hyperlink" Target="https://paperpile.com/c/Io64Wc/xKEl+KRmi+9dKj" TargetMode="External"/><Relationship Id="rId145" Type="http://schemas.openxmlformats.org/officeDocument/2006/relationships/hyperlink" Target="http://paperpile.com/b/Io64Wc/NbZp" TargetMode="External"/><Relationship Id="rId166" Type="http://schemas.openxmlformats.org/officeDocument/2006/relationships/hyperlink" Target="http://paperpile.com/b/Io64Wc/jlt3" TargetMode="External"/><Relationship Id="rId187" Type="http://schemas.openxmlformats.org/officeDocument/2006/relationships/hyperlink" Target="http://paperpile.com/b/Io64Wc/pYxW" TargetMode="External"/><Relationship Id="rId331" Type="http://schemas.openxmlformats.org/officeDocument/2006/relationships/hyperlink" Target="http://paperpile.com/b/Io64Wc/kY9W" TargetMode="External"/><Relationship Id="rId352" Type="http://schemas.openxmlformats.org/officeDocument/2006/relationships/hyperlink" Target="http://paperpile.com/b/Io64Wc/gkka" TargetMode="External"/><Relationship Id="rId373" Type="http://schemas.openxmlformats.org/officeDocument/2006/relationships/hyperlink" Target="http://paperpile.com/b/Io64Wc/ysDF" TargetMode="External"/><Relationship Id="rId1" Type="http://schemas.openxmlformats.org/officeDocument/2006/relationships/numbering" Target="numbering.xml"/><Relationship Id="rId212" Type="http://schemas.openxmlformats.org/officeDocument/2006/relationships/hyperlink" Target="http://paperpile.com/b/Io64Wc/b1CD" TargetMode="External"/><Relationship Id="rId233" Type="http://schemas.openxmlformats.org/officeDocument/2006/relationships/hyperlink" Target="http://paperpile.com/b/Io64Wc/coVj" TargetMode="External"/><Relationship Id="rId254" Type="http://schemas.openxmlformats.org/officeDocument/2006/relationships/hyperlink" Target="http://paperpile.com/b/Io64Wc/6VmK" TargetMode="External"/><Relationship Id="rId28" Type="http://schemas.openxmlformats.org/officeDocument/2006/relationships/hyperlink" Target="https://paperpile.com/c/Io64Wc/JZDi" TargetMode="External"/><Relationship Id="rId49" Type="http://schemas.openxmlformats.org/officeDocument/2006/relationships/hyperlink" Target="https://paperpile.com/c/Io64Wc/uPw9" TargetMode="External"/><Relationship Id="rId114" Type="http://schemas.openxmlformats.org/officeDocument/2006/relationships/hyperlink" Target="http://paperpile.com/b/Io64Wc/g9uu" TargetMode="External"/><Relationship Id="rId275" Type="http://schemas.openxmlformats.org/officeDocument/2006/relationships/hyperlink" Target="http://paperpile.com/b/Io64Wc/PxV5" TargetMode="External"/><Relationship Id="rId296" Type="http://schemas.openxmlformats.org/officeDocument/2006/relationships/hyperlink" Target="http://paperpile.com/b/Io64Wc/WQYd" TargetMode="External"/><Relationship Id="rId300" Type="http://schemas.openxmlformats.org/officeDocument/2006/relationships/hyperlink" Target="http://paperpile.com/b/Io64Wc/6SC8" TargetMode="External"/><Relationship Id="rId60" Type="http://schemas.openxmlformats.org/officeDocument/2006/relationships/hyperlink" Target="https://paperpile.com/c/Io64Wc/uPw9" TargetMode="External"/><Relationship Id="rId81" Type="http://schemas.openxmlformats.org/officeDocument/2006/relationships/hyperlink" Target="https://paperpile.com/c/Io64Wc/coVj" TargetMode="External"/><Relationship Id="rId135" Type="http://schemas.openxmlformats.org/officeDocument/2006/relationships/hyperlink" Target="http://paperpile.com/b/Io64Wc/NHek" TargetMode="External"/><Relationship Id="rId156" Type="http://schemas.openxmlformats.org/officeDocument/2006/relationships/hyperlink" Target="http://paperpile.com/b/Io64Wc/kUUX" TargetMode="External"/><Relationship Id="rId177" Type="http://schemas.openxmlformats.org/officeDocument/2006/relationships/hyperlink" Target="http://paperpile.com/b/Io64Wc/KRmi" TargetMode="External"/><Relationship Id="rId198" Type="http://schemas.openxmlformats.org/officeDocument/2006/relationships/hyperlink" Target="http://paperpile.com/b/Io64Wc/jHSh" TargetMode="External"/><Relationship Id="rId321" Type="http://schemas.openxmlformats.org/officeDocument/2006/relationships/hyperlink" Target="http://paperpile.com/b/Io64Wc/iayZ" TargetMode="External"/><Relationship Id="rId342" Type="http://schemas.openxmlformats.org/officeDocument/2006/relationships/hyperlink" Target="http://paperpile.com/b/Io64Wc/p3zN" TargetMode="External"/><Relationship Id="rId363" Type="http://schemas.openxmlformats.org/officeDocument/2006/relationships/hyperlink" Target="http://paperpile.com/b/Io64Wc/wTRW" TargetMode="External"/><Relationship Id="rId384" Type="http://schemas.openxmlformats.org/officeDocument/2006/relationships/hyperlink" Target="http://paperpile.com/b/Io64Wc/25eJ" TargetMode="External"/><Relationship Id="rId202" Type="http://schemas.openxmlformats.org/officeDocument/2006/relationships/hyperlink" Target="http://paperpile.com/b/Io64Wc/Fkrx" TargetMode="External"/><Relationship Id="rId223" Type="http://schemas.openxmlformats.org/officeDocument/2006/relationships/hyperlink" Target="http://paperpile.com/b/Io64Wc/xKEl" TargetMode="External"/><Relationship Id="rId244" Type="http://schemas.openxmlformats.org/officeDocument/2006/relationships/hyperlink" Target="http://paperpile.com/b/Io64Wc/GCAX" TargetMode="External"/><Relationship Id="rId18" Type="http://schemas.microsoft.com/office/2016/09/relationships/commentsIds" Target="commentsIds.xml"/><Relationship Id="rId39" Type="http://schemas.openxmlformats.org/officeDocument/2006/relationships/hyperlink" Target="https://paperpile.com/c/Io64Wc/uPw9" TargetMode="External"/><Relationship Id="rId265" Type="http://schemas.openxmlformats.org/officeDocument/2006/relationships/hyperlink" Target="http://paperpile.com/b/Io64Wc/rt96" TargetMode="External"/><Relationship Id="rId286" Type="http://schemas.openxmlformats.org/officeDocument/2006/relationships/hyperlink" Target="http://paperpile.com/b/Io64Wc/StoT" TargetMode="External"/><Relationship Id="rId50" Type="http://schemas.openxmlformats.org/officeDocument/2006/relationships/image" Target="media/image2.jpg"/><Relationship Id="rId104" Type="http://schemas.openxmlformats.org/officeDocument/2006/relationships/hyperlink" Target="http://paperpile.com/b/Io64Wc/O9uK" TargetMode="External"/><Relationship Id="rId125" Type="http://schemas.openxmlformats.org/officeDocument/2006/relationships/hyperlink" Target="http://paperpile.com/b/Io64Wc/zUeN" TargetMode="External"/><Relationship Id="rId146" Type="http://schemas.openxmlformats.org/officeDocument/2006/relationships/hyperlink" Target="http://paperpile.com/b/Io64Wc/NbZp" TargetMode="External"/><Relationship Id="rId167" Type="http://schemas.openxmlformats.org/officeDocument/2006/relationships/hyperlink" Target="http://paperpile.com/b/Io64Wc/jlt3" TargetMode="External"/><Relationship Id="rId188" Type="http://schemas.openxmlformats.org/officeDocument/2006/relationships/hyperlink" Target="http://paperpile.com/b/Io64Wc/pYxW" TargetMode="External"/><Relationship Id="rId311" Type="http://schemas.openxmlformats.org/officeDocument/2006/relationships/hyperlink" Target="http://paperpile.com/b/Io64Wc/3ZD3" TargetMode="External"/><Relationship Id="rId332" Type="http://schemas.openxmlformats.org/officeDocument/2006/relationships/hyperlink" Target="http://paperpile.com/b/Io64Wc/kY9W" TargetMode="External"/><Relationship Id="rId353" Type="http://schemas.openxmlformats.org/officeDocument/2006/relationships/hyperlink" Target="http://paperpile.com/b/Io64Wc/gkka" TargetMode="External"/><Relationship Id="rId374" Type="http://schemas.openxmlformats.org/officeDocument/2006/relationships/hyperlink" Target="http://dx.doi.org/10.1111/ele.13661" TargetMode="External"/><Relationship Id="rId71" Type="http://schemas.openxmlformats.org/officeDocument/2006/relationships/hyperlink" Target="https://paperpile.com/c/Io64Wc/NbZp" TargetMode="External"/><Relationship Id="rId92" Type="http://schemas.openxmlformats.org/officeDocument/2006/relationships/hyperlink" Target="https://paperpile.com/c/Io64Wc/O5c0" TargetMode="External"/><Relationship Id="rId213" Type="http://schemas.openxmlformats.org/officeDocument/2006/relationships/hyperlink" Target="http://paperpile.com/b/Io64Wc/b1CD" TargetMode="External"/><Relationship Id="rId234" Type="http://schemas.openxmlformats.org/officeDocument/2006/relationships/hyperlink" Target="http://paperpile.com/b/Io64Wc/coVj" TargetMode="External"/><Relationship Id="rId2" Type="http://schemas.openxmlformats.org/officeDocument/2006/relationships/styles" Target="styles.xml"/><Relationship Id="rId29" Type="http://schemas.openxmlformats.org/officeDocument/2006/relationships/hyperlink" Target="https://paperpile.com/c/Io64Wc/uPw9" TargetMode="External"/><Relationship Id="rId255" Type="http://schemas.openxmlformats.org/officeDocument/2006/relationships/hyperlink" Target="http://paperpile.com/b/Io64Wc/6VmK" TargetMode="External"/><Relationship Id="rId276" Type="http://schemas.openxmlformats.org/officeDocument/2006/relationships/hyperlink" Target="http://paperpile.com/b/Io64Wc/PxV5" TargetMode="External"/><Relationship Id="rId297" Type="http://schemas.openxmlformats.org/officeDocument/2006/relationships/hyperlink" Target="http://paperpile.com/b/Io64Wc/WQYd" TargetMode="External"/><Relationship Id="rId40" Type="http://schemas.openxmlformats.org/officeDocument/2006/relationships/hyperlink" Target="https://paperpile.com/c/Io64Wc/uPw9" TargetMode="External"/><Relationship Id="rId115" Type="http://schemas.openxmlformats.org/officeDocument/2006/relationships/hyperlink" Target="http://paperpile.com/b/Io64Wc/g9uu" TargetMode="External"/><Relationship Id="rId136" Type="http://schemas.openxmlformats.org/officeDocument/2006/relationships/hyperlink" Target="http://paperpile.com/b/Io64Wc/NHek" TargetMode="External"/><Relationship Id="rId157" Type="http://schemas.openxmlformats.org/officeDocument/2006/relationships/hyperlink" Target="http://paperpile.com/b/Io64Wc/kUUX" TargetMode="External"/><Relationship Id="rId178" Type="http://schemas.openxmlformats.org/officeDocument/2006/relationships/hyperlink" Target="http://paperpile.com/b/Io64Wc/O5c0" TargetMode="External"/><Relationship Id="rId301" Type="http://schemas.openxmlformats.org/officeDocument/2006/relationships/hyperlink" Target="http://dx.doi.org/10.1007/s00338-020-01943-5" TargetMode="External"/><Relationship Id="rId322" Type="http://schemas.openxmlformats.org/officeDocument/2006/relationships/hyperlink" Target="http://dx.doi.org/10.1111/faf.12653" TargetMode="External"/><Relationship Id="rId343" Type="http://schemas.openxmlformats.org/officeDocument/2006/relationships/hyperlink" Target="http://paperpile.com/b/Io64Wc/p3zN" TargetMode="External"/><Relationship Id="rId364" Type="http://schemas.openxmlformats.org/officeDocument/2006/relationships/hyperlink" Target="http://paperpile.com/b/Io64Wc/wTRW" TargetMode="External"/><Relationship Id="rId61" Type="http://schemas.openxmlformats.org/officeDocument/2006/relationships/hyperlink" Target="https://paperpile.com/c/Io64Wc/JZDi+jlt3" TargetMode="External"/><Relationship Id="rId82" Type="http://schemas.openxmlformats.org/officeDocument/2006/relationships/hyperlink" Target="https://paperpile.com/c/Io64Wc/6SC8" TargetMode="External"/><Relationship Id="rId199" Type="http://schemas.openxmlformats.org/officeDocument/2006/relationships/hyperlink" Target="http://paperpile.com/b/Io64Wc/jHSh" TargetMode="External"/><Relationship Id="rId203" Type="http://schemas.openxmlformats.org/officeDocument/2006/relationships/hyperlink" Target="http://paperpile.com/b/Io64Wc/Fkrx" TargetMode="External"/><Relationship Id="rId385" Type="http://schemas.openxmlformats.org/officeDocument/2006/relationships/hyperlink" Target="http://paperpile.com/b/Io64Wc/25eJ" TargetMode="External"/><Relationship Id="rId19" Type="http://schemas.microsoft.com/office/2018/08/relationships/commentsExtensible" Target="commentsExtensible.xml"/><Relationship Id="rId224" Type="http://schemas.openxmlformats.org/officeDocument/2006/relationships/hyperlink" Target="http://paperpile.com/b/Io64Wc/xKEl" TargetMode="External"/><Relationship Id="rId245" Type="http://schemas.openxmlformats.org/officeDocument/2006/relationships/hyperlink" Target="http://paperpile.com/b/Io64Wc/GCAX" TargetMode="External"/><Relationship Id="rId266" Type="http://schemas.openxmlformats.org/officeDocument/2006/relationships/hyperlink" Target="http://paperpile.com/b/Io64Wc/asv2" TargetMode="External"/><Relationship Id="rId287" Type="http://schemas.openxmlformats.org/officeDocument/2006/relationships/hyperlink" Target="http://paperpile.com/b/Io64Wc/StoT" TargetMode="External"/><Relationship Id="rId30" Type="http://schemas.openxmlformats.org/officeDocument/2006/relationships/hyperlink" Target="https://paperpile.com/c/Io64Wc/BcHa" TargetMode="External"/><Relationship Id="rId105" Type="http://schemas.openxmlformats.org/officeDocument/2006/relationships/hyperlink" Target="http://paperpile.com/b/Io64Wc/O9uK" TargetMode="External"/><Relationship Id="rId126" Type="http://schemas.openxmlformats.org/officeDocument/2006/relationships/hyperlink" Target="http://paperpile.com/b/Io64Wc/JZDi" TargetMode="External"/><Relationship Id="rId147" Type="http://schemas.openxmlformats.org/officeDocument/2006/relationships/hyperlink" Target="http://paperpile.com/b/Io64Wc/NbZp" TargetMode="External"/><Relationship Id="rId168" Type="http://schemas.openxmlformats.org/officeDocument/2006/relationships/hyperlink" Target="http://paperpile.com/b/Io64Wc/uPw9" TargetMode="External"/><Relationship Id="rId312" Type="http://schemas.openxmlformats.org/officeDocument/2006/relationships/hyperlink" Target="http://paperpile.com/b/Io64Wc/3ZD3" TargetMode="External"/><Relationship Id="rId333" Type="http://schemas.openxmlformats.org/officeDocument/2006/relationships/hyperlink" Target="http://paperpile.com/b/Io64Wc/kY9W" TargetMode="External"/><Relationship Id="rId354" Type="http://schemas.openxmlformats.org/officeDocument/2006/relationships/hyperlink" Target="http://paperpile.com/b/Io64Wc/gkka" TargetMode="External"/><Relationship Id="rId51" Type="http://schemas.openxmlformats.org/officeDocument/2006/relationships/image" Target="media/image3.jpg"/><Relationship Id="rId72" Type="http://schemas.openxmlformats.org/officeDocument/2006/relationships/hyperlink" Target="https://paperpile.com/c/Io64Wc/zPdq" TargetMode="External"/><Relationship Id="rId93" Type="http://schemas.openxmlformats.org/officeDocument/2006/relationships/hyperlink" Target="https://paperpile.com/c/Io64Wc/jlt3+gkka" TargetMode="External"/><Relationship Id="rId189" Type="http://schemas.openxmlformats.org/officeDocument/2006/relationships/hyperlink" Target="http://paperpile.com/b/Io64Wc/pYxW" TargetMode="External"/><Relationship Id="rId375" Type="http://schemas.openxmlformats.org/officeDocument/2006/relationships/hyperlink" Target="http://paperpile.com/b/Io64Wc/ysDF" TargetMode="External"/><Relationship Id="rId3" Type="http://schemas.openxmlformats.org/officeDocument/2006/relationships/settings" Target="settings.xml"/><Relationship Id="rId214" Type="http://schemas.openxmlformats.org/officeDocument/2006/relationships/hyperlink" Target="http://paperpile.com/b/Io64Wc/GwVM" TargetMode="External"/><Relationship Id="rId235" Type="http://schemas.openxmlformats.org/officeDocument/2006/relationships/hyperlink" Target="http://paperpile.com/b/Io64Wc/coVj" TargetMode="External"/><Relationship Id="rId256" Type="http://schemas.openxmlformats.org/officeDocument/2006/relationships/hyperlink" Target="http://paperpile.com/b/Io64Wc/6VmK" TargetMode="External"/><Relationship Id="rId277" Type="http://schemas.openxmlformats.org/officeDocument/2006/relationships/hyperlink" Target="http://paperpile.com/b/Io64Wc/PxV5" TargetMode="External"/><Relationship Id="rId298" Type="http://schemas.openxmlformats.org/officeDocument/2006/relationships/hyperlink" Target="http://paperpile.com/b/Io64Wc/6SC8" TargetMode="External"/><Relationship Id="rId116" Type="http://schemas.openxmlformats.org/officeDocument/2006/relationships/hyperlink" Target="http://paperpile.com/b/Io64Wc/g9uu" TargetMode="External"/><Relationship Id="rId137" Type="http://schemas.openxmlformats.org/officeDocument/2006/relationships/hyperlink" Target="http://paperpile.com/b/Io64Wc/NHek" TargetMode="External"/><Relationship Id="rId158" Type="http://schemas.openxmlformats.org/officeDocument/2006/relationships/hyperlink" Target="http://paperpile.com/b/Io64Wc/SQFx" TargetMode="External"/><Relationship Id="rId302" Type="http://schemas.openxmlformats.org/officeDocument/2006/relationships/hyperlink" Target="http://paperpile.com/b/Io64Wc/6SC8" TargetMode="External"/><Relationship Id="rId323" Type="http://schemas.openxmlformats.org/officeDocument/2006/relationships/hyperlink" Target="http://paperpile.com/b/Io64Wc/iayZ" TargetMode="External"/><Relationship Id="rId344" Type="http://schemas.openxmlformats.org/officeDocument/2006/relationships/hyperlink" Target="http://paperpile.com/b/Io64Wc/p3zN" TargetMode="External"/><Relationship Id="rId20" Type="http://schemas.openxmlformats.org/officeDocument/2006/relationships/hyperlink" Target="https://paperpile.com/c/Io64Wc/uPw9" TargetMode="External"/><Relationship Id="rId41" Type="http://schemas.openxmlformats.org/officeDocument/2006/relationships/hyperlink" Target="https://paperpile.com/c/Io64Wc/BcHa" TargetMode="External"/><Relationship Id="rId62" Type="http://schemas.openxmlformats.org/officeDocument/2006/relationships/hyperlink" Target="https://paperpile.com/c/Io64Wc/JZDi" TargetMode="External"/><Relationship Id="rId83" Type="http://schemas.openxmlformats.org/officeDocument/2006/relationships/hyperlink" Target="https://paperpile.com/c/Io64Wc/7ZvT+zPdq+3ZD3+coVj" TargetMode="External"/><Relationship Id="rId179" Type="http://schemas.openxmlformats.org/officeDocument/2006/relationships/hyperlink" Target="http://paperpile.com/b/Io64Wc/O5c0" TargetMode="External"/><Relationship Id="rId365" Type="http://schemas.openxmlformats.org/officeDocument/2006/relationships/hyperlink" Target="http://paperpile.com/b/Io64Wc/wTRW" TargetMode="External"/><Relationship Id="rId386" Type="http://schemas.openxmlformats.org/officeDocument/2006/relationships/hyperlink" Target="http://dx.doi.org/10.1007/s13280-020-01451-4" TargetMode="External"/><Relationship Id="rId190" Type="http://schemas.openxmlformats.org/officeDocument/2006/relationships/hyperlink" Target="http://paperpile.com/b/Io64Wc/pYxW" TargetMode="External"/><Relationship Id="rId204" Type="http://schemas.openxmlformats.org/officeDocument/2006/relationships/hyperlink" Target="http://paperpile.com/b/Io64Wc/Fkrx" TargetMode="External"/><Relationship Id="rId225" Type="http://schemas.openxmlformats.org/officeDocument/2006/relationships/hyperlink" Target="http://paperpile.com/b/Io64Wc/xKEl" TargetMode="External"/><Relationship Id="rId246" Type="http://schemas.openxmlformats.org/officeDocument/2006/relationships/hyperlink" Target="http://paperpile.com/b/Io64Wc/GCAX" TargetMode="External"/><Relationship Id="rId267" Type="http://schemas.openxmlformats.org/officeDocument/2006/relationships/hyperlink" Target="http://paperpile.com/b/Io64Wc/asv2" TargetMode="External"/><Relationship Id="rId288" Type="http://schemas.openxmlformats.org/officeDocument/2006/relationships/hyperlink" Target="http://paperpile.com/b/Io64Wc/akdH" TargetMode="External"/><Relationship Id="rId106" Type="http://schemas.openxmlformats.org/officeDocument/2006/relationships/hyperlink" Target="http://paperpile.com/b/Io64Wc/O9uK" TargetMode="External"/><Relationship Id="rId127" Type="http://schemas.openxmlformats.org/officeDocument/2006/relationships/hyperlink" Target="http://paperpile.com/b/Io64Wc/JZDi" TargetMode="External"/><Relationship Id="rId313" Type="http://schemas.openxmlformats.org/officeDocument/2006/relationships/hyperlink" Target="http://paperpile.com/b/Io64Wc/3ZD3" TargetMode="External"/><Relationship Id="rId10" Type="http://schemas.openxmlformats.org/officeDocument/2006/relationships/hyperlink" Target="https://paperpile.com/c/Io64Wc/NHek" TargetMode="External"/><Relationship Id="rId31" Type="http://schemas.openxmlformats.org/officeDocument/2006/relationships/hyperlink" Target="https://paperpile.com/c/Io64Wc/pYxW" TargetMode="External"/><Relationship Id="rId52" Type="http://schemas.openxmlformats.org/officeDocument/2006/relationships/hyperlink" Target="https://paperpile.com/c/Io64Wc/OQ8b" TargetMode="External"/><Relationship Id="rId73" Type="http://schemas.openxmlformats.org/officeDocument/2006/relationships/hyperlink" Target="https://paperpile.com/c/Io64Wc/zPdq" TargetMode="External"/><Relationship Id="rId94" Type="http://schemas.openxmlformats.org/officeDocument/2006/relationships/hyperlink" Target="https://paperpile.com/c/Io64Wc/NbZp" TargetMode="External"/><Relationship Id="rId148" Type="http://schemas.openxmlformats.org/officeDocument/2006/relationships/hyperlink" Target="http://paperpile.com/b/Io64Wc/Uc4E" TargetMode="External"/><Relationship Id="rId169" Type="http://schemas.openxmlformats.org/officeDocument/2006/relationships/hyperlink" Target="http://paperpile.com/b/Io64Wc/uPw9" TargetMode="External"/><Relationship Id="rId334" Type="http://schemas.openxmlformats.org/officeDocument/2006/relationships/hyperlink" Target="http://paperpile.com/b/Io64Wc/c7UV" TargetMode="External"/><Relationship Id="rId355" Type="http://schemas.openxmlformats.org/officeDocument/2006/relationships/hyperlink" Target="http://paperpile.com/b/Io64Wc/gkka" TargetMode="External"/><Relationship Id="rId376" Type="http://schemas.openxmlformats.org/officeDocument/2006/relationships/hyperlink" Target="http://paperpile.com/b/Io64Wc/PFgb" TargetMode="External"/><Relationship Id="rId4" Type="http://schemas.openxmlformats.org/officeDocument/2006/relationships/webSettings" Target="webSettings.xml"/><Relationship Id="rId180" Type="http://schemas.openxmlformats.org/officeDocument/2006/relationships/hyperlink" Target="http://paperpile.com/b/Io64Wc/O5c0" TargetMode="External"/><Relationship Id="rId215" Type="http://schemas.openxmlformats.org/officeDocument/2006/relationships/hyperlink" Target="http://paperpile.com/b/Io64Wc/GwVM" TargetMode="External"/><Relationship Id="rId236" Type="http://schemas.openxmlformats.org/officeDocument/2006/relationships/hyperlink" Target="http://paperpile.com/b/Io64Wc/coVj" TargetMode="External"/><Relationship Id="rId257" Type="http://schemas.openxmlformats.org/officeDocument/2006/relationships/hyperlink" Target="http://paperpile.com/b/Io64Wc/6VmK" TargetMode="External"/><Relationship Id="rId278" Type="http://schemas.openxmlformats.org/officeDocument/2006/relationships/hyperlink" Target="http://paperpile.com/b/Io64Wc/ukNT" TargetMode="External"/><Relationship Id="rId303" Type="http://schemas.openxmlformats.org/officeDocument/2006/relationships/hyperlink" Target="http://paperpile.com/b/Io64Wc/7ZvT" TargetMode="External"/><Relationship Id="rId42" Type="http://schemas.openxmlformats.org/officeDocument/2006/relationships/hyperlink" Target="https://paperpile.com/c/Io64Wc/Fkrx" TargetMode="External"/><Relationship Id="rId84" Type="http://schemas.openxmlformats.org/officeDocument/2006/relationships/hyperlink" Target="https://paperpile.com/c/Io64Wc/iayZ+Bkov" TargetMode="External"/><Relationship Id="rId138" Type="http://schemas.openxmlformats.org/officeDocument/2006/relationships/hyperlink" Target="http://paperpile.com/b/Io64Wc/zPdq" TargetMode="External"/><Relationship Id="rId345" Type="http://schemas.openxmlformats.org/officeDocument/2006/relationships/hyperlink" Target="http://paperpile.com/b/Io64Wc/p3zN" TargetMode="External"/><Relationship Id="rId387" Type="http://schemas.openxmlformats.org/officeDocument/2006/relationships/hyperlink" Target="http://paperpile.com/b/Io64Wc/25eJ" TargetMode="External"/><Relationship Id="rId191" Type="http://schemas.openxmlformats.org/officeDocument/2006/relationships/hyperlink" Target="http://paperpile.com/b/Io64Wc/Fdm7" TargetMode="External"/><Relationship Id="rId205" Type="http://schemas.openxmlformats.org/officeDocument/2006/relationships/hyperlink" Target="http://paperpile.com/b/Io64Wc/Fkrx" TargetMode="External"/><Relationship Id="rId247" Type="http://schemas.openxmlformats.org/officeDocument/2006/relationships/hyperlink" Target="http://paperpile.com/b/Io64Wc/GCAX" TargetMode="External"/><Relationship Id="rId107" Type="http://schemas.openxmlformats.org/officeDocument/2006/relationships/hyperlink" Target="http://paperpile.com/b/Io64Wc/O9uK" TargetMode="External"/><Relationship Id="rId289" Type="http://schemas.openxmlformats.org/officeDocument/2006/relationships/hyperlink" Target="http://paperpile.com/b/Io64Wc/akdH" TargetMode="External"/><Relationship Id="rId11" Type="http://schemas.openxmlformats.org/officeDocument/2006/relationships/hyperlink" Target="https://paperpile.com/c/Io64Wc/zPdq+NbZp" TargetMode="External"/><Relationship Id="rId53" Type="http://schemas.openxmlformats.org/officeDocument/2006/relationships/hyperlink" Target="https://paperpile.com/c/Io64Wc/Uc4E" TargetMode="External"/><Relationship Id="rId149" Type="http://schemas.openxmlformats.org/officeDocument/2006/relationships/hyperlink" Target="http://paperpile.com/b/Io64Wc/Uc4E" TargetMode="External"/><Relationship Id="rId314" Type="http://schemas.openxmlformats.org/officeDocument/2006/relationships/hyperlink" Target="http://paperpile.com/b/Io64Wc/3ZD3" TargetMode="External"/><Relationship Id="rId356" Type="http://schemas.openxmlformats.org/officeDocument/2006/relationships/hyperlink" Target="http://paperpile.com/b/Io64Wc/Djvt" TargetMode="External"/><Relationship Id="rId95" Type="http://schemas.openxmlformats.org/officeDocument/2006/relationships/hyperlink" Target="https://paperpile.com/c/Io64Wc/9dKj+zPdq" TargetMode="External"/><Relationship Id="rId160" Type="http://schemas.openxmlformats.org/officeDocument/2006/relationships/hyperlink" Target="http://paperpile.com/b/Io64Wc/SQFx" TargetMode="External"/><Relationship Id="rId216" Type="http://schemas.openxmlformats.org/officeDocument/2006/relationships/hyperlink" Target="http://paperpile.com/b/Io64Wc/GwVM" TargetMode="External"/><Relationship Id="rId258" Type="http://schemas.openxmlformats.org/officeDocument/2006/relationships/hyperlink" Target="http://paperpile.com/b/Io64Wc/6VmK" TargetMode="External"/><Relationship Id="rId22" Type="http://schemas.openxmlformats.org/officeDocument/2006/relationships/hyperlink" Target="https://paperpile.com/c/Io64Wc/KRmi" TargetMode="External"/><Relationship Id="rId64" Type="http://schemas.openxmlformats.org/officeDocument/2006/relationships/hyperlink" Target="https://paperpile.com/c/Io64Wc/Uc4E+9dKj" TargetMode="External"/><Relationship Id="rId118" Type="http://schemas.openxmlformats.org/officeDocument/2006/relationships/hyperlink" Target="http://paperpile.com/b/Io64Wc/g9uu" TargetMode="External"/><Relationship Id="rId325" Type="http://schemas.openxmlformats.org/officeDocument/2006/relationships/hyperlink" Target="http://paperpile.com/b/Io64Wc/Bkov" TargetMode="External"/><Relationship Id="rId367" Type="http://schemas.openxmlformats.org/officeDocument/2006/relationships/hyperlink" Target="http://paperpile.com/b/Io64Wc/AEsj" TargetMode="External"/><Relationship Id="rId171" Type="http://schemas.openxmlformats.org/officeDocument/2006/relationships/hyperlink" Target="http://paperpile.com/b/Io64Wc/uPw9" TargetMode="External"/><Relationship Id="rId227" Type="http://schemas.openxmlformats.org/officeDocument/2006/relationships/hyperlink" Target="http://paperpile.com/b/Io64Wc/rRbA" TargetMode="External"/><Relationship Id="rId269" Type="http://schemas.openxmlformats.org/officeDocument/2006/relationships/hyperlink" Target="http://paperpile.com/b/Io64Wc/asv2" TargetMode="External"/><Relationship Id="rId33" Type="http://schemas.openxmlformats.org/officeDocument/2006/relationships/hyperlink" Target="https://paperpile.com/c/Io64Wc/JZDi+jlt3" TargetMode="External"/><Relationship Id="rId129" Type="http://schemas.openxmlformats.org/officeDocument/2006/relationships/hyperlink" Target="http://paperpile.com/b/Io64Wc/JZDi" TargetMode="External"/><Relationship Id="rId280" Type="http://schemas.openxmlformats.org/officeDocument/2006/relationships/hyperlink" Target="http://paperpile.com/b/Io64Wc/ukNT" TargetMode="External"/><Relationship Id="rId336" Type="http://schemas.openxmlformats.org/officeDocument/2006/relationships/hyperlink" Target="http://paperpile.com/b/Io64Wc/c7UV" TargetMode="External"/><Relationship Id="rId75" Type="http://schemas.openxmlformats.org/officeDocument/2006/relationships/hyperlink" Target="https://paperpile.com/c/Io64Wc/coVj" TargetMode="External"/><Relationship Id="rId140" Type="http://schemas.openxmlformats.org/officeDocument/2006/relationships/hyperlink" Target="http://paperpile.com/b/Io64Wc/zPdq" TargetMode="External"/><Relationship Id="rId182" Type="http://schemas.openxmlformats.org/officeDocument/2006/relationships/hyperlink" Target="http://paperpile.com/b/Io64Wc/O5c0" TargetMode="External"/><Relationship Id="rId378" Type="http://schemas.openxmlformats.org/officeDocument/2006/relationships/hyperlink" Target="http://paperpile.com/b/Io64Wc/PFgb" TargetMode="External"/><Relationship Id="rId6" Type="http://schemas.openxmlformats.org/officeDocument/2006/relationships/endnotes" Target="endnotes.xml"/><Relationship Id="rId238" Type="http://schemas.openxmlformats.org/officeDocument/2006/relationships/hyperlink" Target="http://paperpile.com/b/Io64Wc/Al78" TargetMode="External"/><Relationship Id="rId291" Type="http://schemas.openxmlformats.org/officeDocument/2006/relationships/hyperlink" Target="http://paperpile.com/b/Io64Wc/akdH" TargetMode="External"/><Relationship Id="rId305" Type="http://schemas.openxmlformats.org/officeDocument/2006/relationships/hyperlink" Target="http://paperpile.com/b/Io64Wc/7ZvT" TargetMode="External"/><Relationship Id="rId347" Type="http://schemas.openxmlformats.org/officeDocument/2006/relationships/hyperlink" Target="http://paperpile.com/b/Io64Wc/srBI" TargetMode="External"/><Relationship Id="rId44" Type="http://schemas.openxmlformats.org/officeDocument/2006/relationships/hyperlink" Target="https://paperpile.com/c/Io64Wc/GwVM" TargetMode="External"/><Relationship Id="rId86" Type="http://schemas.openxmlformats.org/officeDocument/2006/relationships/hyperlink" Target="https://paperpile.com/c/Io64Wc/c7UV" TargetMode="External"/><Relationship Id="rId151" Type="http://schemas.openxmlformats.org/officeDocument/2006/relationships/hyperlink" Target="http://dx.doi.org/10.1002/fee.2144" TargetMode="External"/><Relationship Id="rId389" Type="http://schemas.openxmlformats.org/officeDocument/2006/relationships/fontTable" Target="fontTable.xml"/><Relationship Id="rId193" Type="http://schemas.openxmlformats.org/officeDocument/2006/relationships/hyperlink" Target="http://paperpile.com/b/Io64Wc/DLuo" TargetMode="External"/><Relationship Id="rId207" Type="http://schemas.openxmlformats.org/officeDocument/2006/relationships/hyperlink" Target="http://paperpile.com/b/Io64Wc/Fkrx" TargetMode="External"/><Relationship Id="rId249" Type="http://schemas.openxmlformats.org/officeDocument/2006/relationships/hyperlink" Target="http://paperpile.com/b/Io64Wc/BqBg" TargetMode="External"/><Relationship Id="rId13" Type="http://schemas.openxmlformats.org/officeDocument/2006/relationships/hyperlink" Target="https://paperpile.com/c/Io64Wc/kUUX+SQFx" TargetMode="External"/><Relationship Id="rId109" Type="http://schemas.openxmlformats.org/officeDocument/2006/relationships/hyperlink" Target="http://paperpile.com/b/Io64Wc/OQ8b" TargetMode="External"/><Relationship Id="rId260" Type="http://schemas.openxmlformats.org/officeDocument/2006/relationships/hyperlink" Target="http://paperpile.com/b/Io64Wc/6VmK" TargetMode="External"/><Relationship Id="rId316" Type="http://schemas.openxmlformats.org/officeDocument/2006/relationships/hyperlink" Target="http://paperpile.com/b/Io64Wc/3ZD3" TargetMode="External"/><Relationship Id="rId55" Type="http://schemas.openxmlformats.org/officeDocument/2006/relationships/hyperlink" Target="https://paperpile.com/c/Io64Wc/9dKj+xKEl" TargetMode="External"/><Relationship Id="rId97" Type="http://schemas.openxmlformats.org/officeDocument/2006/relationships/hyperlink" Target="https://paperpile.com/c/Io64Wc/wTRW+AEsj" TargetMode="External"/><Relationship Id="rId120" Type="http://schemas.openxmlformats.org/officeDocument/2006/relationships/hyperlink" Target="http://paperpile.com/b/Io64Wc/g9uu" TargetMode="External"/><Relationship Id="rId358" Type="http://schemas.openxmlformats.org/officeDocument/2006/relationships/hyperlink" Target="http://paperpile.com/b/Io64Wc/Djvt" TargetMode="External"/><Relationship Id="rId162" Type="http://schemas.openxmlformats.org/officeDocument/2006/relationships/hyperlink" Target="http://paperpile.com/b/Io64Wc/SQFx" TargetMode="External"/><Relationship Id="rId218" Type="http://schemas.openxmlformats.org/officeDocument/2006/relationships/hyperlink" Target="http://paperpile.com/b/Io64Wc/GwVM" TargetMode="External"/><Relationship Id="rId271" Type="http://schemas.openxmlformats.org/officeDocument/2006/relationships/hyperlink" Target="http://paperpile.com/b/Io64Wc/PxV5" TargetMode="External"/><Relationship Id="rId24" Type="http://schemas.openxmlformats.org/officeDocument/2006/relationships/hyperlink" Target="https://paperpile.com/c/Io64Wc/kUUX+uPw9" TargetMode="External"/><Relationship Id="rId66" Type="http://schemas.openxmlformats.org/officeDocument/2006/relationships/hyperlink" Target="https://paperpile.com/c/Io64Wc/6VmK" TargetMode="External"/><Relationship Id="rId131" Type="http://schemas.openxmlformats.org/officeDocument/2006/relationships/hyperlink" Target="http://paperpile.com/b/Io64Wc/JZDi" TargetMode="External"/><Relationship Id="rId327" Type="http://schemas.openxmlformats.org/officeDocument/2006/relationships/hyperlink" Target="http://paperpile.com/b/Io64Wc/Bkov" TargetMode="External"/><Relationship Id="rId369" Type="http://schemas.openxmlformats.org/officeDocument/2006/relationships/hyperlink" Target="http://paperpile.com/b/Io64Wc/AEsj" TargetMode="External"/><Relationship Id="rId173" Type="http://schemas.openxmlformats.org/officeDocument/2006/relationships/hyperlink" Target="http://paperpile.com/b/Io64Wc/KRmi" TargetMode="External"/><Relationship Id="rId229" Type="http://schemas.openxmlformats.org/officeDocument/2006/relationships/hyperlink" Target="http://paperpile.com/b/Io64Wc/rRbA" TargetMode="External"/><Relationship Id="rId380" Type="http://schemas.openxmlformats.org/officeDocument/2006/relationships/hyperlink" Target="http://paperpile.com/b/Io64Wc/PFgb" TargetMode="External"/><Relationship Id="rId240" Type="http://schemas.openxmlformats.org/officeDocument/2006/relationships/hyperlink" Target="http://paperpile.com/b/Io64Wc/Al78" TargetMode="External"/><Relationship Id="rId35" Type="http://schemas.openxmlformats.org/officeDocument/2006/relationships/hyperlink" Target="https://paperpile.com/c/Io64Wc/Fdm7" TargetMode="External"/><Relationship Id="rId77" Type="http://schemas.openxmlformats.org/officeDocument/2006/relationships/hyperlink" Target="https://paperpile.com/c/Io64Wc/PxV5" TargetMode="External"/><Relationship Id="rId100" Type="http://schemas.openxmlformats.org/officeDocument/2006/relationships/hyperlink" Target="https://paperpile.com/c/Io64Wc/Uc4E" TargetMode="External"/><Relationship Id="rId282" Type="http://schemas.openxmlformats.org/officeDocument/2006/relationships/hyperlink" Target="http://paperpile.com/b/Io64Wc/ukNT" TargetMode="External"/><Relationship Id="rId338" Type="http://schemas.openxmlformats.org/officeDocument/2006/relationships/hyperlink" Target="http://paperpile.com/b/Io64Wc/c7UV" TargetMode="External"/><Relationship Id="rId8" Type="http://schemas.openxmlformats.org/officeDocument/2006/relationships/hyperlink" Target="https://paperpile.com/c/Io64Wc/g9uu+zUeN" TargetMode="External"/><Relationship Id="rId142" Type="http://schemas.openxmlformats.org/officeDocument/2006/relationships/hyperlink" Target="http://paperpile.com/b/Io64Wc/zPdq" TargetMode="External"/><Relationship Id="rId184" Type="http://schemas.openxmlformats.org/officeDocument/2006/relationships/hyperlink" Target="http://paperpile.com/b/Io64Wc/O5c0" TargetMode="External"/><Relationship Id="rId391" Type="http://schemas.openxmlformats.org/officeDocument/2006/relationships/theme" Target="theme/theme1.xml"/><Relationship Id="rId251" Type="http://schemas.openxmlformats.org/officeDocument/2006/relationships/hyperlink" Target="http://paperpile.com/b/Io64Wc/BqBg" TargetMode="External"/><Relationship Id="rId46" Type="http://schemas.openxmlformats.org/officeDocument/2006/relationships/hyperlink" Target="https://paperpile.com/c/Io64Wc/JZDi" TargetMode="External"/><Relationship Id="rId293" Type="http://schemas.openxmlformats.org/officeDocument/2006/relationships/hyperlink" Target="http://paperpile.com/b/Io64Wc/WQYd" TargetMode="External"/><Relationship Id="rId307" Type="http://schemas.openxmlformats.org/officeDocument/2006/relationships/hyperlink" Target="http://paperpile.com/b/Io64Wc/7ZvT" TargetMode="External"/><Relationship Id="rId349" Type="http://schemas.openxmlformats.org/officeDocument/2006/relationships/hyperlink" Target="http://paperpile.com/b/Io64Wc/srBI" TargetMode="External"/><Relationship Id="rId88" Type="http://schemas.openxmlformats.org/officeDocument/2006/relationships/hyperlink" Target="https://paperpile.com/c/Io64Wc/srBI" TargetMode="External"/><Relationship Id="rId111" Type="http://schemas.openxmlformats.org/officeDocument/2006/relationships/hyperlink" Target="http://paperpile.com/b/Io64Wc/OQ8b" TargetMode="External"/><Relationship Id="rId153" Type="http://schemas.openxmlformats.org/officeDocument/2006/relationships/hyperlink" Target="http://paperpile.com/b/Io64Wc/kUUX" TargetMode="External"/><Relationship Id="rId195" Type="http://schemas.openxmlformats.org/officeDocument/2006/relationships/hyperlink" Target="http://paperpile.com/b/Io64Wc/DLuo" TargetMode="External"/><Relationship Id="rId209" Type="http://schemas.openxmlformats.org/officeDocument/2006/relationships/hyperlink" Target="http://paperpile.com/b/Io64Wc/b1CD" TargetMode="External"/><Relationship Id="rId360" Type="http://schemas.openxmlformats.org/officeDocument/2006/relationships/hyperlink" Target="http://paperpile.com/b/Io64Wc/Djvt" TargetMode="External"/><Relationship Id="rId220" Type="http://schemas.openxmlformats.org/officeDocument/2006/relationships/hyperlink" Target="http://paperpile.com/b/Io64Wc/GwVM" TargetMode="External"/><Relationship Id="rId15" Type="http://schemas.openxmlformats.org/officeDocument/2006/relationships/hyperlink" Target="https://paperpile.com/c/Io64Wc/jlt3" TargetMode="External"/><Relationship Id="rId57" Type="http://schemas.openxmlformats.org/officeDocument/2006/relationships/hyperlink" Target="https://paperpile.com/c/Io64Wc/OQ8b" TargetMode="External"/><Relationship Id="rId262" Type="http://schemas.openxmlformats.org/officeDocument/2006/relationships/hyperlink" Target="http://paperpile.com/b/Io64Wc/rt96" TargetMode="External"/><Relationship Id="rId318" Type="http://schemas.openxmlformats.org/officeDocument/2006/relationships/hyperlink" Target="http://paperpile.com/b/Io64Wc/iayZ" TargetMode="External"/><Relationship Id="rId99" Type="http://schemas.openxmlformats.org/officeDocument/2006/relationships/hyperlink" Target="https://paperpile.com/c/Io64Wc/Al78" TargetMode="External"/><Relationship Id="rId122" Type="http://schemas.openxmlformats.org/officeDocument/2006/relationships/hyperlink" Target="http://paperpile.com/b/Io64Wc/zUeN" TargetMode="External"/><Relationship Id="rId164" Type="http://schemas.openxmlformats.org/officeDocument/2006/relationships/hyperlink" Target="http://paperpile.com/b/Io64Wc/9dKj" TargetMode="External"/><Relationship Id="rId371" Type="http://schemas.openxmlformats.org/officeDocument/2006/relationships/hyperlink" Target="http://paperpile.com/b/Io64Wc/ysDF" TargetMode="External"/><Relationship Id="rId26" Type="http://schemas.openxmlformats.org/officeDocument/2006/relationships/hyperlink" Target="https://paperpile.com/c/Io64Wc/O5c0" TargetMode="External"/><Relationship Id="rId231" Type="http://schemas.openxmlformats.org/officeDocument/2006/relationships/hyperlink" Target="http://paperpile.com/b/Io64Wc/rRbA" TargetMode="External"/><Relationship Id="rId273" Type="http://schemas.openxmlformats.org/officeDocument/2006/relationships/hyperlink" Target="http://paperpile.com/b/Io64Wc/PxV5" TargetMode="External"/><Relationship Id="rId329" Type="http://schemas.openxmlformats.org/officeDocument/2006/relationships/hyperlink" Target="http://paperpile.com/b/Io64Wc/kY9W" TargetMode="External"/><Relationship Id="rId68" Type="http://schemas.openxmlformats.org/officeDocument/2006/relationships/hyperlink" Target="https://paperpile.com/c/Io64Wc/rt96" TargetMode="External"/><Relationship Id="rId133" Type="http://schemas.openxmlformats.org/officeDocument/2006/relationships/hyperlink" Target="http://paperpile.com/b/Io64Wc/NHek" TargetMode="External"/><Relationship Id="rId175" Type="http://schemas.openxmlformats.org/officeDocument/2006/relationships/hyperlink" Target="http://paperpile.com/b/Io64Wc/KRmi" TargetMode="External"/><Relationship Id="rId340" Type="http://schemas.openxmlformats.org/officeDocument/2006/relationships/hyperlink" Target="http://paperpile.com/b/Io64Wc/c7U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10158</Words>
  <Characters>57901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2</cp:revision>
  <dcterms:created xsi:type="dcterms:W3CDTF">2023-06-30T10:24:00Z</dcterms:created>
  <dcterms:modified xsi:type="dcterms:W3CDTF">2023-06-30T10:24:00Z</dcterms:modified>
</cp:coreProperties>
</file>